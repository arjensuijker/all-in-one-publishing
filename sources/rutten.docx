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CE9" w:rsidRPr="00CD4CE9" w:rsidRDefault="00CD4CE9" w:rsidP="00CD4CE9">
      <w:pPr>
        <w:spacing w:after="0" w:line="240" w:lineRule="auto"/>
        <w:rPr>
          <w:ins w:id="0" w:author="RutPW" w:date="2013-10-11T15:18:00Z"/>
          <w:rFonts w:ascii="Tahoma" w:eastAsia="Calibri" w:hAnsi="Tahoma" w:cs="Tahoma"/>
          <w:b/>
          <w:i/>
          <w:sz w:val="28"/>
          <w:szCs w:val="32"/>
          <w:lang w:val="en-US" w:eastAsia="en-US"/>
          <w:rPrChange w:id="1" w:author="RutPW" w:date="2013-10-11T15:18:00Z">
            <w:rPr>
              <w:ins w:id="2" w:author="RutPW" w:date="2013-10-11T15:18:00Z"/>
              <w:rFonts w:ascii="Georgia" w:eastAsia="Calibri" w:hAnsi="Georgia" w:cs="Leelawadee"/>
              <w:b/>
              <w:sz w:val="32"/>
              <w:szCs w:val="32"/>
              <w:lang w:val="en-US" w:eastAsia="en-US"/>
            </w:rPr>
          </w:rPrChange>
        </w:rPr>
      </w:pPr>
      <w:ins w:id="3" w:author="RutPW" w:date="2013-10-11T15:18:00Z">
        <w:r w:rsidRPr="00CD4CE9">
          <w:rPr>
            <w:rFonts w:ascii="Tahoma" w:eastAsia="Calibri" w:hAnsi="Tahoma" w:cs="Tahoma"/>
            <w:b/>
            <w:bCs/>
            <w:i/>
            <w:sz w:val="28"/>
            <w:szCs w:val="32"/>
            <w:lang w:val="en-GB" w:eastAsia="en-US"/>
            <w:rPrChange w:id="4" w:author="RutPW" w:date="2013-10-11T15:18:00Z">
              <w:rPr>
                <w:rFonts w:ascii="Georgia" w:eastAsia="Calibri" w:hAnsi="Georgia" w:cs="Leelawadee"/>
                <w:b/>
                <w:bCs/>
                <w:sz w:val="32"/>
                <w:szCs w:val="32"/>
                <w:lang w:val="en-GB" w:eastAsia="en-US"/>
              </w:rPr>
            </w:rPrChange>
          </w:rPr>
          <w:t xml:space="preserve">Art, creativity and </w:t>
        </w:r>
      </w:ins>
      <w:ins w:id="5" w:author="RutPW" w:date="2013-10-11T15:31:00Z">
        <w:r w:rsidR="001C3779">
          <w:rPr>
            <w:rFonts w:ascii="Tahoma" w:eastAsia="Calibri" w:hAnsi="Tahoma" w:cs="Tahoma"/>
            <w:b/>
            <w:bCs/>
            <w:i/>
            <w:sz w:val="28"/>
            <w:szCs w:val="32"/>
            <w:lang w:val="en-GB" w:eastAsia="en-US"/>
          </w:rPr>
          <w:t xml:space="preserve">the </w:t>
        </w:r>
      </w:ins>
      <w:ins w:id="6" w:author="RutPW" w:date="2013-10-11T15:18:00Z">
        <w:r w:rsidRPr="00CD4CE9">
          <w:rPr>
            <w:rFonts w:ascii="Tahoma" w:eastAsia="Calibri" w:hAnsi="Tahoma" w:cs="Tahoma"/>
            <w:b/>
            <w:bCs/>
            <w:i/>
            <w:sz w:val="28"/>
            <w:szCs w:val="32"/>
            <w:lang w:val="en-GB" w:eastAsia="en-US"/>
            <w:rPrChange w:id="7" w:author="RutPW" w:date="2013-10-11T15:18:00Z">
              <w:rPr>
                <w:rFonts w:ascii="Georgia" w:eastAsia="Calibri" w:hAnsi="Georgia" w:cs="Leelawadee"/>
                <w:b/>
                <w:bCs/>
                <w:sz w:val="32"/>
                <w:szCs w:val="32"/>
                <w:lang w:val="en-GB" w:eastAsia="en-US"/>
              </w:rPr>
            </w:rPrChange>
          </w:rPr>
          <w:t>economy</w:t>
        </w:r>
      </w:ins>
    </w:p>
    <w:p w:rsidR="00CD4CE9" w:rsidRPr="00CD4CE9" w:rsidRDefault="00CD4CE9" w:rsidP="00CD4CE9">
      <w:pPr>
        <w:spacing w:after="0" w:line="240" w:lineRule="auto"/>
        <w:rPr>
          <w:ins w:id="8" w:author="RutPW" w:date="2013-10-11T15:18:00Z"/>
          <w:rFonts w:ascii="Tahoma" w:eastAsia="Calibri" w:hAnsi="Tahoma" w:cs="Tahoma"/>
          <w:b/>
          <w:sz w:val="24"/>
          <w:szCs w:val="28"/>
          <w:lang w:val="en-US" w:eastAsia="en-US"/>
          <w:rPrChange w:id="9" w:author="RutPW" w:date="2013-10-11T15:18:00Z">
            <w:rPr>
              <w:ins w:id="10" w:author="RutPW" w:date="2013-10-11T15:18:00Z"/>
              <w:rFonts w:ascii="Georgia" w:eastAsia="Calibri" w:hAnsi="Georgia" w:cs="Leelawadee"/>
              <w:b/>
              <w:sz w:val="28"/>
              <w:szCs w:val="28"/>
              <w:lang w:val="en-US" w:eastAsia="en-US"/>
            </w:rPr>
          </w:rPrChange>
        </w:rPr>
      </w:pPr>
      <w:ins w:id="11" w:author="RutPW" w:date="2013-10-11T15:18:00Z">
        <w:r w:rsidRPr="00CD4CE9">
          <w:rPr>
            <w:rFonts w:ascii="Tahoma" w:eastAsia="Calibri" w:hAnsi="Tahoma" w:cs="Tahoma"/>
            <w:b/>
            <w:bCs/>
            <w:sz w:val="24"/>
            <w:szCs w:val="28"/>
            <w:lang w:val="en-GB" w:eastAsia="en-US"/>
            <w:rPrChange w:id="12" w:author="RutPW" w:date="2013-10-11T15:18:00Z">
              <w:rPr>
                <w:rFonts w:ascii="Georgia" w:eastAsia="Calibri" w:hAnsi="Georgia" w:cs="Leelawadee"/>
                <w:b/>
                <w:bCs/>
                <w:sz w:val="28"/>
                <w:szCs w:val="28"/>
                <w:lang w:val="en-GB" w:eastAsia="en-US"/>
              </w:rPr>
            </w:rPrChange>
          </w:rPr>
          <w:t>New opportunities built on a problematic past relationship</w:t>
        </w:r>
      </w:ins>
    </w:p>
    <w:p w:rsidR="00FC55B0" w:rsidRPr="00035100" w:rsidDel="00CD4CE9" w:rsidRDefault="00FC55B0" w:rsidP="00F172DD">
      <w:pPr>
        <w:pStyle w:val="Geenafstand"/>
        <w:rPr>
          <w:del w:id="13" w:author="RutPW" w:date="2013-10-11T15:18:00Z"/>
          <w:rFonts w:ascii="Tahoma" w:hAnsi="Tahoma" w:cs="Tahoma"/>
          <w:b/>
          <w:sz w:val="28"/>
          <w:szCs w:val="32"/>
          <w:lang w:val="en-GB"/>
          <w:rPrChange w:id="14" w:author="RutPW" w:date="2013-10-09T16:21:00Z">
            <w:rPr>
              <w:del w:id="15" w:author="RutPW" w:date="2013-10-11T15:18:00Z"/>
              <w:rFonts w:ascii="Leelawadee" w:hAnsi="Leelawadee" w:cs="Leelawadee"/>
              <w:b/>
              <w:sz w:val="28"/>
              <w:szCs w:val="32"/>
              <w:lang w:val="en-GB"/>
            </w:rPr>
          </w:rPrChange>
        </w:rPr>
      </w:pPr>
      <w:del w:id="16" w:author="RutPW" w:date="2013-10-09T16:22:00Z">
        <w:r w:rsidRPr="00035100" w:rsidDel="00035100">
          <w:rPr>
            <w:rFonts w:ascii="Tahoma" w:hAnsi="Tahoma" w:cs="Tahoma"/>
            <w:b/>
            <w:bCs/>
            <w:sz w:val="28"/>
            <w:szCs w:val="32"/>
            <w:lang w:val="en-GB"/>
            <w:rPrChange w:id="17" w:author="RutPW" w:date="2013-10-09T16:21:00Z">
              <w:rPr>
                <w:rFonts w:ascii="Leelawadee" w:hAnsi="Leelawadee" w:cs="Leelawadee"/>
                <w:b/>
                <w:bCs/>
                <w:sz w:val="28"/>
                <w:szCs w:val="32"/>
                <w:lang w:val="en-GB"/>
              </w:rPr>
            </w:rPrChange>
          </w:rPr>
          <w:delText>Creative economy, talent and social development</w:delText>
        </w:r>
      </w:del>
    </w:p>
    <w:p w:rsidR="00FC55B0" w:rsidRPr="00035100" w:rsidDel="00035100" w:rsidRDefault="00FC55B0" w:rsidP="00F172DD">
      <w:pPr>
        <w:pStyle w:val="Geenafstand"/>
        <w:rPr>
          <w:del w:id="18" w:author="RutPW" w:date="2013-10-09T16:20:00Z"/>
          <w:rFonts w:ascii="Tahoma" w:hAnsi="Tahoma" w:cs="Tahoma"/>
          <w:i/>
          <w:sz w:val="28"/>
          <w:lang w:val="en-GB"/>
          <w:rPrChange w:id="19" w:author="RutPW" w:date="2013-10-09T16:21:00Z">
            <w:rPr>
              <w:del w:id="20" w:author="RutPW" w:date="2013-10-09T16:20:00Z"/>
              <w:rFonts w:ascii="Leelawadee" w:hAnsi="Leelawadee" w:cs="Leelawadee"/>
              <w:i/>
              <w:sz w:val="28"/>
              <w:lang w:val="en-GB"/>
            </w:rPr>
          </w:rPrChange>
        </w:rPr>
      </w:pPr>
    </w:p>
    <w:p w:rsidR="00FC55B0" w:rsidRPr="00035100" w:rsidDel="00CD4CE9" w:rsidRDefault="00FC55B0" w:rsidP="00F172DD">
      <w:pPr>
        <w:pStyle w:val="Geenafstand"/>
        <w:rPr>
          <w:del w:id="21" w:author="RutPW" w:date="2013-10-11T15:18:00Z"/>
          <w:rFonts w:ascii="Tahoma" w:hAnsi="Tahoma" w:cs="Tahoma"/>
          <w:i/>
          <w:sz w:val="28"/>
          <w:lang w:val="en-GB"/>
          <w:rPrChange w:id="22" w:author="RutPW" w:date="2013-10-09T16:21:00Z">
            <w:rPr>
              <w:del w:id="23" w:author="RutPW" w:date="2013-10-11T15:18:00Z"/>
              <w:rFonts w:ascii="Leelawadee" w:hAnsi="Leelawadee" w:cs="Leelawadee"/>
              <w:i/>
              <w:sz w:val="28"/>
              <w:lang w:val="en-GB"/>
            </w:rPr>
          </w:rPrChange>
        </w:rPr>
      </w:pPr>
      <w:del w:id="24" w:author="RutPW" w:date="2013-10-11T15:18:00Z">
        <w:r w:rsidRPr="00035100" w:rsidDel="00CD4CE9">
          <w:rPr>
            <w:rFonts w:ascii="Tahoma" w:hAnsi="Tahoma" w:cs="Tahoma"/>
            <w:i/>
            <w:iCs/>
            <w:sz w:val="28"/>
            <w:lang w:val="en-GB"/>
            <w:rPrChange w:id="25" w:author="RutPW" w:date="2013-10-09T16:21:00Z">
              <w:rPr>
                <w:rFonts w:ascii="Leelawadee" w:hAnsi="Leelawadee" w:cs="Leelawadee"/>
                <w:i/>
                <w:iCs/>
                <w:sz w:val="28"/>
                <w:lang w:val="en-GB"/>
              </w:rPr>
            </w:rPrChange>
          </w:rPr>
          <w:delText>The turn towards innovation</w:delText>
        </w:r>
      </w:del>
    </w:p>
    <w:p w:rsidR="00FC55B0" w:rsidRPr="00035100" w:rsidDel="00035100" w:rsidRDefault="00FC55B0" w:rsidP="00F172DD">
      <w:pPr>
        <w:pStyle w:val="Geenafstand"/>
        <w:rPr>
          <w:del w:id="26" w:author="RutPW" w:date="2013-10-09T16:20:00Z"/>
          <w:rFonts w:ascii="Tahoma" w:hAnsi="Tahoma" w:cs="Tahoma"/>
          <w:i/>
          <w:sz w:val="28"/>
          <w:szCs w:val="28"/>
          <w:lang w:val="en-GB"/>
          <w:rPrChange w:id="27" w:author="RutPW" w:date="2013-10-09T16:21:00Z">
            <w:rPr>
              <w:del w:id="28" w:author="RutPW" w:date="2013-10-09T16:20:00Z"/>
              <w:rFonts w:ascii="Leelawadee" w:hAnsi="Leelawadee" w:cs="Leelawadee"/>
              <w:i/>
              <w:sz w:val="28"/>
              <w:szCs w:val="28"/>
              <w:lang w:val="en-GB"/>
            </w:rPr>
          </w:rPrChange>
        </w:rPr>
      </w:pPr>
    </w:p>
    <w:p w:rsidR="00FC55B0" w:rsidRPr="00035100" w:rsidRDefault="00FC55B0" w:rsidP="00F172DD">
      <w:pPr>
        <w:pStyle w:val="Geenafstand"/>
        <w:rPr>
          <w:rFonts w:ascii="Tahoma" w:hAnsi="Tahoma" w:cs="Tahoma"/>
          <w:i/>
          <w:sz w:val="24"/>
          <w:szCs w:val="28"/>
          <w:lang w:val="en-GB"/>
          <w:rPrChange w:id="29" w:author="RutPW" w:date="2013-10-09T16:21:00Z">
            <w:rPr>
              <w:rFonts w:ascii="Leelawadee" w:hAnsi="Leelawadee" w:cs="Leelawadee"/>
              <w:i/>
              <w:sz w:val="24"/>
              <w:szCs w:val="28"/>
              <w:lang w:val="en-GB"/>
            </w:rPr>
          </w:rPrChange>
        </w:rPr>
      </w:pPr>
    </w:p>
    <w:p w:rsidR="00FC55B0" w:rsidRPr="00035100" w:rsidRDefault="00FC55B0" w:rsidP="00F172DD">
      <w:pPr>
        <w:pStyle w:val="Geenafstand"/>
        <w:rPr>
          <w:rFonts w:ascii="Tahoma" w:hAnsi="Tahoma" w:cs="Tahoma"/>
          <w:sz w:val="24"/>
          <w:szCs w:val="28"/>
          <w:lang w:val="en-GB"/>
          <w:rPrChange w:id="30" w:author="RutPW" w:date="2013-10-09T16:21:00Z">
            <w:rPr>
              <w:rFonts w:ascii="Leelawadee" w:hAnsi="Leelawadee" w:cs="Leelawadee"/>
              <w:sz w:val="24"/>
              <w:szCs w:val="28"/>
              <w:lang w:val="en-GB"/>
            </w:rPr>
          </w:rPrChange>
        </w:rPr>
      </w:pPr>
      <w:r w:rsidRPr="00035100">
        <w:rPr>
          <w:rFonts w:ascii="Tahoma" w:hAnsi="Tahoma" w:cs="Tahoma"/>
          <w:sz w:val="24"/>
          <w:szCs w:val="28"/>
          <w:lang w:val="en-GB"/>
          <w:rPrChange w:id="31" w:author="RutPW" w:date="2013-10-09T16:21:00Z">
            <w:rPr>
              <w:rFonts w:ascii="Leelawadee" w:hAnsi="Leelawadee" w:cs="Leelawadee"/>
              <w:sz w:val="24"/>
              <w:szCs w:val="28"/>
              <w:lang w:val="en-GB"/>
            </w:rPr>
          </w:rPrChange>
        </w:rPr>
        <w:t>Paul Rutten</w:t>
      </w:r>
      <w:bookmarkStart w:id="32" w:name="_GoBack"/>
      <w:bookmarkEnd w:id="32"/>
    </w:p>
    <w:p w:rsidR="00FC55B0" w:rsidRPr="00035100" w:rsidRDefault="00FC55B0" w:rsidP="00F172DD">
      <w:pPr>
        <w:pStyle w:val="Geenafstand"/>
        <w:rPr>
          <w:rFonts w:ascii="Tahoma" w:hAnsi="Tahoma" w:cs="Tahoma"/>
          <w:sz w:val="20"/>
          <w:szCs w:val="20"/>
          <w:lang w:val="en-GB"/>
          <w:rPrChange w:id="33" w:author="RutPW" w:date="2013-10-09T16:21:00Z">
            <w:rPr>
              <w:rFonts w:ascii="Leelawadee" w:hAnsi="Leelawadee" w:cs="Leelawadee"/>
              <w:sz w:val="20"/>
              <w:szCs w:val="20"/>
              <w:lang w:val="en-GB"/>
            </w:rPr>
          </w:rPrChange>
        </w:rPr>
      </w:pPr>
    </w:p>
    <w:p w:rsidR="00B30129" w:rsidRPr="00035100" w:rsidRDefault="00FC55B0" w:rsidP="001F64D8">
      <w:pPr>
        <w:pStyle w:val="Geenafstand"/>
        <w:spacing w:line="276" w:lineRule="auto"/>
        <w:rPr>
          <w:ins w:id="34" w:author="Windows-gebruiker" w:date="2013-10-09T09:42:00Z"/>
          <w:rFonts w:ascii="Tahoma" w:hAnsi="Tahoma" w:cs="Tahoma"/>
          <w:sz w:val="20"/>
          <w:szCs w:val="20"/>
          <w:lang w:val="en-GB"/>
          <w:rPrChange w:id="35" w:author="RutPW" w:date="2013-10-09T16:21:00Z">
            <w:rPr>
              <w:ins w:id="36" w:author="Windows-gebruiker" w:date="2013-10-09T09:42:00Z"/>
              <w:rFonts w:ascii="Leelawadee" w:hAnsi="Leelawadee" w:cs="Leelawadee"/>
              <w:sz w:val="20"/>
              <w:szCs w:val="20"/>
              <w:lang w:val="en-GB"/>
            </w:rPr>
          </w:rPrChange>
        </w:rPr>
      </w:pPr>
      <w:r w:rsidRPr="00035100">
        <w:rPr>
          <w:rFonts w:ascii="Tahoma" w:hAnsi="Tahoma" w:cs="Tahoma"/>
          <w:sz w:val="20"/>
          <w:szCs w:val="20"/>
          <w:lang w:val="en-GB"/>
          <w:rPrChange w:id="37" w:author="RutPW" w:date="2013-10-09T16:21:00Z">
            <w:rPr>
              <w:rFonts w:ascii="Leelawadee" w:hAnsi="Leelawadee" w:cs="Leelawadee"/>
              <w:sz w:val="20"/>
              <w:szCs w:val="20"/>
              <w:lang w:val="en-GB"/>
            </w:rPr>
          </w:rPrChange>
        </w:rPr>
        <w:t xml:space="preserve">The ongoing debate on the social value of art and culture has been with us for some decades now. In the Netherlands, this debate has taken place mostly within the art world itself </w:t>
      </w:r>
      <w:del w:id="38" w:author="RutPW" w:date="2013-10-10T12:59:00Z">
        <w:r w:rsidRPr="00035100" w:rsidDel="000B50EF">
          <w:rPr>
            <w:rFonts w:ascii="Tahoma" w:hAnsi="Tahoma" w:cs="Tahoma"/>
            <w:sz w:val="20"/>
            <w:szCs w:val="20"/>
            <w:lang w:val="en-GB"/>
            <w:rPrChange w:id="39" w:author="RutPW" w:date="2013-10-09T16:21:00Z">
              <w:rPr>
                <w:rFonts w:ascii="Leelawadee" w:hAnsi="Leelawadee" w:cs="Leelawadee"/>
                <w:sz w:val="20"/>
                <w:szCs w:val="20"/>
                <w:lang w:val="en-GB"/>
              </w:rPr>
            </w:rPrChange>
          </w:rPr>
          <w:delText>(cf</w:delText>
        </w:r>
        <w:r w:rsidRPr="00035100" w:rsidDel="000B50EF">
          <w:rPr>
            <w:rFonts w:ascii="Tahoma" w:hAnsi="Tahoma" w:cs="Tahoma"/>
            <w:sz w:val="20"/>
            <w:szCs w:val="20"/>
            <w:highlight w:val="yellow"/>
            <w:lang w:val="en-GB"/>
            <w:rPrChange w:id="40" w:author="RutPW" w:date="2013-10-09T16:21:00Z">
              <w:rPr>
                <w:rFonts w:ascii="Leelawadee" w:hAnsi="Leelawadee" w:cs="Leelawadee"/>
                <w:sz w:val="20"/>
                <w:szCs w:val="20"/>
                <w:highlight w:val="yellow"/>
                <w:lang w:val="en-GB"/>
              </w:rPr>
            </w:rPrChange>
          </w:rPr>
          <w:delText>. Becker 1982</w:delText>
        </w:r>
        <w:r w:rsidRPr="00035100" w:rsidDel="000B50EF">
          <w:rPr>
            <w:rFonts w:ascii="Tahoma" w:hAnsi="Tahoma" w:cs="Tahoma"/>
            <w:sz w:val="20"/>
            <w:szCs w:val="20"/>
            <w:lang w:val="en-GB"/>
            <w:rPrChange w:id="41" w:author="RutPW" w:date="2013-10-09T16:21:00Z">
              <w:rPr>
                <w:rFonts w:ascii="Leelawadee" w:hAnsi="Leelawadee" w:cs="Leelawadee"/>
                <w:sz w:val="20"/>
                <w:szCs w:val="20"/>
                <w:lang w:val="en-GB"/>
              </w:rPr>
            </w:rPrChange>
          </w:rPr>
          <w:delText xml:space="preserve">), </w:delText>
        </w:r>
      </w:del>
      <w:r w:rsidRPr="00035100">
        <w:rPr>
          <w:rFonts w:ascii="Tahoma" w:hAnsi="Tahoma" w:cs="Tahoma"/>
          <w:sz w:val="20"/>
          <w:szCs w:val="20"/>
          <w:lang w:val="en-GB"/>
          <w:rPrChange w:id="42" w:author="RutPW" w:date="2013-10-09T16:21:00Z">
            <w:rPr>
              <w:rFonts w:ascii="Leelawadee" w:hAnsi="Leelawadee" w:cs="Leelawadee"/>
              <w:sz w:val="20"/>
              <w:szCs w:val="20"/>
              <w:lang w:val="en-GB"/>
            </w:rPr>
          </w:rPrChange>
        </w:rPr>
        <w:t xml:space="preserve">and in </w:t>
      </w:r>
      <w:ins w:id="43" w:author="RutPW" w:date="2013-10-10T13:00:00Z">
        <w:r w:rsidR="000B50EF">
          <w:rPr>
            <w:rFonts w:ascii="Tahoma" w:hAnsi="Tahoma" w:cs="Tahoma"/>
            <w:sz w:val="20"/>
            <w:szCs w:val="20"/>
            <w:lang w:val="en-GB"/>
          </w:rPr>
          <w:t xml:space="preserve">related </w:t>
        </w:r>
      </w:ins>
      <w:r w:rsidRPr="00035100">
        <w:rPr>
          <w:rFonts w:ascii="Tahoma" w:hAnsi="Tahoma" w:cs="Tahoma"/>
          <w:sz w:val="20"/>
          <w:szCs w:val="20"/>
          <w:lang w:val="en-GB"/>
          <w:rPrChange w:id="44" w:author="RutPW" w:date="2013-10-09T16:21:00Z">
            <w:rPr>
              <w:rFonts w:ascii="Leelawadee" w:hAnsi="Leelawadee" w:cs="Leelawadee"/>
              <w:sz w:val="20"/>
              <w:szCs w:val="20"/>
              <w:lang w:val="en-GB"/>
            </w:rPr>
          </w:rPrChange>
        </w:rPr>
        <w:t>political and administrative circles</w:t>
      </w:r>
      <w:ins w:id="45" w:author="RutPW" w:date="2013-10-10T13:00:00Z">
        <w:r w:rsidR="000B50EF">
          <w:rPr>
            <w:rFonts w:ascii="Tahoma" w:hAnsi="Tahoma" w:cs="Tahoma"/>
            <w:sz w:val="20"/>
            <w:szCs w:val="20"/>
            <w:lang w:val="en-GB"/>
          </w:rPr>
          <w:t>. T</w:t>
        </w:r>
      </w:ins>
      <w:del w:id="46" w:author="RutPW" w:date="2013-10-10T13:00:00Z">
        <w:r w:rsidRPr="00035100" w:rsidDel="000B50EF">
          <w:rPr>
            <w:rFonts w:ascii="Tahoma" w:hAnsi="Tahoma" w:cs="Tahoma"/>
            <w:sz w:val="20"/>
            <w:szCs w:val="20"/>
            <w:lang w:val="en-GB"/>
            <w:rPrChange w:id="47" w:author="RutPW" w:date="2013-10-09T16:21:00Z">
              <w:rPr>
                <w:rFonts w:ascii="Leelawadee" w:hAnsi="Leelawadee" w:cs="Leelawadee"/>
                <w:sz w:val="20"/>
                <w:szCs w:val="20"/>
                <w:lang w:val="en-GB"/>
              </w:rPr>
            </w:rPrChange>
          </w:rPr>
          <w:delText>; t</w:delText>
        </w:r>
      </w:del>
      <w:r w:rsidRPr="00035100">
        <w:rPr>
          <w:rFonts w:ascii="Tahoma" w:hAnsi="Tahoma" w:cs="Tahoma"/>
          <w:sz w:val="20"/>
          <w:szCs w:val="20"/>
          <w:lang w:val="en-GB"/>
          <w:rPrChange w:id="48" w:author="RutPW" w:date="2013-10-09T16:21:00Z">
            <w:rPr>
              <w:rFonts w:ascii="Leelawadee" w:hAnsi="Leelawadee" w:cs="Leelawadee"/>
              <w:sz w:val="20"/>
              <w:szCs w:val="20"/>
              <w:lang w:val="en-GB"/>
            </w:rPr>
          </w:rPrChange>
        </w:rPr>
        <w:t>here has hardly been any broad social discussion on the subject. For a brief moment in 2010 it seemed as though such a discussion might take place, when a new centre-right government, supported (and to some degree inspired) in parliament by a smaller right-wing populist party, began implementing sweeping cuts in public funding for the arts sector. However, it soon became painfully clear that the arts could count on little support from society at large,</w:t>
      </w:r>
      <w:del w:id="49" w:author="RutPW" w:date="2013-10-10T13:04:00Z">
        <w:r w:rsidRPr="00035100" w:rsidDel="000B50EF">
          <w:rPr>
            <w:rStyle w:val="Voetnootmarkering"/>
            <w:rFonts w:ascii="Tahoma" w:hAnsi="Tahoma" w:cs="Tahoma"/>
            <w:sz w:val="20"/>
            <w:szCs w:val="20"/>
            <w:lang w:val="en-GB"/>
            <w:rPrChange w:id="50" w:author="RutPW" w:date="2013-10-09T16:21:00Z">
              <w:rPr>
                <w:rStyle w:val="Voetnootmarkering"/>
                <w:rFonts w:ascii="Leelawadee" w:hAnsi="Leelawadee" w:cs="Leelawadee"/>
                <w:sz w:val="20"/>
                <w:szCs w:val="20"/>
                <w:lang w:val="en-GB"/>
              </w:rPr>
            </w:rPrChange>
          </w:rPr>
          <w:footnoteReference w:id="1"/>
        </w:r>
        <w:r w:rsidRPr="00035100" w:rsidDel="000B50EF">
          <w:rPr>
            <w:rFonts w:ascii="Tahoma" w:hAnsi="Tahoma" w:cs="Tahoma"/>
            <w:sz w:val="20"/>
            <w:szCs w:val="20"/>
            <w:lang w:val="en-GB"/>
            <w:rPrChange w:id="53" w:author="RutPW" w:date="2013-10-09T16:21:00Z">
              <w:rPr>
                <w:rFonts w:ascii="Leelawadee" w:hAnsi="Leelawadee" w:cs="Leelawadee"/>
                <w:sz w:val="20"/>
                <w:szCs w:val="20"/>
                <w:lang w:val="en-GB"/>
              </w:rPr>
            </w:rPrChange>
          </w:rPr>
          <w:delText xml:space="preserve"> </w:delText>
        </w:r>
      </w:del>
      <w:ins w:id="54" w:author="RutPW" w:date="2013-10-10T13:04:00Z">
        <w:r w:rsidR="000B50EF">
          <w:rPr>
            <w:rFonts w:ascii="Tahoma" w:hAnsi="Tahoma" w:cs="Tahoma"/>
            <w:sz w:val="20"/>
            <w:szCs w:val="20"/>
            <w:lang w:val="en-GB"/>
          </w:rPr>
          <w:t xml:space="preserve"> </w:t>
        </w:r>
      </w:ins>
      <w:r w:rsidRPr="00035100">
        <w:rPr>
          <w:rFonts w:ascii="Tahoma" w:hAnsi="Tahoma" w:cs="Tahoma"/>
          <w:sz w:val="20"/>
          <w:szCs w:val="20"/>
          <w:lang w:val="en-GB"/>
          <w:rPrChange w:id="55" w:author="RutPW" w:date="2013-10-09T16:21:00Z">
            <w:rPr>
              <w:rFonts w:ascii="Leelawadee" w:hAnsi="Leelawadee" w:cs="Leelawadee"/>
              <w:sz w:val="20"/>
              <w:szCs w:val="20"/>
              <w:lang w:val="en-GB"/>
            </w:rPr>
          </w:rPrChange>
        </w:rPr>
        <w:t>although the budget cuts and ensuing cultural crisis did gain some notice in the international media, notably the New York Times (</w:t>
      </w:r>
      <w:r w:rsidRPr="00035100">
        <w:rPr>
          <w:rFonts w:ascii="Tahoma" w:hAnsi="Tahoma" w:cs="Tahoma"/>
          <w:sz w:val="20"/>
          <w:szCs w:val="20"/>
          <w:highlight w:val="yellow"/>
          <w:lang w:val="en-GB"/>
          <w:rPrChange w:id="56" w:author="RutPW" w:date="2013-10-09T16:21:00Z">
            <w:rPr>
              <w:rFonts w:ascii="Leelawadee" w:hAnsi="Leelawadee" w:cs="Leelawadee"/>
              <w:sz w:val="20"/>
              <w:szCs w:val="20"/>
              <w:lang w:val="en-GB"/>
            </w:rPr>
          </w:rPrChange>
        </w:rPr>
        <w:t>Siegal 2013</w:t>
      </w:r>
      <w:r w:rsidRPr="00035100">
        <w:rPr>
          <w:rFonts w:ascii="Tahoma" w:hAnsi="Tahoma" w:cs="Tahoma"/>
          <w:sz w:val="20"/>
          <w:szCs w:val="20"/>
          <w:lang w:val="en-GB"/>
          <w:rPrChange w:id="57" w:author="RutPW" w:date="2013-10-09T16:21:00Z">
            <w:rPr>
              <w:rFonts w:ascii="Leelawadee" w:hAnsi="Leelawadee" w:cs="Leelawadee"/>
              <w:sz w:val="20"/>
              <w:szCs w:val="20"/>
              <w:lang w:val="en-GB"/>
            </w:rPr>
          </w:rPrChange>
        </w:rPr>
        <w:t xml:space="preserve">). Also, the established system of public funding has found little support from within the academic community, which has regularly questioned the effectiveness of this system. For example, any supposed causal relation between public funding on one hand, and quality or public outreach on the other, has been difficult to demonstrate convincingly (see for example </w:t>
      </w:r>
      <w:r w:rsidRPr="00035100">
        <w:rPr>
          <w:rFonts w:ascii="Tahoma" w:hAnsi="Tahoma" w:cs="Tahoma"/>
          <w:sz w:val="20"/>
          <w:szCs w:val="20"/>
          <w:highlight w:val="yellow"/>
          <w:lang w:val="en-GB"/>
          <w:rPrChange w:id="58" w:author="RutPW" w:date="2013-10-09T16:21:00Z">
            <w:rPr>
              <w:rFonts w:ascii="Leelawadee" w:hAnsi="Leelawadee" w:cs="Leelawadee"/>
              <w:sz w:val="20"/>
              <w:szCs w:val="20"/>
              <w:lang w:val="en-GB"/>
            </w:rPr>
          </w:rPrChange>
        </w:rPr>
        <w:t>Van Klink et al. 2011</w:t>
      </w:r>
      <w:r w:rsidRPr="00035100">
        <w:rPr>
          <w:rFonts w:ascii="Tahoma" w:hAnsi="Tahoma" w:cs="Tahoma"/>
          <w:sz w:val="20"/>
          <w:szCs w:val="20"/>
          <w:lang w:val="en-GB"/>
          <w:rPrChange w:id="59" w:author="RutPW" w:date="2013-10-09T16:21:00Z">
            <w:rPr>
              <w:rFonts w:ascii="Leelawadee" w:hAnsi="Leelawadee" w:cs="Leelawadee"/>
              <w:sz w:val="20"/>
              <w:szCs w:val="20"/>
              <w:lang w:val="en-GB"/>
            </w:rPr>
          </w:rPrChange>
        </w:rPr>
        <w:t>). Some have advocated a transition to an American-inspired model, with much less government presence and a greater emphasis on private benefactors.</w:t>
      </w:r>
      <w:r w:rsidRPr="00035100">
        <w:rPr>
          <w:rStyle w:val="Voetnootmarkering"/>
          <w:rFonts w:ascii="Tahoma" w:hAnsi="Tahoma" w:cs="Tahoma"/>
          <w:sz w:val="20"/>
          <w:szCs w:val="20"/>
          <w:lang w:val="en-GB"/>
          <w:rPrChange w:id="60" w:author="RutPW" w:date="2013-10-09T16:21:00Z">
            <w:rPr>
              <w:rStyle w:val="Voetnootmarkering"/>
              <w:rFonts w:ascii="Leelawadee" w:hAnsi="Leelawadee" w:cs="Leelawadee"/>
              <w:sz w:val="20"/>
              <w:szCs w:val="20"/>
              <w:lang w:val="en-GB"/>
            </w:rPr>
          </w:rPrChange>
        </w:rPr>
        <w:footnoteReference w:id="2"/>
      </w:r>
      <w:r w:rsidRPr="00035100">
        <w:rPr>
          <w:rFonts w:ascii="Tahoma" w:hAnsi="Tahoma" w:cs="Tahoma"/>
          <w:sz w:val="20"/>
          <w:szCs w:val="20"/>
          <w:lang w:val="en-GB"/>
          <w:rPrChange w:id="64" w:author="RutPW" w:date="2013-10-09T16:21:00Z">
            <w:rPr>
              <w:rFonts w:ascii="Leelawadee" w:hAnsi="Leelawadee" w:cs="Leelawadee"/>
              <w:sz w:val="20"/>
              <w:szCs w:val="20"/>
              <w:lang w:val="en-GB"/>
            </w:rPr>
          </w:rPrChange>
        </w:rPr>
        <w:t xml:space="preserve"> Meanwhile, proponents of the established system have not been particularly vocal or eloquent in their support.</w:t>
      </w:r>
      <w:ins w:id="65" w:author="Windows-gebruiker" w:date="2013-10-09T09:33:00Z">
        <w:r w:rsidR="00BD278E" w:rsidRPr="00035100">
          <w:rPr>
            <w:rFonts w:ascii="Tahoma" w:hAnsi="Tahoma" w:cs="Tahoma"/>
            <w:sz w:val="20"/>
            <w:szCs w:val="20"/>
            <w:lang w:val="en-GB"/>
            <w:rPrChange w:id="66" w:author="RutPW" w:date="2013-10-09T16:21:00Z">
              <w:rPr>
                <w:rFonts w:ascii="Leelawadee" w:hAnsi="Leelawadee" w:cs="Leelawadee"/>
                <w:sz w:val="20"/>
                <w:szCs w:val="20"/>
                <w:lang w:val="en-GB"/>
              </w:rPr>
            </w:rPrChange>
          </w:rPr>
          <w:t xml:space="preserve"> </w:t>
        </w:r>
      </w:ins>
    </w:p>
    <w:p w:rsidR="00B30129" w:rsidRPr="00035100" w:rsidRDefault="00B30129" w:rsidP="001F64D8">
      <w:pPr>
        <w:pStyle w:val="Geenafstand"/>
        <w:spacing w:line="276" w:lineRule="auto"/>
        <w:rPr>
          <w:ins w:id="67" w:author="Windows-gebruiker" w:date="2013-10-09T09:42:00Z"/>
          <w:rFonts w:ascii="Tahoma" w:hAnsi="Tahoma" w:cs="Tahoma"/>
          <w:sz w:val="20"/>
          <w:szCs w:val="20"/>
          <w:lang w:val="en-GB"/>
          <w:rPrChange w:id="68" w:author="RutPW" w:date="2013-10-09T16:21:00Z">
            <w:rPr>
              <w:ins w:id="69" w:author="Windows-gebruiker" w:date="2013-10-09T09:42:00Z"/>
              <w:rFonts w:ascii="Leelawadee" w:hAnsi="Leelawadee" w:cs="Leelawadee"/>
              <w:sz w:val="20"/>
              <w:szCs w:val="20"/>
              <w:lang w:val="en-GB"/>
            </w:rPr>
          </w:rPrChange>
        </w:rPr>
      </w:pPr>
    </w:p>
    <w:p w:rsidR="00FC55B0" w:rsidRPr="00035100" w:rsidRDefault="00BD278E" w:rsidP="001F64D8">
      <w:pPr>
        <w:pStyle w:val="Geenafstand"/>
        <w:spacing w:line="276" w:lineRule="auto"/>
        <w:rPr>
          <w:rFonts w:ascii="Tahoma" w:hAnsi="Tahoma" w:cs="Tahoma"/>
          <w:sz w:val="20"/>
          <w:szCs w:val="20"/>
          <w:lang w:val="en-GB"/>
          <w:rPrChange w:id="70" w:author="RutPW" w:date="2013-10-09T16:21:00Z">
            <w:rPr>
              <w:rFonts w:ascii="Leelawadee" w:hAnsi="Leelawadee" w:cs="Leelawadee"/>
              <w:sz w:val="20"/>
              <w:szCs w:val="20"/>
              <w:lang w:val="en-GB"/>
            </w:rPr>
          </w:rPrChange>
        </w:rPr>
      </w:pPr>
      <w:ins w:id="71" w:author="Windows-gebruiker" w:date="2013-10-09T09:33:00Z">
        <w:del w:id="72" w:author="RutPW" w:date="2013-10-09T14:29:00Z">
          <w:r w:rsidRPr="00035100" w:rsidDel="00CA421D">
            <w:rPr>
              <w:rFonts w:ascii="Tahoma" w:hAnsi="Tahoma" w:cs="Tahoma"/>
              <w:sz w:val="20"/>
              <w:szCs w:val="20"/>
              <w:lang w:val="en-GB"/>
              <w:rPrChange w:id="73" w:author="RutPW" w:date="2013-10-09T16:21:00Z">
                <w:rPr>
                  <w:rFonts w:ascii="Leelawadee" w:hAnsi="Leelawadee" w:cs="Leelawadee"/>
                  <w:sz w:val="20"/>
                  <w:szCs w:val="20"/>
                  <w:lang w:val="en-GB"/>
                </w:rPr>
              </w:rPrChange>
            </w:rPr>
            <w:delText>W</w:delText>
          </w:r>
        </w:del>
      </w:ins>
      <w:ins w:id="74" w:author="Windows-gebruiker" w:date="2013-10-09T09:34:00Z">
        <w:del w:id="75" w:author="RutPW" w:date="2013-10-09T14:29:00Z">
          <w:r w:rsidRPr="00035100" w:rsidDel="00CA421D">
            <w:rPr>
              <w:rFonts w:ascii="Tahoma" w:hAnsi="Tahoma" w:cs="Tahoma"/>
              <w:sz w:val="20"/>
              <w:szCs w:val="20"/>
              <w:lang w:val="en-GB"/>
              <w:rPrChange w:id="76" w:author="RutPW" w:date="2013-10-09T16:21:00Z">
                <w:rPr>
                  <w:rFonts w:ascii="Leelawadee" w:hAnsi="Leelawadee" w:cs="Leelawadee"/>
                  <w:sz w:val="20"/>
                  <w:szCs w:val="20"/>
                  <w:lang w:val="en-GB"/>
                </w:rPr>
              </w:rPrChange>
            </w:rPr>
            <w:delText>hat is</w:delText>
          </w:r>
        </w:del>
      </w:ins>
      <w:ins w:id="77" w:author="RutPW" w:date="2013-10-09T14:29:00Z">
        <w:r w:rsidR="00CA421D" w:rsidRPr="00035100">
          <w:rPr>
            <w:rFonts w:ascii="Tahoma" w:hAnsi="Tahoma" w:cs="Tahoma"/>
            <w:sz w:val="20"/>
            <w:szCs w:val="20"/>
            <w:lang w:val="en-GB"/>
            <w:rPrChange w:id="78" w:author="RutPW" w:date="2013-10-09T16:21:00Z">
              <w:rPr>
                <w:rFonts w:ascii="Leelawadee" w:hAnsi="Leelawadee" w:cs="Leelawadee"/>
                <w:sz w:val="20"/>
                <w:szCs w:val="20"/>
                <w:lang w:val="en-GB"/>
              </w:rPr>
            </w:rPrChange>
          </w:rPr>
          <w:t>S</w:t>
        </w:r>
      </w:ins>
      <w:ins w:id="79" w:author="Windows-gebruiker" w:date="2013-10-09T09:34:00Z">
        <w:del w:id="80" w:author="RutPW" w:date="2013-10-09T14:29:00Z">
          <w:r w:rsidRPr="00035100" w:rsidDel="00CA421D">
            <w:rPr>
              <w:rFonts w:ascii="Tahoma" w:hAnsi="Tahoma" w:cs="Tahoma"/>
              <w:sz w:val="20"/>
              <w:szCs w:val="20"/>
              <w:lang w:val="en-GB"/>
              <w:rPrChange w:id="81" w:author="RutPW" w:date="2013-10-09T16:21:00Z">
                <w:rPr>
                  <w:rFonts w:ascii="Leelawadee" w:hAnsi="Leelawadee" w:cs="Leelawadee"/>
                  <w:sz w:val="20"/>
                  <w:szCs w:val="20"/>
                  <w:lang w:val="en-GB"/>
                </w:rPr>
              </w:rPrChange>
            </w:rPr>
            <w:delText xml:space="preserve"> s</w:delText>
          </w:r>
        </w:del>
        <w:r w:rsidRPr="00035100">
          <w:rPr>
            <w:rFonts w:ascii="Tahoma" w:hAnsi="Tahoma" w:cs="Tahoma"/>
            <w:sz w:val="20"/>
            <w:szCs w:val="20"/>
            <w:lang w:val="en-GB"/>
            <w:rPrChange w:id="82" w:author="RutPW" w:date="2013-10-09T16:21:00Z">
              <w:rPr>
                <w:rFonts w:ascii="Leelawadee" w:hAnsi="Leelawadee" w:cs="Leelawadee"/>
                <w:sz w:val="20"/>
                <w:szCs w:val="20"/>
                <w:lang w:val="en-GB"/>
              </w:rPr>
            </w:rPrChange>
          </w:rPr>
          <w:t>triking in the</w:t>
        </w:r>
      </w:ins>
      <w:ins w:id="83" w:author="Windows-gebruiker" w:date="2013-10-09T09:42:00Z">
        <w:r w:rsidR="00764C1F" w:rsidRPr="00035100">
          <w:rPr>
            <w:rFonts w:ascii="Tahoma" w:hAnsi="Tahoma" w:cs="Tahoma"/>
            <w:sz w:val="20"/>
            <w:szCs w:val="20"/>
            <w:lang w:val="en-GB"/>
            <w:rPrChange w:id="84" w:author="RutPW" w:date="2013-10-09T16:21:00Z">
              <w:rPr>
                <w:rFonts w:ascii="Leelawadee" w:hAnsi="Leelawadee" w:cs="Leelawadee"/>
                <w:sz w:val="20"/>
                <w:szCs w:val="20"/>
                <w:lang w:val="en-GB"/>
              </w:rPr>
            </w:rPrChange>
          </w:rPr>
          <w:t xml:space="preserve"> present </w:t>
        </w:r>
      </w:ins>
      <w:ins w:id="85" w:author="Windows-gebruiker" w:date="2013-10-09T09:34:00Z">
        <w:r w:rsidRPr="00035100">
          <w:rPr>
            <w:rFonts w:ascii="Tahoma" w:hAnsi="Tahoma" w:cs="Tahoma"/>
            <w:sz w:val="20"/>
            <w:szCs w:val="20"/>
            <w:lang w:val="en-GB"/>
            <w:rPrChange w:id="86" w:author="RutPW" w:date="2013-10-09T16:21:00Z">
              <w:rPr>
                <w:rFonts w:ascii="Leelawadee" w:hAnsi="Leelawadee" w:cs="Leelawadee"/>
                <w:sz w:val="20"/>
                <w:szCs w:val="20"/>
                <w:lang w:val="en-GB"/>
              </w:rPr>
            </w:rPrChange>
          </w:rPr>
          <w:t xml:space="preserve">debate is that </w:t>
        </w:r>
      </w:ins>
      <w:ins w:id="87" w:author="Windows-gebruiker" w:date="2013-10-09T09:43:00Z">
        <w:del w:id="88" w:author="RutPW" w:date="2013-10-09T13:58:00Z">
          <w:r w:rsidR="00764C1F" w:rsidRPr="00035100" w:rsidDel="00470E36">
            <w:rPr>
              <w:rFonts w:ascii="Tahoma" w:hAnsi="Tahoma" w:cs="Tahoma"/>
              <w:sz w:val="20"/>
              <w:szCs w:val="20"/>
              <w:lang w:val="en-GB"/>
              <w:rPrChange w:id="89" w:author="RutPW" w:date="2013-10-09T16:21:00Z">
                <w:rPr>
                  <w:rFonts w:ascii="Leelawadee" w:hAnsi="Leelawadee" w:cs="Leelawadee"/>
                  <w:sz w:val="20"/>
                  <w:szCs w:val="20"/>
                  <w:lang w:val="en-GB"/>
                </w:rPr>
              </w:rPrChange>
            </w:rPr>
            <w:delText>its</w:delText>
          </w:r>
        </w:del>
      </w:ins>
      <w:ins w:id="90" w:author="RutPW" w:date="2013-10-09T13:58:00Z">
        <w:r w:rsidR="00470E36" w:rsidRPr="00035100">
          <w:rPr>
            <w:rFonts w:ascii="Tahoma" w:hAnsi="Tahoma" w:cs="Tahoma"/>
            <w:sz w:val="20"/>
            <w:szCs w:val="20"/>
            <w:lang w:val="en-GB"/>
            <w:rPrChange w:id="91" w:author="RutPW" w:date="2013-10-09T16:21:00Z">
              <w:rPr>
                <w:rFonts w:ascii="Leelawadee" w:hAnsi="Leelawadee" w:cs="Leelawadee"/>
                <w:sz w:val="20"/>
                <w:szCs w:val="20"/>
                <w:lang w:val="en-GB"/>
              </w:rPr>
            </w:rPrChange>
          </w:rPr>
          <w:t>the</w:t>
        </w:r>
      </w:ins>
      <w:ins w:id="92" w:author="Windows-gebruiker" w:date="2013-10-09T09:34:00Z">
        <w:r w:rsidRPr="00035100">
          <w:rPr>
            <w:rFonts w:ascii="Tahoma" w:hAnsi="Tahoma" w:cs="Tahoma"/>
            <w:sz w:val="20"/>
            <w:szCs w:val="20"/>
            <w:lang w:val="en-GB"/>
            <w:rPrChange w:id="93" w:author="RutPW" w:date="2013-10-09T16:21:00Z">
              <w:rPr>
                <w:rFonts w:ascii="Leelawadee" w:hAnsi="Leelawadee" w:cs="Leelawadee"/>
                <w:sz w:val="20"/>
                <w:szCs w:val="20"/>
                <w:lang w:val="en-GB"/>
              </w:rPr>
            </w:rPrChange>
          </w:rPr>
          <w:t xml:space="preserve"> </w:t>
        </w:r>
      </w:ins>
      <w:ins w:id="94" w:author="Windows-gebruiker" w:date="2013-10-09T09:43:00Z">
        <w:r w:rsidR="00764C1F" w:rsidRPr="00035100">
          <w:rPr>
            <w:rFonts w:ascii="Tahoma" w:hAnsi="Tahoma" w:cs="Tahoma"/>
            <w:sz w:val="20"/>
            <w:szCs w:val="20"/>
            <w:lang w:val="en-GB"/>
            <w:rPrChange w:id="95" w:author="RutPW" w:date="2013-10-09T16:21:00Z">
              <w:rPr>
                <w:rFonts w:ascii="Leelawadee" w:hAnsi="Leelawadee" w:cs="Leelawadee"/>
                <w:sz w:val="20"/>
                <w:szCs w:val="20"/>
                <w:lang w:val="en-GB"/>
              </w:rPr>
            </w:rPrChange>
          </w:rPr>
          <w:t>underlying assumption</w:t>
        </w:r>
      </w:ins>
      <w:ins w:id="96" w:author="RutPW" w:date="2013-10-09T13:59:00Z">
        <w:r w:rsidR="00470E36" w:rsidRPr="00035100">
          <w:rPr>
            <w:rFonts w:ascii="Tahoma" w:hAnsi="Tahoma" w:cs="Tahoma"/>
            <w:sz w:val="20"/>
            <w:szCs w:val="20"/>
            <w:lang w:val="en-GB"/>
            <w:rPrChange w:id="97" w:author="RutPW" w:date="2013-10-09T16:21:00Z">
              <w:rPr>
                <w:rFonts w:ascii="Leelawadee" w:hAnsi="Leelawadee" w:cs="Leelawadee"/>
                <w:sz w:val="20"/>
                <w:szCs w:val="20"/>
                <w:lang w:val="en-GB"/>
              </w:rPr>
            </w:rPrChange>
          </w:rPr>
          <w:t>,</w:t>
        </w:r>
      </w:ins>
      <w:ins w:id="98" w:author="Windows-gebruiker" w:date="2013-10-09T09:43:00Z">
        <w:r w:rsidR="00764C1F" w:rsidRPr="00035100">
          <w:rPr>
            <w:rFonts w:ascii="Tahoma" w:hAnsi="Tahoma" w:cs="Tahoma"/>
            <w:sz w:val="20"/>
            <w:szCs w:val="20"/>
            <w:lang w:val="en-GB"/>
            <w:rPrChange w:id="99" w:author="RutPW" w:date="2013-10-09T16:21:00Z">
              <w:rPr>
                <w:rFonts w:ascii="Leelawadee" w:hAnsi="Leelawadee" w:cs="Leelawadee"/>
                <w:sz w:val="20"/>
                <w:szCs w:val="20"/>
                <w:lang w:val="en-GB"/>
              </w:rPr>
            </w:rPrChange>
          </w:rPr>
          <w:t xml:space="preserve"> </w:t>
        </w:r>
      </w:ins>
      <w:ins w:id="100" w:author="RutPW" w:date="2013-10-09T13:59:00Z">
        <w:r w:rsidR="00470E36" w:rsidRPr="00035100">
          <w:rPr>
            <w:rFonts w:ascii="Tahoma" w:hAnsi="Tahoma" w:cs="Tahoma"/>
            <w:sz w:val="20"/>
            <w:szCs w:val="20"/>
            <w:lang w:val="en-GB"/>
            <w:rPrChange w:id="101" w:author="RutPW" w:date="2013-10-09T16:21:00Z">
              <w:rPr>
                <w:rFonts w:ascii="Leelawadee" w:hAnsi="Leelawadee" w:cs="Leelawadee"/>
                <w:sz w:val="20"/>
                <w:szCs w:val="20"/>
                <w:lang w:val="en-GB"/>
              </w:rPr>
            </w:rPrChange>
          </w:rPr>
          <w:t>that the economic pay off of public expenditures on art</w:t>
        </w:r>
      </w:ins>
      <w:ins w:id="102" w:author="RutPW" w:date="2013-10-09T14:00:00Z">
        <w:r w:rsidR="00470E36" w:rsidRPr="00035100">
          <w:rPr>
            <w:rFonts w:ascii="Tahoma" w:hAnsi="Tahoma" w:cs="Tahoma"/>
            <w:sz w:val="20"/>
            <w:szCs w:val="20"/>
            <w:lang w:val="en-GB"/>
            <w:rPrChange w:id="103" w:author="RutPW" w:date="2013-10-09T16:21:00Z">
              <w:rPr>
                <w:rFonts w:ascii="Leelawadee" w:hAnsi="Leelawadee" w:cs="Leelawadee"/>
                <w:sz w:val="20"/>
                <w:szCs w:val="20"/>
                <w:lang w:val="en-GB"/>
              </w:rPr>
            </w:rPrChange>
          </w:rPr>
          <w:t>s</w:t>
        </w:r>
      </w:ins>
      <w:ins w:id="104" w:author="RutPW" w:date="2013-10-09T13:59:00Z">
        <w:r w:rsidR="00470E36" w:rsidRPr="00035100">
          <w:rPr>
            <w:rFonts w:ascii="Tahoma" w:hAnsi="Tahoma" w:cs="Tahoma"/>
            <w:sz w:val="20"/>
            <w:szCs w:val="20"/>
            <w:lang w:val="en-GB"/>
            <w:rPrChange w:id="105" w:author="RutPW" w:date="2013-10-09T16:21:00Z">
              <w:rPr>
                <w:rFonts w:ascii="Leelawadee" w:hAnsi="Leelawadee" w:cs="Leelawadee"/>
                <w:sz w:val="20"/>
                <w:szCs w:val="20"/>
                <w:lang w:val="en-GB"/>
              </w:rPr>
            </w:rPrChange>
          </w:rPr>
          <w:t xml:space="preserve"> and culture is negative, </w:t>
        </w:r>
      </w:ins>
      <w:ins w:id="106" w:author="Windows-gebruiker" w:date="2013-10-09T09:37:00Z">
        <w:r w:rsidRPr="00035100">
          <w:rPr>
            <w:rFonts w:ascii="Tahoma" w:hAnsi="Tahoma" w:cs="Tahoma"/>
            <w:sz w:val="20"/>
            <w:szCs w:val="20"/>
            <w:lang w:val="en-GB"/>
            <w:rPrChange w:id="107" w:author="RutPW" w:date="2013-10-09T16:21:00Z">
              <w:rPr>
                <w:rFonts w:ascii="Leelawadee" w:hAnsi="Leelawadee" w:cs="Leelawadee"/>
                <w:sz w:val="20"/>
                <w:szCs w:val="20"/>
                <w:lang w:val="en-GB"/>
              </w:rPr>
            </w:rPrChange>
          </w:rPr>
          <w:t>is left un</w:t>
        </w:r>
      </w:ins>
      <w:ins w:id="108" w:author="Windows-gebruiker" w:date="2013-10-09T09:36:00Z">
        <w:r w:rsidRPr="00035100">
          <w:rPr>
            <w:rFonts w:ascii="Tahoma" w:hAnsi="Tahoma" w:cs="Tahoma"/>
            <w:sz w:val="20"/>
            <w:szCs w:val="20"/>
            <w:lang w:val="en-GB"/>
            <w:rPrChange w:id="109" w:author="RutPW" w:date="2013-10-09T16:21:00Z">
              <w:rPr>
                <w:rFonts w:ascii="Leelawadee" w:hAnsi="Leelawadee" w:cs="Leelawadee"/>
                <w:sz w:val="20"/>
                <w:szCs w:val="20"/>
                <w:lang w:val="en-GB"/>
              </w:rPr>
            </w:rPrChange>
          </w:rPr>
          <w:t>addressed</w:t>
        </w:r>
      </w:ins>
      <w:ins w:id="110" w:author="Windows-gebruiker" w:date="2013-10-09T09:38:00Z">
        <w:r w:rsidRPr="00035100">
          <w:rPr>
            <w:rFonts w:ascii="Tahoma" w:hAnsi="Tahoma" w:cs="Tahoma"/>
            <w:sz w:val="20"/>
            <w:szCs w:val="20"/>
            <w:lang w:val="en-GB"/>
            <w:rPrChange w:id="111" w:author="RutPW" w:date="2013-10-09T16:21:00Z">
              <w:rPr>
                <w:rFonts w:ascii="Leelawadee" w:hAnsi="Leelawadee" w:cs="Leelawadee"/>
                <w:sz w:val="20"/>
                <w:szCs w:val="20"/>
                <w:lang w:val="en-GB"/>
              </w:rPr>
            </w:rPrChange>
          </w:rPr>
          <w:t xml:space="preserve"> and undisputed</w:t>
        </w:r>
      </w:ins>
      <w:ins w:id="112" w:author="Windows-gebruiker" w:date="2013-10-09T09:36:00Z">
        <w:r w:rsidRPr="00035100">
          <w:rPr>
            <w:rFonts w:ascii="Tahoma" w:hAnsi="Tahoma" w:cs="Tahoma"/>
            <w:sz w:val="20"/>
            <w:szCs w:val="20"/>
            <w:lang w:val="en-GB"/>
            <w:rPrChange w:id="113" w:author="RutPW" w:date="2013-10-09T16:21:00Z">
              <w:rPr>
                <w:rFonts w:ascii="Leelawadee" w:hAnsi="Leelawadee" w:cs="Leelawadee"/>
                <w:sz w:val="20"/>
                <w:szCs w:val="20"/>
                <w:lang w:val="en-GB"/>
              </w:rPr>
            </w:rPrChange>
          </w:rPr>
          <w:t>.</w:t>
        </w:r>
      </w:ins>
      <w:ins w:id="114" w:author="RutPW" w:date="2013-10-09T14:29:00Z">
        <w:r w:rsidR="00CA421D" w:rsidRPr="00035100">
          <w:rPr>
            <w:rFonts w:ascii="Tahoma" w:hAnsi="Tahoma" w:cs="Tahoma"/>
            <w:sz w:val="20"/>
            <w:szCs w:val="20"/>
            <w:lang w:val="en-GB"/>
            <w:rPrChange w:id="115" w:author="RutPW" w:date="2013-10-09T16:21:00Z">
              <w:rPr>
                <w:rFonts w:ascii="Leelawadee" w:hAnsi="Leelawadee" w:cs="Leelawadee"/>
                <w:sz w:val="20"/>
                <w:szCs w:val="20"/>
                <w:lang w:val="en-GB"/>
              </w:rPr>
            </w:rPrChange>
          </w:rPr>
          <w:t xml:space="preserve"> </w:t>
        </w:r>
      </w:ins>
      <w:ins w:id="116" w:author="Windows-gebruiker" w:date="2013-10-09T09:36:00Z">
        <w:del w:id="117" w:author="RutPW" w:date="2013-10-09T14:29:00Z">
          <w:r w:rsidRPr="00035100" w:rsidDel="00CA421D">
            <w:rPr>
              <w:rFonts w:ascii="Tahoma" w:hAnsi="Tahoma" w:cs="Tahoma"/>
              <w:sz w:val="20"/>
              <w:szCs w:val="20"/>
              <w:lang w:val="en-GB"/>
              <w:rPrChange w:id="118" w:author="RutPW" w:date="2013-10-09T16:21:00Z">
                <w:rPr>
                  <w:rFonts w:ascii="Leelawadee" w:hAnsi="Leelawadee" w:cs="Leelawadee"/>
                  <w:sz w:val="20"/>
                  <w:szCs w:val="20"/>
                  <w:lang w:val="en-GB"/>
                </w:rPr>
              </w:rPrChange>
            </w:rPr>
            <w:delText xml:space="preserve"> </w:delText>
          </w:r>
        </w:del>
        <w:del w:id="119" w:author="RutPW" w:date="2013-10-09T13:59:00Z">
          <w:r w:rsidRPr="00035100" w:rsidDel="00470E36">
            <w:rPr>
              <w:rFonts w:ascii="Tahoma" w:hAnsi="Tahoma" w:cs="Tahoma"/>
              <w:sz w:val="20"/>
              <w:szCs w:val="20"/>
              <w:lang w:val="en-GB"/>
              <w:rPrChange w:id="120" w:author="RutPW" w:date="2013-10-09T16:21:00Z">
                <w:rPr>
                  <w:rFonts w:ascii="Leelawadee" w:hAnsi="Leelawadee" w:cs="Leelawadee"/>
                  <w:sz w:val="20"/>
                  <w:szCs w:val="20"/>
                  <w:lang w:val="en-GB"/>
                </w:rPr>
              </w:rPrChange>
            </w:rPr>
            <w:delText>That is that the pay off of p</w:delText>
          </w:r>
        </w:del>
      </w:ins>
      <w:ins w:id="121" w:author="Windows-gebruiker" w:date="2013-10-09T09:35:00Z">
        <w:del w:id="122" w:author="RutPW" w:date="2013-10-09T13:59:00Z">
          <w:r w:rsidRPr="00035100" w:rsidDel="00470E36">
            <w:rPr>
              <w:rFonts w:ascii="Tahoma" w:hAnsi="Tahoma" w:cs="Tahoma"/>
              <w:sz w:val="20"/>
              <w:szCs w:val="20"/>
              <w:lang w:val="en-GB"/>
              <w:rPrChange w:id="123" w:author="RutPW" w:date="2013-10-09T16:21:00Z">
                <w:rPr>
                  <w:rFonts w:ascii="Leelawadee" w:hAnsi="Leelawadee" w:cs="Leelawadee"/>
                  <w:sz w:val="20"/>
                  <w:szCs w:val="20"/>
                  <w:lang w:val="en-GB"/>
                </w:rPr>
              </w:rPrChange>
            </w:rPr>
            <w:delText xml:space="preserve">ublic expenditures on art and culture </w:delText>
          </w:r>
        </w:del>
      </w:ins>
      <w:ins w:id="124" w:author="Windows-gebruiker" w:date="2013-10-09T09:37:00Z">
        <w:del w:id="125" w:author="RutPW" w:date="2013-10-09T13:59:00Z">
          <w:r w:rsidRPr="00035100" w:rsidDel="00470E36">
            <w:rPr>
              <w:rFonts w:ascii="Tahoma" w:hAnsi="Tahoma" w:cs="Tahoma"/>
              <w:sz w:val="20"/>
              <w:szCs w:val="20"/>
              <w:lang w:val="en-GB"/>
              <w:rPrChange w:id="126" w:author="RutPW" w:date="2013-10-09T16:21:00Z">
                <w:rPr>
                  <w:rFonts w:ascii="Leelawadee" w:hAnsi="Leelawadee" w:cs="Leelawadee"/>
                  <w:sz w:val="20"/>
                  <w:szCs w:val="20"/>
                  <w:lang w:val="en-GB"/>
                </w:rPr>
              </w:rPrChange>
            </w:rPr>
            <w:delText xml:space="preserve">for the economy as well as </w:delText>
          </w:r>
        </w:del>
      </w:ins>
      <w:ins w:id="127" w:author="Windows-gebruiker" w:date="2013-10-09T09:38:00Z">
        <w:del w:id="128" w:author="RutPW" w:date="2013-10-09T13:59:00Z">
          <w:r w:rsidRPr="00035100" w:rsidDel="00470E36">
            <w:rPr>
              <w:rFonts w:ascii="Tahoma" w:hAnsi="Tahoma" w:cs="Tahoma"/>
              <w:sz w:val="20"/>
              <w:szCs w:val="20"/>
              <w:lang w:val="en-GB"/>
              <w:rPrChange w:id="129" w:author="RutPW" w:date="2013-10-09T16:21:00Z">
                <w:rPr>
                  <w:rFonts w:ascii="Leelawadee" w:hAnsi="Leelawadee" w:cs="Leelawadee"/>
                  <w:sz w:val="20"/>
                  <w:szCs w:val="20"/>
                  <w:lang w:val="en-GB"/>
                </w:rPr>
              </w:rPrChange>
            </w:rPr>
            <w:delText>for society as a whole is negative</w:delText>
          </w:r>
        </w:del>
        <w:del w:id="130" w:author="RutPW" w:date="2013-10-09T14:29:00Z">
          <w:r w:rsidRPr="00035100" w:rsidDel="00CA421D">
            <w:rPr>
              <w:rFonts w:ascii="Tahoma" w:hAnsi="Tahoma" w:cs="Tahoma"/>
              <w:sz w:val="20"/>
              <w:szCs w:val="20"/>
              <w:lang w:val="en-GB"/>
              <w:rPrChange w:id="131" w:author="RutPW" w:date="2013-10-09T16:21:00Z">
                <w:rPr>
                  <w:rFonts w:ascii="Leelawadee" w:hAnsi="Leelawadee" w:cs="Leelawadee"/>
                  <w:sz w:val="20"/>
                  <w:szCs w:val="20"/>
                  <w:lang w:val="en-GB"/>
                </w:rPr>
              </w:rPrChange>
            </w:rPr>
            <w:delText>.</w:delText>
          </w:r>
        </w:del>
      </w:ins>
      <w:ins w:id="132" w:author="RutPW" w:date="2013-10-10T13:00:00Z">
        <w:r w:rsidR="000B50EF">
          <w:rPr>
            <w:rFonts w:ascii="Tahoma" w:hAnsi="Tahoma" w:cs="Tahoma"/>
            <w:sz w:val="20"/>
            <w:szCs w:val="20"/>
            <w:lang w:val="en-GB"/>
          </w:rPr>
          <w:t>S</w:t>
        </w:r>
      </w:ins>
      <w:ins w:id="133" w:author="Windows-gebruiker" w:date="2013-10-09T09:38:00Z">
        <w:del w:id="134" w:author="RutPW" w:date="2013-10-09T14:26:00Z">
          <w:r w:rsidRPr="00035100" w:rsidDel="00F8307A">
            <w:rPr>
              <w:rFonts w:ascii="Tahoma" w:hAnsi="Tahoma" w:cs="Tahoma"/>
              <w:sz w:val="20"/>
              <w:szCs w:val="20"/>
              <w:lang w:val="en-GB"/>
              <w:rPrChange w:id="135" w:author="RutPW" w:date="2013-10-09T16:21:00Z">
                <w:rPr>
                  <w:rFonts w:ascii="Leelawadee" w:hAnsi="Leelawadee" w:cs="Leelawadee"/>
                  <w:sz w:val="20"/>
                  <w:szCs w:val="20"/>
                  <w:lang w:val="en-GB"/>
                </w:rPr>
              </w:rPrChange>
            </w:rPr>
            <w:delText xml:space="preserve"> </w:delText>
          </w:r>
        </w:del>
      </w:ins>
      <w:ins w:id="136" w:author="Windows-gebruiker" w:date="2013-10-09T09:43:00Z">
        <w:del w:id="137" w:author="RutPW" w:date="2013-10-09T14:26:00Z">
          <w:r w:rsidR="00764C1F" w:rsidRPr="00035100" w:rsidDel="00F8307A">
            <w:rPr>
              <w:rFonts w:ascii="Tahoma" w:hAnsi="Tahoma" w:cs="Tahoma"/>
              <w:sz w:val="20"/>
              <w:szCs w:val="20"/>
              <w:lang w:val="en-GB"/>
              <w:rPrChange w:id="138" w:author="RutPW" w:date="2013-10-09T16:21:00Z">
                <w:rPr>
                  <w:rFonts w:ascii="Leelawadee" w:hAnsi="Leelawadee" w:cs="Leelawadee"/>
                  <w:sz w:val="20"/>
                  <w:szCs w:val="20"/>
                  <w:lang w:val="en-GB"/>
                </w:rPr>
              </w:rPrChange>
            </w:rPr>
            <w:delText>S</w:delText>
          </w:r>
        </w:del>
        <w:r w:rsidR="00764C1F" w:rsidRPr="00035100">
          <w:rPr>
            <w:rFonts w:ascii="Tahoma" w:hAnsi="Tahoma" w:cs="Tahoma"/>
            <w:sz w:val="20"/>
            <w:szCs w:val="20"/>
            <w:lang w:val="en-GB"/>
            <w:rPrChange w:id="139" w:author="RutPW" w:date="2013-10-09T16:21:00Z">
              <w:rPr>
                <w:rFonts w:ascii="Leelawadee" w:hAnsi="Leelawadee" w:cs="Leelawadee"/>
                <w:sz w:val="20"/>
                <w:szCs w:val="20"/>
                <w:lang w:val="en-GB"/>
              </w:rPr>
            </w:rPrChange>
          </w:rPr>
          <w:t>tate support for art</w:t>
        </w:r>
      </w:ins>
      <w:ins w:id="140" w:author="RutPW" w:date="2013-10-09T14:00:00Z">
        <w:r w:rsidR="00470E36" w:rsidRPr="00035100">
          <w:rPr>
            <w:rFonts w:ascii="Tahoma" w:hAnsi="Tahoma" w:cs="Tahoma"/>
            <w:sz w:val="20"/>
            <w:szCs w:val="20"/>
            <w:lang w:val="en-GB"/>
            <w:rPrChange w:id="141" w:author="RutPW" w:date="2013-10-09T16:21:00Z">
              <w:rPr>
                <w:rFonts w:ascii="Leelawadee" w:hAnsi="Leelawadee" w:cs="Leelawadee"/>
                <w:sz w:val="20"/>
                <w:szCs w:val="20"/>
                <w:lang w:val="en-GB"/>
              </w:rPr>
            </w:rPrChange>
          </w:rPr>
          <w:t>s</w:t>
        </w:r>
      </w:ins>
      <w:ins w:id="142" w:author="Windows-gebruiker" w:date="2013-10-09T09:43:00Z">
        <w:r w:rsidR="00764C1F" w:rsidRPr="00035100">
          <w:rPr>
            <w:rFonts w:ascii="Tahoma" w:hAnsi="Tahoma" w:cs="Tahoma"/>
            <w:sz w:val="20"/>
            <w:szCs w:val="20"/>
            <w:lang w:val="en-GB"/>
            <w:rPrChange w:id="143" w:author="RutPW" w:date="2013-10-09T16:21:00Z">
              <w:rPr>
                <w:rFonts w:ascii="Leelawadee" w:hAnsi="Leelawadee" w:cs="Leelawadee"/>
                <w:sz w:val="20"/>
                <w:szCs w:val="20"/>
                <w:lang w:val="en-GB"/>
              </w:rPr>
            </w:rPrChange>
          </w:rPr>
          <w:t xml:space="preserve"> and culture</w:t>
        </w:r>
      </w:ins>
      <w:ins w:id="144" w:author="Windows-gebruiker" w:date="2013-10-09T09:44:00Z">
        <w:r w:rsidR="00764C1F" w:rsidRPr="00035100">
          <w:rPr>
            <w:rFonts w:ascii="Tahoma" w:hAnsi="Tahoma" w:cs="Tahoma"/>
            <w:sz w:val="20"/>
            <w:szCs w:val="20"/>
            <w:lang w:val="en-GB"/>
            <w:rPrChange w:id="145" w:author="RutPW" w:date="2013-10-09T16:21:00Z">
              <w:rPr>
                <w:rFonts w:ascii="Leelawadee" w:hAnsi="Leelawadee" w:cs="Leelawadee"/>
                <w:sz w:val="20"/>
                <w:szCs w:val="20"/>
                <w:lang w:val="en-GB"/>
              </w:rPr>
            </w:rPrChange>
          </w:rPr>
          <w:t xml:space="preserve"> is </w:t>
        </w:r>
      </w:ins>
      <w:ins w:id="146" w:author="RutPW" w:date="2013-10-10T13:01:00Z">
        <w:r w:rsidR="000B50EF">
          <w:rPr>
            <w:rFonts w:ascii="Tahoma" w:hAnsi="Tahoma" w:cs="Tahoma"/>
            <w:sz w:val="20"/>
            <w:szCs w:val="20"/>
            <w:lang w:val="en-GB"/>
          </w:rPr>
          <w:t xml:space="preserve">not </w:t>
        </w:r>
      </w:ins>
      <w:ins w:id="147" w:author="Windows-gebruiker" w:date="2013-10-09T09:44:00Z">
        <w:r w:rsidR="00764C1F" w:rsidRPr="00035100">
          <w:rPr>
            <w:rFonts w:ascii="Tahoma" w:hAnsi="Tahoma" w:cs="Tahoma"/>
            <w:sz w:val="20"/>
            <w:szCs w:val="20"/>
            <w:lang w:val="en-GB"/>
            <w:rPrChange w:id="148" w:author="RutPW" w:date="2013-10-09T16:21:00Z">
              <w:rPr>
                <w:rFonts w:ascii="Leelawadee" w:hAnsi="Leelawadee" w:cs="Leelawadee"/>
                <w:sz w:val="20"/>
                <w:szCs w:val="20"/>
                <w:lang w:val="en-GB"/>
              </w:rPr>
            </w:rPrChange>
          </w:rPr>
          <w:t xml:space="preserve">considered </w:t>
        </w:r>
      </w:ins>
      <w:ins w:id="149" w:author="RutPW" w:date="2013-10-10T13:01:00Z">
        <w:r w:rsidR="000B50EF" w:rsidRPr="00850C2C">
          <w:rPr>
            <w:rFonts w:ascii="Tahoma" w:hAnsi="Tahoma" w:cs="Tahoma"/>
            <w:sz w:val="20"/>
            <w:szCs w:val="20"/>
            <w:lang w:val="en-GB"/>
          </w:rPr>
          <w:t>a valuable investment in both economic and cultural development</w:t>
        </w:r>
        <w:r w:rsidR="000B50EF">
          <w:rPr>
            <w:rFonts w:ascii="Tahoma" w:hAnsi="Tahoma" w:cs="Tahoma"/>
            <w:sz w:val="20"/>
            <w:szCs w:val="20"/>
            <w:lang w:val="en-GB"/>
          </w:rPr>
          <w:t>; it is actually dealt with as</w:t>
        </w:r>
        <w:r w:rsidR="000B50EF" w:rsidRPr="00F335FD" w:rsidDel="00F8307A">
          <w:rPr>
            <w:rFonts w:ascii="Tahoma" w:hAnsi="Tahoma" w:cs="Tahoma"/>
            <w:sz w:val="20"/>
            <w:szCs w:val="20"/>
            <w:lang w:val="en-GB"/>
          </w:rPr>
          <w:t xml:space="preserve"> </w:t>
        </w:r>
      </w:ins>
      <w:ins w:id="150" w:author="Windows-gebruiker" w:date="2013-10-09T09:44:00Z">
        <w:del w:id="151" w:author="RutPW" w:date="2013-10-09T14:26:00Z">
          <w:r w:rsidR="00764C1F" w:rsidRPr="00035100" w:rsidDel="00F8307A">
            <w:rPr>
              <w:rFonts w:ascii="Tahoma" w:hAnsi="Tahoma" w:cs="Tahoma"/>
              <w:sz w:val="20"/>
              <w:szCs w:val="20"/>
              <w:lang w:val="en-GB"/>
              <w:rPrChange w:id="152" w:author="RutPW" w:date="2013-10-09T16:21:00Z">
                <w:rPr>
                  <w:rFonts w:ascii="Leelawadee" w:hAnsi="Leelawadee" w:cs="Leelawadee"/>
                  <w:sz w:val="20"/>
                  <w:szCs w:val="20"/>
                  <w:lang w:val="en-GB"/>
                </w:rPr>
              </w:rPrChange>
            </w:rPr>
            <w:delText xml:space="preserve">as </w:delText>
          </w:r>
        </w:del>
        <w:r w:rsidR="00764C1F" w:rsidRPr="00035100">
          <w:rPr>
            <w:rFonts w:ascii="Tahoma" w:hAnsi="Tahoma" w:cs="Tahoma"/>
            <w:sz w:val="20"/>
            <w:szCs w:val="20"/>
            <w:lang w:val="en-GB"/>
            <w:rPrChange w:id="153" w:author="RutPW" w:date="2013-10-09T16:21:00Z">
              <w:rPr>
                <w:rFonts w:ascii="Leelawadee" w:hAnsi="Leelawadee" w:cs="Leelawadee"/>
                <w:sz w:val="20"/>
                <w:szCs w:val="20"/>
                <w:lang w:val="en-GB"/>
              </w:rPr>
            </w:rPrChange>
          </w:rPr>
          <w:t>a leak in the economy</w:t>
        </w:r>
      </w:ins>
      <w:ins w:id="154" w:author="RutPW" w:date="2013-10-10T13:02:00Z">
        <w:r w:rsidR="000B50EF">
          <w:rPr>
            <w:rFonts w:ascii="Tahoma" w:hAnsi="Tahoma" w:cs="Tahoma"/>
            <w:sz w:val="20"/>
            <w:szCs w:val="20"/>
            <w:lang w:val="en-GB"/>
          </w:rPr>
          <w:t>. E</w:t>
        </w:r>
      </w:ins>
      <w:ins w:id="155" w:author="Windows-gebruiker" w:date="2013-10-09T09:44:00Z">
        <w:del w:id="156" w:author="RutPW" w:date="2013-10-09T14:26:00Z">
          <w:r w:rsidR="00764C1F" w:rsidRPr="00035100" w:rsidDel="00F8307A">
            <w:rPr>
              <w:rFonts w:ascii="Tahoma" w:hAnsi="Tahoma" w:cs="Tahoma"/>
              <w:sz w:val="20"/>
              <w:szCs w:val="20"/>
              <w:lang w:val="en-GB"/>
              <w:rPrChange w:id="157" w:author="RutPW" w:date="2013-10-09T16:21:00Z">
                <w:rPr>
                  <w:rFonts w:ascii="Leelawadee" w:hAnsi="Leelawadee" w:cs="Leelawadee"/>
                  <w:sz w:val="20"/>
                  <w:szCs w:val="20"/>
                  <w:lang w:val="en-GB"/>
                </w:rPr>
              </w:rPrChange>
            </w:rPr>
            <w:delText>.</w:delText>
          </w:r>
        </w:del>
      </w:ins>
      <w:ins w:id="158" w:author="Windows-gebruiker" w:date="2013-10-09T09:43:00Z">
        <w:del w:id="159" w:author="RutPW" w:date="2013-10-10T13:02:00Z">
          <w:r w:rsidR="00764C1F" w:rsidRPr="00035100" w:rsidDel="000B50EF">
            <w:rPr>
              <w:rFonts w:ascii="Tahoma" w:hAnsi="Tahoma" w:cs="Tahoma"/>
              <w:sz w:val="20"/>
              <w:szCs w:val="20"/>
              <w:lang w:val="en-GB"/>
              <w:rPrChange w:id="160" w:author="RutPW" w:date="2013-10-09T16:21:00Z">
                <w:rPr>
                  <w:rFonts w:ascii="Leelawadee" w:hAnsi="Leelawadee" w:cs="Leelawadee"/>
                  <w:sz w:val="20"/>
                  <w:szCs w:val="20"/>
                  <w:lang w:val="en-GB"/>
                </w:rPr>
              </w:rPrChange>
            </w:rPr>
            <w:delText xml:space="preserve"> </w:delText>
          </w:r>
        </w:del>
      </w:ins>
      <w:ins w:id="161" w:author="Windows-gebruiker" w:date="2013-10-09T09:44:00Z">
        <w:del w:id="162" w:author="RutPW" w:date="2013-10-09T14:26:00Z">
          <w:r w:rsidR="00764C1F" w:rsidRPr="00035100" w:rsidDel="00F8307A">
            <w:rPr>
              <w:rFonts w:ascii="Tahoma" w:hAnsi="Tahoma" w:cs="Tahoma"/>
              <w:sz w:val="20"/>
              <w:szCs w:val="20"/>
              <w:lang w:val="en-GB"/>
              <w:rPrChange w:id="163" w:author="RutPW" w:date="2013-10-09T16:21:00Z">
                <w:rPr>
                  <w:rFonts w:ascii="Leelawadee" w:hAnsi="Leelawadee" w:cs="Leelawadee"/>
                  <w:sz w:val="20"/>
                  <w:szCs w:val="20"/>
                  <w:lang w:val="en-GB"/>
                </w:rPr>
              </w:rPrChange>
            </w:rPr>
            <w:delText>However</w:delText>
          </w:r>
        </w:del>
        <w:del w:id="164" w:author="RutPW" w:date="2013-10-10T13:02:00Z">
          <w:r w:rsidR="00764C1F" w:rsidRPr="00035100" w:rsidDel="000B50EF">
            <w:rPr>
              <w:rFonts w:ascii="Tahoma" w:hAnsi="Tahoma" w:cs="Tahoma"/>
              <w:sz w:val="20"/>
              <w:szCs w:val="20"/>
              <w:lang w:val="en-GB"/>
              <w:rPrChange w:id="165" w:author="RutPW" w:date="2013-10-09T16:21:00Z">
                <w:rPr>
                  <w:rFonts w:ascii="Leelawadee" w:hAnsi="Leelawadee" w:cs="Leelawadee"/>
                  <w:sz w:val="20"/>
                  <w:szCs w:val="20"/>
                  <w:lang w:val="en-GB"/>
                </w:rPr>
              </w:rPrChange>
            </w:rPr>
            <w:delText xml:space="preserve">, </w:delText>
          </w:r>
        </w:del>
        <w:del w:id="166" w:author="RutPW" w:date="2013-10-09T14:26:00Z">
          <w:r w:rsidR="00764C1F" w:rsidRPr="00035100" w:rsidDel="00F8307A">
            <w:rPr>
              <w:rFonts w:ascii="Tahoma" w:hAnsi="Tahoma" w:cs="Tahoma"/>
              <w:sz w:val="20"/>
              <w:szCs w:val="20"/>
              <w:lang w:val="en-GB"/>
              <w:rPrChange w:id="167" w:author="RutPW" w:date="2013-10-09T16:21:00Z">
                <w:rPr>
                  <w:rFonts w:ascii="Leelawadee" w:hAnsi="Leelawadee" w:cs="Leelawadee"/>
                  <w:sz w:val="20"/>
                  <w:szCs w:val="20"/>
                  <w:lang w:val="en-GB"/>
                </w:rPr>
              </w:rPrChange>
            </w:rPr>
            <w:delText>t</w:delText>
          </w:r>
        </w:del>
      </w:ins>
      <w:ins w:id="168" w:author="Windows-gebruiker" w:date="2013-10-09T09:38:00Z">
        <w:del w:id="169" w:author="RutPW" w:date="2013-10-09T14:26:00Z">
          <w:r w:rsidRPr="00035100" w:rsidDel="00F8307A">
            <w:rPr>
              <w:rFonts w:ascii="Tahoma" w:hAnsi="Tahoma" w:cs="Tahoma"/>
              <w:sz w:val="20"/>
              <w:szCs w:val="20"/>
              <w:lang w:val="en-GB"/>
              <w:rPrChange w:id="170" w:author="RutPW" w:date="2013-10-09T16:21:00Z">
                <w:rPr>
                  <w:rFonts w:ascii="Leelawadee" w:hAnsi="Leelawadee" w:cs="Leelawadee"/>
                  <w:sz w:val="20"/>
                  <w:szCs w:val="20"/>
                  <w:lang w:val="en-GB"/>
                </w:rPr>
              </w:rPrChange>
            </w:rPr>
            <w:delText>here is a lot of</w:delText>
          </w:r>
        </w:del>
        <w:del w:id="171" w:author="RutPW" w:date="2013-10-10T13:02:00Z">
          <w:r w:rsidRPr="00035100" w:rsidDel="000B50EF">
            <w:rPr>
              <w:rFonts w:ascii="Tahoma" w:hAnsi="Tahoma" w:cs="Tahoma"/>
              <w:sz w:val="20"/>
              <w:szCs w:val="20"/>
              <w:lang w:val="en-GB"/>
              <w:rPrChange w:id="172" w:author="RutPW" w:date="2013-10-09T16:21:00Z">
                <w:rPr>
                  <w:rFonts w:ascii="Leelawadee" w:hAnsi="Leelawadee" w:cs="Leelawadee"/>
                  <w:sz w:val="20"/>
                  <w:szCs w:val="20"/>
                  <w:lang w:val="en-GB"/>
                </w:rPr>
              </w:rPrChange>
            </w:rPr>
            <w:delText xml:space="preserve"> e</w:delText>
          </w:r>
        </w:del>
        <w:r w:rsidRPr="00035100">
          <w:rPr>
            <w:rFonts w:ascii="Tahoma" w:hAnsi="Tahoma" w:cs="Tahoma"/>
            <w:sz w:val="20"/>
            <w:szCs w:val="20"/>
            <w:lang w:val="en-GB"/>
            <w:rPrChange w:id="173" w:author="RutPW" w:date="2013-10-09T16:21:00Z">
              <w:rPr>
                <w:rFonts w:ascii="Leelawadee" w:hAnsi="Leelawadee" w:cs="Leelawadee"/>
                <w:sz w:val="20"/>
                <w:szCs w:val="20"/>
                <w:lang w:val="en-GB"/>
              </w:rPr>
            </w:rPrChange>
          </w:rPr>
          <w:t xml:space="preserve">mpirical proof that there is a </w:t>
        </w:r>
      </w:ins>
      <w:ins w:id="174" w:author="RutPW" w:date="2013-10-09T14:30:00Z">
        <w:r w:rsidR="00CA421D" w:rsidRPr="00035100">
          <w:rPr>
            <w:rFonts w:ascii="Tahoma" w:hAnsi="Tahoma" w:cs="Tahoma"/>
            <w:sz w:val="20"/>
            <w:szCs w:val="20"/>
            <w:lang w:val="en-GB"/>
            <w:rPrChange w:id="175" w:author="RutPW" w:date="2013-10-09T16:21:00Z">
              <w:rPr>
                <w:rFonts w:ascii="Leelawadee" w:hAnsi="Leelawadee" w:cs="Leelawadee"/>
                <w:sz w:val="20"/>
                <w:szCs w:val="20"/>
                <w:lang w:val="en-GB"/>
              </w:rPr>
            </w:rPrChange>
          </w:rPr>
          <w:t>positive</w:t>
        </w:r>
      </w:ins>
      <w:ins w:id="176" w:author="RutPW" w:date="2013-10-09T14:29:00Z">
        <w:r w:rsidR="00CA421D" w:rsidRPr="00035100">
          <w:rPr>
            <w:rFonts w:ascii="Tahoma" w:hAnsi="Tahoma" w:cs="Tahoma"/>
            <w:sz w:val="20"/>
            <w:szCs w:val="20"/>
            <w:lang w:val="en-GB"/>
            <w:rPrChange w:id="177" w:author="RutPW" w:date="2013-10-09T16:21:00Z">
              <w:rPr>
                <w:rFonts w:ascii="Leelawadee" w:hAnsi="Leelawadee" w:cs="Leelawadee"/>
                <w:sz w:val="20"/>
                <w:szCs w:val="20"/>
                <w:lang w:val="en-GB"/>
              </w:rPr>
            </w:rPrChange>
          </w:rPr>
          <w:t xml:space="preserve"> </w:t>
        </w:r>
      </w:ins>
      <w:ins w:id="178" w:author="Windows-gebruiker" w:date="2013-10-09T09:38:00Z">
        <w:del w:id="179" w:author="RutPW" w:date="2013-10-09T14:04:00Z">
          <w:r w:rsidRPr="00035100" w:rsidDel="00470E36">
            <w:rPr>
              <w:rFonts w:ascii="Tahoma" w:hAnsi="Tahoma" w:cs="Tahoma"/>
              <w:sz w:val="20"/>
              <w:szCs w:val="20"/>
              <w:lang w:val="en-GB"/>
              <w:rPrChange w:id="180" w:author="RutPW" w:date="2013-10-09T16:21:00Z">
                <w:rPr>
                  <w:rFonts w:ascii="Leelawadee" w:hAnsi="Leelawadee" w:cs="Leelawadee"/>
                  <w:sz w:val="20"/>
                  <w:szCs w:val="20"/>
                  <w:lang w:val="en-GB"/>
                </w:rPr>
              </w:rPrChange>
            </w:rPr>
            <w:delText xml:space="preserve">positive </w:delText>
          </w:r>
        </w:del>
        <w:del w:id="181" w:author="RutPW" w:date="2013-10-09T14:00:00Z">
          <w:r w:rsidRPr="00035100" w:rsidDel="00470E36">
            <w:rPr>
              <w:rFonts w:ascii="Tahoma" w:hAnsi="Tahoma" w:cs="Tahoma"/>
              <w:sz w:val="20"/>
              <w:szCs w:val="20"/>
              <w:lang w:val="en-GB"/>
              <w:rPrChange w:id="182" w:author="RutPW" w:date="2013-10-09T16:21:00Z">
                <w:rPr>
                  <w:rFonts w:ascii="Leelawadee" w:hAnsi="Leelawadee" w:cs="Leelawadee"/>
                  <w:sz w:val="20"/>
                  <w:szCs w:val="20"/>
                  <w:lang w:val="en-GB"/>
                </w:rPr>
              </w:rPrChange>
            </w:rPr>
            <w:delText>pay</w:delText>
          </w:r>
        </w:del>
      </w:ins>
      <w:ins w:id="183" w:author="RutPW" w:date="2013-10-09T14:00:00Z">
        <w:r w:rsidR="00470E36" w:rsidRPr="00035100">
          <w:rPr>
            <w:rFonts w:ascii="Tahoma" w:hAnsi="Tahoma" w:cs="Tahoma"/>
            <w:sz w:val="20"/>
            <w:szCs w:val="20"/>
            <w:lang w:val="en-GB"/>
            <w:rPrChange w:id="184" w:author="RutPW" w:date="2013-10-09T16:21:00Z">
              <w:rPr>
                <w:rFonts w:ascii="Leelawadee" w:hAnsi="Leelawadee" w:cs="Leelawadee"/>
                <w:sz w:val="20"/>
                <w:szCs w:val="20"/>
                <w:lang w:val="en-GB"/>
              </w:rPr>
            </w:rPrChange>
          </w:rPr>
          <w:t>spin</w:t>
        </w:r>
      </w:ins>
      <w:ins w:id="185" w:author="Windows-gebruiker" w:date="2013-10-09T09:38:00Z">
        <w:r w:rsidRPr="00035100">
          <w:rPr>
            <w:rFonts w:ascii="Tahoma" w:hAnsi="Tahoma" w:cs="Tahoma"/>
            <w:sz w:val="20"/>
            <w:szCs w:val="20"/>
            <w:lang w:val="en-GB"/>
            <w:rPrChange w:id="186" w:author="RutPW" w:date="2013-10-09T16:21:00Z">
              <w:rPr>
                <w:rFonts w:ascii="Leelawadee" w:hAnsi="Leelawadee" w:cs="Leelawadee"/>
                <w:sz w:val="20"/>
                <w:szCs w:val="20"/>
                <w:lang w:val="en-GB"/>
              </w:rPr>
            </w:rPrChange>
          </w:rPr>
          <w:t xml:space="preserve"> off</w:t>
        </w:r>
      </w:ins>
      <w:ins w:id="187" w:author="RutPW" w:date="2013-10-09T14:30:00Z">
        <w:r w:rsidR="00CA421D" w:rsidRPr="00035100">
          <w:rPr>
            <w:rFonts w:ascii="Tahoma" w:hAnsi="Tahoma" w:cs="Tahoma"/>
            <w:sz w:val="20"/>
            <w:szCs w:val="20"/>
            <w:lang w:val="en-GB"/>
            <w:rPrChange w:id="188" w:author="RutPW" w:date="2013-10-09T16:21:00Z">
              <w:rPr>
                <w:rFonts w:ascii="Leelawadee" w:hAnsi="Leelawadee" w:cs="Leelawadee"/>
                <w:sz w:val="20"/>
                <w:szCs w:val="20"/>
                <w:lang w:val="en-GB"/>
              </w:rPr>
            </w:rPrChange>
          </w:rPr>
          <w:t xml:space="preserve"> both for culture as well as the economy</w:t>
        </w:r>
      </w:ins>
      <w:ins w:id="189" w:author="RutPW" w:date="2013-10-10T13:02:00Z">
        <w:r w:rsidR="000B50EF">
          <w:rPr>
            <w:rFonts w:ascii="Tahoma" w:hAnsi="Tahoma" w:cs="Tahoma"/>
            <w:sz w:val="20"/>
            <w:szCs w:val="20"/>
            <w:lang w:val="en-GB"/>
          </w:rPr>
          <w:t xml:space="preserve"> is neglected</w:t>
        </w:r>
      </w:ins>
      <w:ins w:id="190" w:author="Windows-gebruiker" w:date="2013-10-09T09:39:00Z">
        <w:del w:id="191" w:author="RutPW" w:date="2013-10-09T14:30:00Z">
          <w:r w:rsidRPr="00035100" w:rsidDel="00CA421D">
            <w:rPr>
              <w:rFonts w:ascii="Tahoma" w:hAnsi="Tahoma" w:cs="Tahoma"/>
              <w:sz w:val="20"/>
              <w:szCs w:val="20"/>
              <w:lang w:val="en-GB"/>
              <w:rPrChange w:id="192" w:author="RutPW" w:date="2013-10-09T16:21:00Z">
                <w:rPr>
                  <w:rFonts w:ascii="Leelawadee" w:hAnsi="Leelawadee" w:cs="Leelawadee"/>
                  <w:sz w:val="20"/>
                  <w:szCs w:val="20"/>
                  <w:lang w:val="en-GB"/>
                </w:rPr>
              </w:rPrChange>
            </w:rPr>
            <w:delText>,</w:delText>
          </w:r>
        </w:del>
      </w:ins>
      <w:ins w:id="193" w:author="RutPW" w:date="2013-10-09T14:30:00Z">
        <w:r w:rsidR="00CA421D" w:rsidRPr="00035100">
          <w:rPr>
            <w:rFonts w:ascii="Tahoma" w:hAnsi="Tahoma" w:cs="Tahoma"/>
            <w:sz w:val="20"/>
            <w:szCs w:val="20"/>
            <w:lang w:val="en-GB"/>
            <w:rPrChange w:id="194" w:author="RutPW" w:date="2013-10-09T16:21:00Z">
              <w:rPr>
                <w:rFonts w:ascii="Leelawadee" w:hAnsi="Leelawadee" w:cs="Leelawadee"/>
                <w:sz w:val="20"/>
                <w:szCs w:val="20"/>
                <w:lang w:val="en-GB"/>
              </w:rPr>
            </w:rPrChange>
          </w:rPr>
          <w:t xml:space="preserve">. </w:t>
        </w:r>
      </w:ins>
      <w:ins w:id="195" w:author="Windows-gebruiker" w:date="2013-10-09T09:39:00Z">
        <w:del w:id="196" w:author="RutPW" w:date="2013-10-09T14:30:00Z">
          <w:r w:rsidRPr="00035100" w:rsidDel="00CA421D">
            <w:rPr>
              <w:rFonts w:ascii="Tahoma" w:hAnsi="Tahoma" w:cs="Tahoma"/>
              <w:sz w:val="20"/>
              <w:szCs w:val="20"/>
              <w:lang w:val="en-GB"/>
              <w:rPrChange w:id="197" w:author="RutPW" w:date="2013-10-09T16:21:00Z">
                <w:rPr>
                  <w:rFonts w:ascii="Leelawadee" w:hAnsi="Leelawadee" w:cs="Leelawadee"/>
                  <w:sz w:val="20"/>
                  <w:szCs w:val="20"/>
                  <w:lang w:val="en-GB"/>
                </w:rPr>
              </w:rPrChange>
            </w:rPr>
            <w:delText xml:space="preserve"> especially for regional economies, although that may not be evident in the short term. </w:delText>
          </w:r>
        </w:del>
        <w:del w:id="198" w:author="RutPW" w:date="2013-10-10T13:02:00Z">
          <w:r w:rsidRPr="00035100" w:rsidDel="000B50EF">
            <w:rPr>
              <w:rFonts w:ascii="Tahoma" w:hAnsi="Tahoma" w:cs="Tahoma"/>
              <w:sz w:val="20"/>
              <w:szCs w:val="20"/>
              <w:lang w:val="en-GB"/>
              <w:rPrChange w:id="199" w:author="RutPW" w:date="2013-10-09T16:21:00Z">
                <w:rPr>
                  <w:rFonts w:ascii="Leelawadee" w:hAnsi="Leelawadee" w:cs="Leelawadee"/>
                  <w:sz w:val="20"/>
                  <w:szCs w:val="20"/>
                  <w:lang w:val="en-GB"/>
                </w:rPr>
              </w:rPrChange>
            </w:rPr>
            <w:delText>One</w:delText>
          </w:r>
        </w:del>
      </w:ins>
      <w:ins w:id="200" w:author="RutPW" w:date="2013-10-10T13:02:00Z">
        <w:r w:rsidR="000B50EF">
          <w:rPr>
            <w:rFonts w:ascii="Tahoma" w:hAnsi="Tahoma" w:cs="Tahoma"/>
            <w:sz w:val="20"/>
            <w:szCs w:val="20"/>
            <w:lang w:val="en-GB"/>
          </w:rPr>
          <w:t>Maybe one</w:t>
        </w:r>
      </w:ins>
      <w:ins w:id="201" w:author="Windows-gebruiker" w:date="2013-10-09T09:39:00Z">
        <w:r w:rsidRPr="00035100">
          <w:rPr>
            <w:rFonts w:ascii="Tahoma" w:hAnsi="Tahoma" w:cs="Tahoma"/>
            <w:sz w:val="20"/>
            <w:szCs w:val="20"/>
            <w:lang w:val="en-GB"/>
            <w:rPrChange w:id="202" w:author="RutPW" w:date="2013-10-09T16:21:00Z">
              <w:rPr>
                <w:rFonts w:ascii="Leelawadee" w:hAnsi="Leelawadee" w:cs="Leelawadee"/>
                <w:sz w:val="20"/>
                <w:szCs w:val="20"/>
                <w:lang w:val="en-GB"/>
              </w:rPr>
            </w:rPrChange>
          </w:rPr>
          <w:t xml:space="preserve"> of the reasons that </w:t>
        </w:r>
      </w:ins>
      <w:ins w:id="203" w:author="Windows-gebruiker" w:date="2013-10-09T09:40:00Z">
        <w:del w:id="204" w:author="RutPW" w:date="2013-10-09T14:30:00Z">
          <w:r w:rsidRPr="00035100" w:rsidDel="00CA421D">
            <w:rPr>
              <w:rFonts w:ascii="Tahoma" w:hAnsi="Tahoma" w:cs="Tahoma"/>
              <w:sz w:val="20"/>
              <w:szCs w:val="20"/>
              <w:lang w:val="en-GB"/>
              <w:rPrChange w:id="205" w:author="RutPW" w:date="2013-10-09T16:21:00Z">
                <w:rPr>
                  <w:rFonts w:ascii="Leelawadee" w:hAnsi="Leelawadee" w:cs="Leelawadee"/>
                  <w:sz w:val="20"/>
                  <w:szCs w:val="20"/>
                  <w:lang w:val="en-GB"/>
                </w:rPr>
              </w:rPrChange>
            </w:rPr>
            <w:delText>the aforementioned</w:delText>
          </w:r>
        </w:del>
      </w:ins>
      <w:ins w:id="206" w:author="RutPW" w:date="2013-10-09T14:30:00Z">
        <w:r w:rsidR="00CA421D" w:rsidRPr="00035100">
          <w:rPr>
            <w:rFonts w:ascii="Tahoma" w:hAnsi="Tahoma" w:cs="Tahoma"/>
            <w:sz w:val="20"/>
            <w:szCs w:val="20"/>
            <w:lang w:val="en-GB"/>
            <w:rPrChange w:id="207" w:author="RutPW" w:date="2013-10-09T16:21:00Z">
              <w:rPr>
                <w:rFonts w:ascii="Leelawadee" w:hAnsi="Leelawadee" w:cs="Leelawadee"/>
                <w:sz w:val="20"/>
                <w:szCs w:val="20"/>
                <w:lang w:val="en-GB"/>
              </w:rPr>
            </w:rPrChange>
          </w:rPr>
          <w:t>this</w:t>
        </w:r>
      </w:ins>
      <w:ins w:id="208" w:author="Windows-gebruiker" w:date="2013-10-09T09:39:00Z">
        <w:r w:rsidRPr="00035100">
          <w:rPr>
            <w:rFonts w:ascii="Tahoma" w:hAnsi="Tahoma" w:cs="Tahoma"/>
            <w:sz w:val="20"/>
            <w:szCs w:val="20"/>
            <w:lang w:val="en-GB"/>
            <w:rPrChange w:id="209" w:author="RutPW" w:date="2013-10-09T16:21:00Z">
              <w:rPr>
                <w:rFonts w:ascii="Leelawadee" w:hAnsi="Leelawadee" w:cs="Leelawadee"/>
                <w:sz w:val="20"/>
                <w:szCs w:val="20"/>
                <w:lang w:val="en-GB"/>
              </w:rPr>
            </w:rPrChange>
          </w:rPr>
          <w:t xml:space="preserve"> presumption remains</w:t>
        </w:r>
      </w:ins>
      <w:ins w:id="210" w:author="Windows-gebruiker" w:date="2013-10-09T09:40:00Z">
        <w:r w:rsidRPr="00035100">
          <w:rPr>
            <w:rFonts w:ascii="Tahoma" w:hAnsi="Tahoma" w:cs="Tahoma"/>
            <w:sz w:val="20"/>
            <w:szCs w:val="20"/>
            <w:lang w:val="en-GB"/>
            <w:rPrChange w:id="211" w:author="RutPW" w:date="2013-10-09T16:21:00Z">
              <w:rPr>
                <w:rFonts w:ascii="Leelawadee" w:hAnsi="Leelawadee" w:cs="Leelawadee"/>
                <w:sz w:val="20"/>
                <w:szCs w:val="20"/>
                <w:lang w:val="en-GB"/>
              </w:rPr>
            </w:rPrChange>
          </w:rPr>
          <w:t xml:space="preserve"> uncontested </w:t>
        </w:r>
      </w:ins>
      <w:ins w:id="212" w:author="Windows-gebruiker" w:date="2013-10-09T09:44:00Z">
        <w:r w:rsidR="00764C1F" w:rsidRPr="00035100">
          <w:rPr>
            <w:rFonts w:ascii="Tahoma" w:hAnsi="Tahoma" w:cs="Tahoma"/>
            <w:sz w:val="20"/>
            <w:szCs w:val="20"/>
            <w:lang w:val="en-GB"/>
            <w:rPrChange w:id="213" w:author="RutPW" w:date="2013-10-09T16:21:00Z">
              <w:rPr>
                <w:rFonts w:ascii="Leelawadee" w:hAnsi="Leelawadee" w:cs="Leelawadee"/>
                <w:sz w:val="20"/>
                <w:szCs w:val="20"/>
                <w:lang w:val="en-GB"/>
              </w:rPr>
            </w:rPrChange>
          </w:rPr>
          <w:t xml:space="preserve">is rooted in </w:t>
        </w:r>
      </w:ins>
      <w:ins w:id="214" w:author="Windows-gebruiker" w:date="2013-10-09T09:40:00Z">
        <w:r w:rsidR="00B30129" w:rsidRPr="00035100">
          <w:rPr>
            <w:rFonts w:ascii="Tahoma" w:hAnsi="Tahoma" w:cs="Tahoma"/>
            <w:sz w:val="20"/>
            <w:szCs w:val="20"/>
            <w:lang w:val="en-GB"/>
            <w:rPrChange w:id="215" w:author="RutPW" w:date="2013-10-09T16:21:00Z">
              <w:rPr>
                <w:rFonts w:ascii="Leelawadee" w:hAnsi="Leelawadee" w:cs="Leelawadee"/>
                <w:sz w:val="20"/>
                <w:szCs w:val="20"/>
                <w:lang w:val="en-GB"/>
              </w:rPr>
            </w:rPrChange>
          </w:rPr>
          <w:t>the art worlds themselves</w:t>
        </w:r>
      </w:ins>
      <w:ins w:id="216" w:author="Windows-gebruiker" w:date="2013-10-09T09:44:00Z">
        <w:r w:rsidR="00764C1F" w:rsidRPr="00035100">
          <w:rPr>
            <w:rFonts w:ascii="Tahoma" w:hAnsi="Tahoma" w:cs="Tahoma"/>
            <w:sz w:val="20"/>
            <w:szCs w:val="20"/>
            <w:lang w:val="en-GB"/>
            <w:rPrChange w:id="217" w:author="RutPW" w:date="2013-10-09T16:21:00Z">
              <w:rPr>
                <w:rFonts w:ascii="Leelawadee" w:hAnsi="Leelawadee" w:cs="Leelawadee"/>
                <w:sz w:val="20"/>
                <w:szCs w:val="20"/>
                <w:lang w:val="en-GB"/>
              </w:rPr>
            </w:rPrChange>
          </w:rPr>
          <w:t>. P</w:t>
        </w:r>
      </w:ins>
      <w:ins w:id="218" w:author="Windows-gebruiker" w:date="2013-10-09T09:40:00Z">
        <w:r w:rsidR="00B30129" w:rsidRPr="00035100">
          <w:rPr>
            <w:rFonts w:ascii="Tahoma" w:hAnsi="Tahoma" w:cs="Tahoma"/>
            <w:sz w:val="20"/>
            <w:szCs w:val="20"/>
            <w:lang w:val="en-GB"/>
            <w:rPrChange w:id="219" w:author="RutPW" w:date="2013-10-09T16:21:00Z">
              <w:rPr>
                <w:rFonts w:ascii="Leelawadee" w:hAnsi="Leelawadee" w:cs="Leelawadee"/>
                <w:sz w:val="20"/>
                <w:szCs w:val="20"/>
                <w:lang w:val="en-GB"/>
              </w:rPr>
            </w:rPrChange>
          </w:rPr>
          <w:t xml:space="preserve">roponents of creative and artistic endeavours are hesitant to embrace the argument fully, since the dominant discourse still </w:t>
        </w:r>
      </w:ins>
      <w:ins w:id="220" w:author="Windows-gebruiker" w:date="2013-10-09T09:41:00Z">
        <w:r w:rsidR="00B30129" w:rsidRPr="00035100">
          <w:rPr>
            <w:rFonts w:ascii="Tahoma" w:hAnsi="Tahoma" w:cs="Tahoma"/>
            <w:sz w:val="20"/>
            <w:szCs w:val="20"/>
            <w:lang w:val="en-GB"/>
            <w:rPrChange w:id="221" w:author="RutPW" w:date="2013-10-09T16:21:00Z">
              <w:rPr>
                <w:rFonts w:ascii="Leelawadee" w:hAnsi="Leelawadee" w:cs="Leelawadee"/>
                <w:sz w:val="20"/>
                <w:szCs w:val="20"/>
                <w:lang w:val="en-GB"/>
              </w:rPr>
            </w:rPrChange>
          </w:rPr>
          <w:t>departs from</w:t>
        </w:r>
      </w:ins>
      <w:ins w:id="222" w:author="Windows-gebruiker" w:date="2013-10-09T09:40:00Z">
        <w:r w:rsidR="00B30129" w:rsidRPr="00035100">
          <w:rPr>
            <w:rFonts w:ascii="Tahoma" w:hAnsi="Tahoma" w:cs="Tahoma"/>
            <w:sz w:val="20"/>
            <w:szCs w:val="20"/>
            <w:lang w:val="en-GB"/>
            <w:rPrChange w:id="223" w:author="RutPW" w:date="2013-10-09T16:21:00Z">
              <w:rPr>
                <w:rFonts w:ascii="Leelawadee" w:hAnsi="Leelawadee" w:cs="Leelawadee"/>
                <w:sz w:val="20"/>
                <w:szCs w:val="20"/>
                <w:lang w:val="en-GB"/>
              </w:rPr>
            </w:rPrChange>
          </w:rPr>
          <w:t xml:space="preserve"> </w:t>
        </w:r>
      </w:ins>
      <w:ins w:id="224" w:author="Windows-gebruiker" w:date="2013-10-09T09:42:00Z">
        <w:r w:rsidR="00B30129" w:rsidRPr="00035100">
          <w:rPr>
            <w:rFonts w:ascii="Tahoma" w:hAnsi="Tahoma" w:cs="Tahoma"/>
            <w:sz w:val="20"/>
            <w:szCs w:val="20"/>
            <w:lang w:val="en-GB"/>
            <w:rPrChange w:id="225" w:author="RutPW" w:date="2013-10-09T16:21:00Z">
              <w:rPr>
                <w:rFonts w:ascii="Leelawadee" w:hAnsi="Leelawadee" w:cs="Leelawadee"/>
                <w:sz w:val="20"/>
                <w:szCs w:val="20"/>
                <w:lang w:val="en-GB"/>
              </w:rPr>
            </w:rPrChange>
          </w:rPr>
          <w:t xml:space="preserve">an antagonistic relationship of culture and economy. </w:t>
        </w:r>
      </w:ins>
      <w:ins w:id="226" w:author="Windows-gebruiker" w:date="2013-10-09T09:45:00Z">
        <w:r w:rsidR="009972CA" w:rsidRPr="00035100">
          <w:rPr>
            <w:rFonts w:ascii="Tahoma" w:hAnsi="Tahoma" w:cs="Tahoma"/>
            <w:sz w:val="20"/>
            <w:szCs w:val="20"/>
            <w:lang w:val="en-GB"/>
            <w:rPrChange w:id="227" w:author="RutPW" w:date="2013-10-09T16:21:00Z">
              <w:rPr>
                <w:rFonts w:ascii="Leelawadee" w:hAnsi="Leelawadee" w:cs="Leelawadee"/>
                <w:sz w:val="20"/>
                <w:szCs w:val="20"/>
                <w:lang w:val="en-GB"/>
              </w:rPr>
            </w:rPrChange>
          </w:rPr>
          <w:t>It is necessary to open up the debate to</w:t>
        </w:r>
        <w:r w:rsidR="00764C1F" w:rsidRPr="00035100">
          <w:rPr>
            <w:rFonts w:ascii="Tahoma" w:hAnsi="Tahoma" w:cs="Tahoma"/>
            <w:sz w:val="20"/>
            <w:szCs w:val="20"/>
            <w:lang w:val="en-GB"/>
            <w:rPrChange w:id="228" w:author="RutPW" w:date="2013-10-09T16:21:00Z">
              <w:rPr>
                <w:rFonts w:ascii="Leelawadee" w:hAnsi="Leelawadee" w:cs="Leelawadee"/>
                <w:sz w:val="20"/>
                <w:szCs w:val="20"/>
                <w:lang w:val="en-GB"/>
              </w:rPr>
            </w:rPrChange>
          </w:rPr>
          <w:t xml:space="preserve"> understand the current dynamics within the arts, the creative industries and cultural policy</w:t>
        </w:r>
      </w:ins>
      <w:ins w:id="229" w:author="RutPW" w:date="2013-10-10T13:03:00Z">
        <w:r w:rsidR="000B50EF">
          <w:rPr>
            <w:rFonts w:ascii="Tahoma" w:hAnsi="Tahoma" w:cs="Tahoma"/>
            <w:sz w:val="20"/>
            <w:szCs w:val="20"/>
            <w:lang w:val="en-GB"/>
          </w:rPr>
          <w:t>.</w:t>
        </w:r>
      </w:ins>
      <w:ins w:id="230" w:author="Windows-gebruiker" w:date="2013-10-09T09:46:00Z">
        <w:r w:rsidR="009972CA" w:rsidRPr="00035100">
          <w:rPr>
            <w:rFonts w:ascii="Tahoma" w:hAnsi="Tahoma" w:cs="Tahoma"/>
            <w:sz w:val="20"/>
            <w:szCs w:val="20"/>
            <w:lang w:val="en-GB"/>
            <w:rPrChange w:id="231" w:author="RutPW" w:date="2013-10-09T16:21:00Z">
              <w:rPr>
                <w:rFonts w:ascii="Leelawadee" w:hAnsi="Leelawadee" w:cs="Leelawadee"/>
                <w:sz w:val="20"/>
                <w:szCs w:val="20"/>
                <w:lang w:val="en-GB"/>
              </w:rPr>
            </w:rPrChange>
          </w:rPr>
          <w:t xml:space="preserve"> </w:t>
        </w:r>
        <w:del w:id="232" w:author="RutPW" w:date="2013-10-10T13:03:00Z">
          <w:r w:rsidR="009972CA" w:rsidRPr="00035100" w:rsidDel="000B50EF">
            <w:rPr>
              <w:rFonts w:ascii="Tahoma" w:hAnsi="Tahoma" w:cs="Tahoma"/>
              <w:sz w:val="20"/>
              <w:szCs w:val="20"/>
              <w:lang w:val="en-GB"/>
              <w:rPrChange w:id="233" w:author="RutPW" w:date="2013-10-09T16:21:00Z">
                <w:rPr>
                  <w:rFonts w:ascii="Leelawadee" w:hAnsi="Leelawadee" w:cs="Leelawadee"/>
                  <w:sz w:val="20"/>
                  <w:szCs w:val="20"/>
                  <w:lang w:val="en-GB"/>
                </w:rPr>
              </w:rPrChange>
            </w:rPr>
            <w:delText xml:space="preserve">completely. </w:delText>
          </w:r>
        </w:del>
        <w:del w:id="234" w:author="RutPW" w:date="2013-10-09T14:31:00Z">
          <w:r w:rsidR="009972CA" w:rsidRPr="00035100" w:rsidDel="00CA421D">
            <w:rPr>
              <w:rFonts w:ascii="Tahoma" w:hAnsi="Tahoma" w:cs="Tahoma"/>
              <w:sz w:val="20"/>
              <w:szCs w:val="20"/>
              <w:lang w:val="en-GB"/>
              <w:rPrChange w:id="235" w:author="RutPW" w:date="2013-10-09T16:21:00Z">
                <w:rPr>
                  <w:rFonts w:ascii="Leelawadee" w:hAnsi="Leelawadee" w:cs="Leelawadee"/>
                  <w:sz w:val="20"/>
                  <w:szCs w:val="20"/>
                  <w:lang w:val="en-GB"/>
                </w:rPr>
              </w:rPrChange>
            </w:rPr>
            <w:delText>Especially</w:delText>
          </w:r>
        </w:del>
      </w:ins>
      <w:ins w:id="236" w:author="Windows-gebruiker" w:date="2013-10-09T09:48:00Z">
        <w:del w:id="237" w:author="RutPW" w:date="2013-10-09T14:31:00Z">
          <w:r w:rsidR="0099470E" w:rsidRPr="00035100" w:rsidDel="00CA421D">
            <w:rPr>
              <w:rFonts w:ascii="Tahoma" w:hAnsi="Tahoma" w:cs="Tahoma"/>
              <w:sz w:val="20"/>
              <w:szCs w:val="20"/>
              <w:lang w:val="en-GB"/>
              <w:rPrChange w:id="238" w:author="RutPW" w:date="2013-10-09T16:21:00Z">
                <w:rPr>
                  <w:rFonts w:ascii="Leelawadee" w:hAnsi="Leelawadee" w:cs="Leelawadee"/>
                  <w:sz w:val="20"/>
                  <w:szCs w:val="20"/>
                  <w:lang w:val="en-GB"/>
                </w:rPr>
              </w:rPrChange>
            </w:rPr>
            <w:delText>,</w:delText>
          </w:r>
        </w:del>
      </w:ins>
      <w:ins w:id="239" w:author="Windows-gebruiker" w:date="2013-10-09T09:47:00Z">
        <w:del w:id="240" w:author="RutPW" w:date="2013-10-09T14:31:00Z">
          <w:r w:rsidR="00832B87" w:rsidRPr="00035100" w:rsidDel="00CA421D">
            <w:rPr>
              <w:rFonts w:ascii="Tahoma" w:hAnsi="Tahoma" w:cs="Tahoma"/>
              <w:sz w:val="20"/>
              <w:szCs w:val="20"/>
              <w:lang w:val="en-GB"/>
              <w:rPrChange w:id="241" w:author="RutPW" w:date="2013-10-09T16:21:00Z">
                <w:rPr>
                  <w:rFonts w:ascii="Leelawadee" w:hAnsi="Leelawadee" w:cs="Leelawadee"/>
                  <w:sz w:val="20"/>
                  <w:szCs w:val="20"/>
                  <w:lang w:val="en-GB"/>
                </w:rPr>
              </w:rPrChange>
            </w:rPr>
            <w:delText xml:space="preserve"> </w:delText>
          </w:r>
        </w:del>
      </w:ins>
      <w:ins w:id="242" w:author="Windows-gebruiker" w:date="2013-10-09T09:48:00Z">
        <w:del w:id="243" w:author="RutPW" w:date="2013-10-09T14:31:00Z">
          <w:r w:rsidR="0099470E" w:rsidRPr="00035100" w:rsidDel="00CA421D">
            <w:rPr>
              <w:rFonts w:ascii="Tahoma" w:hAnsi="Tahoma" w:cs="Tahoma"/>
              <w:sz w:val="20"/>
              <w:szCs w:val="20"/>
              <w:lang w:val="en-GB"/>
              <w:rPrChange w:id="244" w:author="RutPW" w:date="2013-10-09T16:21:00Z">
                <w:rPr>
                  <w:rFonts w:ascii="Leelawadee" w:hAnsi="Leelawadee" w:cs="Leelawadee"/>
                  <w:sz w:val="20"/>
                  <w:szCs w:val="20"/>
                  <w:lang w:val="en-GB"/>
                </w:rPr>
              </w:rPrChange>
            </w:rPr>
            <w:delText>since</w:delText>
          </w:r>
        </w:del>
      </w:ins>
      <w:ins w:id="245" w:author="Windows-gebruiker" w:date="2013-10-09T09:47:00Z">
        <w:del w:id="246" w:author="RutPW" w:date="2013-10-09T14:31:00Z">
          <w:r w:rsidR="00832B87" w:rsidRPr="00035100" w:rsidDel="00CA421D">
            <w:rPr>
              <w:rFonts w:ascii="Tahoma" w:hAnsi="Tahoma" w:cs="Tahoma"/>
              <w:sz w:val="20"/>
              <w:szCs w:val="20"/>
              <w:lang w:val="en-GB"/>
              <w:rPrChange w:id="247" w:author="RutPW" w:date="2013-10-09T16:21:00Z">
                <w:rPr>
                  <w:rFonts w:ascii="Leelawadee" w:hAnsi="Leelawadee" w:cs="Leelawadee"/>
                  <w:sz w:val="20"/>
                  <w:szCs w:val="20"/>
                  <w:lang w:val="en-GB"/>
                </w:rPr>
              </w:rPrChange>
            </w:rPr>
            <w:delText xml:space="preserve"> this paper focuses on </w:delText>
          </w:r>
        </w:del>
      </w:ins>
      <w:ins w:id="248" w:author="Windows-gebruiker" w:date="2013-10-09T09:46:00Z">
        <w:del w:id="249" w:author="RutPW" w:date="2013-10-09T14:31:00Z">
          <w:r w:rsidR="00832B87" w:rsidRPr="00035100" w:rsidDel="00CA421D">
            <w:rPr>
              <w:rFonts w:ascii="Tahoma" w:hAnsi="Tahoma" w:cs="Tahoma"/>
              <w:sz w:val="20"/>
              <w:szCs w:val="20"/>
              <w:lang w:val="en-GB"/>
              <w:rPrChange w:id="250" w:author="RutPW" w:date="2013-10-09T16:21:00Z">
                <w:rPr>
                  <w:rFonts w:ascii="Leelawadee" w:hAnsi="Leelawadee" w:cs="Leelawadee"/>
                  <w:sz w:val="20"/>
                  <w:szCs w:val="20"/>
                  <w:lang w:val="en-GB"/>
                </w:rPr>
              </w:rPrChange>
            </w:rPr>
            <w:delText xml:space="preserve">the future of arts education vis-a-vis the developments in the </w:delText>
          </w:r>
        </w:del>
      </w:ins>
      <w:ins w:id="251" w:author="Windows-gebruiker" w:date="2013-10-09T09:47:00Z">
        <w:del w:id="252" w:author="RutPW" w:date="2013-10-09T14:31:00Z">
          <w:r w:rsidR="00351DF7" w:rsidRPr="00035100" w:rsidDel="00CA421D">
            <w:rPr>
              <w:rFonts w:ascii="Tahoma" w:hAnsi="Tahoma" w:cs="Tahoma"/>
              <w:sz w:val="20"/>
              <w:szCs w:val="20"/>
              <w:lang w:val="en-GB"/>
              <w:rPrChange w:id="253" w:author="RutPW" w:date="2013-10-09T16:21:00Z">
                <w:rPr>
                  <w:rFonts w:ascii="Leelawadee" w:hAnsi="Leelawadee" w:cs="Leelawadee"/>
                  <w:sz w:val="20"/>
                  <w:szCs w:val="20"/>
                  <w:lang w:val="en-GB"/>
                </w:rPr>
              </w:rPrChange>
            </w:rPr>
            <w:delText>wide</w:delText>
          </w:r>
        </w:del>
      </w:ins>
      <w:ins w:id="254" w:author="Windows-gebruiker" w:date="2013-10-09T09:48:00Z">
        <w:del w:id="255" w:author="RutPW" w:date="2013-10-09T14:31:00Z">
          <w:r w:rsidR="0099470E" w:rsidRPr="00035100" w:rsidDel="00CA421D">
            <w:rPr>
              <w:rFonts w:ascii="Tahoma" w:hAnsi="Tahoma" w:cs="Tahoma"/>
              <w:sz w:val="20"/>
              <w:szCs w:val="20"/>
              <w:lang w:val="en-GB"/>
              <w:rPrChange w:id="256" w:author="RutPW" w:date="2013-10-09T16:21:00Z">
                <w:rPr>
                  <w:rFonts w:ascii="Leelawadee" w:hAnsi="Leelawadee" w:cs="Leelawadee"/>
                  <w:sz w:val="20"/>
                  <w:szCs w:val="20"/>
                  <w:lang w:val="en-GB"/>
                </w:rPr>
              </w:rPrChange>
            </w:rPr>
            <w:delText>r</w:delText>
          </w:r>
        </w:del>
      </w:ins>
      <w:ins w:id="257" w:author="Windows-gebruiker" w:date="2013-10-09T09:47:00Z">
        <w:del w:id="258" w:author="RutPW" w:date="2013-10-09T14:31:00Z">
          <w:r w:rsidR="00351DF7" w:rsidRPr="00035100" w:rsidDel="00CA421D">
            <w:rPr>
              <w:rFonts w:ascii="Tahoma" w:hAnsi="Tahoma" w:cs="Tahoma"/>
              <w:sz w:val="20"/>
              <w:szCs w:val="20"/>
              <w:lang w:val="en-GB"/>
              <w:rPrChange w:id="259" w:author="RutPW" w:date="2013-10-09T16:21:00Z">
                <w:rPr>
                  <w:rFonts w:ascii="Leelawadee" w:hAnsi="Leelawadee" w:cs="Leelawadee"/>
                  <w:sz w:val="20"/>
                  <w:szCs w:val="20"/>
                  <w:lang w:val="en-GB"/>
                </w:rPr>
              </w:rPrChange>
            </w:rPr>
            <w:delText xml:space="preserve"> </w:delText>
          </w:r>
        </w:del>
      </w:ins>
      <w:ins w:id="260" w:author="Windows-gebruiker" w:date="2013-10-09T09:46:00Z">
        <w:del w:id="261" w:author="RutPW" w:date="2013-10-09T14:31:00Z">
          <w:r w:rsidR="00832B87" w:rsidRPr="00035100" w:rsidDel="00CA421D">
            <w:rPr>
              <w:rFonts w:ascii="Tahoma" w:hAnsi="Tahoma" w:cs="Tahoma"/>
              <w:sz w:val="20"/>
              <w:szCs w:val="20"/>
              <w:lang w:val="en-GB"/>
              <w:rPrChange w:id="262" w:author="RutPW" w:date="2013-10-09T16:21:00Z">
                <w:rPr>
                  <w:rFonts w:ascii="Leelawadee" w:hAnsi="Leelawadee" w:cs="Leelawadee"/>
                  <w:sz w:val="20"/>
                  <w:szCs w:val="20"/>
                  <w:lang w:val="en-GB"/>
                </w:rPr>
              </w:rPrChange>
            </w:rPr>
            <w:delText>field</w:delText>
          </w:r>
        </w:del>
      </w:ins>
      <w:ins w:id="263" w:author="Windows-gebruiker" w:date="2013-10-09T09:47:00Z">
        <w:del w:id="264" w:author="RutPW" w:date="2013-10-09T14:31:00Z">
          <w:r w:rsidR="00351DF7" w:rsidRPr="00035100" w:rsidDel="00CA421D">
            <w:rPr>
              <w:rFonts w:ascii="Tahoma" w:hAnsi="Tahoma" w:cs="Tahoma"/>
              <w:sz w:val="20"/>
              <w:szCs w:val="20"/>
              <w:lang w:val="en-GB"/>
              <w:rPrChange w:id="265" w:author="RutPW" w:date="2013-10-09T16:21:00Z">
                <w:rPr>
                  <w:rFonts w:ascii="Leelawadee" w:hAnsi="Leelawadee" w:cs="Leelawadee"/>
                  <w:sz w:val="20"/>
                  <w:szCs w:val="20"/>
                  <w:lang w:val="en-GB"/>
                </w:rPr>
              </w:rPrChange>
            </w:rPr>
            <w:delText xml:space="preserve"> of creative production in society.</w:delText>
          </w:r>
        </w:del>
      </w:ins>
      <w:ins w:id="266" w:author="Windows-gebruiker" w:date="2013-10-09T09:45:00Z">
        <w:del w:id="267" w:author="RutPW" w:date="2013-10-09T14:31:00Z">
          <w:r w:rsidR="00764C1F" w:rsidRPr="00035100" w:rsidDel="00CA421D">
            <w:rPr>
              <w:rFonts w:ascii="Tahoma" w:hAnsi="Tahoma" w:cs="Tahoma"/>
              <w:sz w:val="20"/>
              <w:szCs w:val="20"/>
              <w:lang w:val="en-GB"/>
              <w:rPrChange w:id="268" w:author="RutPW" w:date="2013-10-09T16:21:00Z">
                <w:rPr>
                  <w:rFonts w:ascii="Leelawadee" w:hAnsi="Leelawadee" w:cs="Leelawadee"/>
                  <w:sz w:val="20"/>
                  <w:szCs w:val="20"/>
                  <w:lang w:val="en-GB"/>
                </w:rPr>
              </w:rPrChange>
            </w:rPr>
            <w:delText xml:space="preserve"> </w:delText>
          </w:r>
        </w:del>
      </w:ins>
    </w:p>
    <w:p w:rsidR="00FC55B0" w:rsidRPr="00035100" w:rsidRDefault="00FC55B0" w:rsidP="001F64D8">
      <w:pPr>
        <w:pStyle w:val="Geenafstand"/>
        <w:spacing w:line="276" w:lineRule="auto"/>
        <w:rPr>
          <w:rFonts w:ascii="Tahoma" w:hAnsi="Tahoma" w:cs="Tahoma"/>
          <w:sz w:val="20"/>
          <w:szCs w:val="20"/>
          <w:lang w:val="en-GB"/>
          <w:rPrChange w:id="269" w:author="RutPW" w:date="2013-10-09T16:21:00Z">
            <w:rPr>
              <w:rFonts w:ascii="Leelawadee" w:hAnsi="Leelawadee" w:cs="Leelawadee"/>
              <w:sz w:val="20"/>
              <w:szCs w:val="20"/>
              <w:lang w:val="en-GB"/>
            </w:rPr>
          </w:rPrChange>
        </w:rPr>
      </w:pPr>
    </w:p>
    <w:p w:rsidR="00514F0C" w:rsidRPr="00035100" w:rsidRDefault="00F8307A" w:rsidP="00514F0C">
      <w:pPr>
        <w:pStyle w:val="Geenafstand"/>
        <w:spacing w:line="276" w:lineRule="auto"/>
        <w:rPr>
          <w:ins w:id="270" w:author="Windows-gebruiker" w:date="2013-10-09T09:49:00Z"/>
          <w:rFonts w:ascii="Tahoma" w:hAnsi="Tahoma" w:cs="Tahoma"/>
          <w:b/>
          <w:sz w:val="20"/>
          <w:szCs w:val="20"/>
          <w:lang w:val="en-GB"/>
          <w:rPrChange w:id="271" w:author="RutPW" w:date="2013-10-09T16:21:00Z">
            <w:rPr>
              <w:ins w:id="272" w:author="Windows-gebruiker" w:date="2013-10-09T09:49:00Z"/>
              <w:rFonts w:ascii="Leelawadee" w:hAnsi="Leelawadee" w:cs="Leelawadee"/>
              <w:b/>
              <w:sz w:val="20"/>
              <w:szCs w:val="20"/>
              <w:lang w:val="en-GB"/>
            </w:rPr>
          </w:rPrChange>
        </w:rPr>
      </w:pPr>
      <w:ins w:id="273" w:author="RutPW" w:date="2013-10-09T14:24:00Z">
        <w:r w:rsidRPr="00035100">
          <w:rPr>
            <w:rFonts w:ascii="Tahoma" w:hAnsi="Tahoma" w:cs="Tahoma"/>
            <w:b/>
            <w:bCs/>
            <w:sz w:val="20"/>
            <w:szCs w:val="20"/>
            <w:lang w:val="en-GB"/>
            <w:rPrChange w:id="274" w:author="RutPW" w:date="2013-10-09T16:21:00Z">
              <w:rPr>
                <w:rFonts w:ascii="Leelawadee" w:hAnsi="Leelawadee" w:cs="Leelawadee"/>
                <w:b/>
                <w:bCs/>
                <w:sz w:val="20"/>
                <w:szCs w:val="20"/>
                <w:lang w:val="en-GB"/>
              </w:rPr>
            </w:rPrChange>
          </w:rPr>
          <w:t>Market as encompassing principle</w:t>
        </w:r>
      </w:ins>
    </w:p>
    <w:p w:rsidR="00FC55B0" w:rsidRPr="00035100" w:rsidRDefault="00FC55B0" w:rsidP="001F64D8">
      <w:pPr>
        <w:pStyle w:val="Geenafstand"/>
        <w:spacing w:line="276" w:lineRule="auto"/>
        <w:rPr>
          <w:rFonts w:ascii="Tahoma" w:hAnsi="Tahoma" w:cs="Tahoma"/>
          <w:sz w:val="20"/>
          <w:szCs w:val="20"/>
          <w:lang w:val="en-GB"/>
          <w:rPrChange w:id="275"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276" w:author="RutPW" w:date="2013-10-09T16:21:00Z">
            <w:rPr>
              <w:rFonts w:ascii="Leelawadee" w:hAnsi="Leelawadee" w:cs="Leelawadee"/>
              <w:sz w:val="20"/>
              <w:szCs w:val="20"/>
              <w:lang w:val="en-GB"/>
            </w:rPr>
          </w:rPrChange>
        </w:rPr>
        <w:t xml:space="preserve">The </w:t>
      </w:r>
      <w:del w:id="277" w:author="RutPW" w:date="2013-10-09T14:02:00Z">
        <w:r w:rsidRPr="00035100" w:rsidDel="00470E36">
          <w:rPr>
            <w:rFonts w:ascii="Tahoma" w:hAnsi="Tahoma" w:cs="Tahoma"/>
            <w:sz w:val="20"/>
            <w:szCs w:val="20"/>
            <w:lang w:val="en-GB"/>
            <w:rPrChange w:id="278" w:author="RutPW" w:date="2013-10-09T16:21:00Z">
              <w:rPr>
                <w:rFonts w:ascii="Leelawadee" w:hAnsi="Leelawadee" w:cs="Leelawadee"/>
                <w:sz w:val="20"/>
                <w:szCs w:val="20"/>
                <w:lang w:val="en-GB"/>
              </w:rPr>
            </w:rPrChange>
          </w:rPr>
          <w:delText xml:space="preserve">clearly </w:delText>
        </w:r>
      </w:del>
      <w:r w:rsidRPr="00035100">
        <w:rPr>
          <w:rFonts w:ascii="Tahoma" w:hAnsi="Tahoma" w:cs="Tahoma"/>
          <w:sz w:val="20"/>
          <w:szCs w:val="20"/>
          <w:lang w:val="en-GB"/>
          <w:rPrChange w:id="279" w:author="RutPW" w:date="2013-10-09T16:21:00Z">
            <w:rPr>
              <w:rFonts w:ascii="Leelawadee" w:hAnsi="Leelawadee" w:cs="Leelawadee"/>
              <w:sz w:val="20"/>
              <w:szCs w:val="20"/>
              <w:lang w:val="en-GB"/>
            </w:rPr>
          </w:rPrChange>
        </w:rPr>
        <w:t xml:space="preserve">diminishing role of public financing in the arts sector naturally leads to an increased dependence on the private sector and the consumer market as a basis for the exploitation of art and culture. This is a direct consequence of the </w:t>
      </w:r>
      <w:ins w:id="280" w:author="RutPW" w:date="2013-10-09T14:09:00Z">
        <w:r w:rsidR="00596166" w:rsidRPr="00035100">
          <w:rPr>
            <w:rFonts w:ascii="Tahoma" w:hAnsi="Tahoma" w:cs="Tahoma"/>
            <w:sz w:val="20"/>
            <w:szCs w:val="20"/>
            <w:lang w:val="en-GB"/>
            <w:rPrChange w:id="281" w:author="RutPW" w:date="2013-10-09T16:21:00Z">
              <w:rPr>
                <w:rFonts w:ascii="Leelawadee" w:hAnsi="Leelawadee" w:cs="Leelawadee"/>
                <w:sz w:val="20"/>
                <w:szCs w:val="20"/>
                <w:lang w:val="en-GB"/>
              </w:rPr>
            </w:rPrChange>
          </w:rPr>
          <w:t xml:space="preserve">increasing </w:t>
        </w:r>
      </w:ins>
      <w:del w:id="282" w:author="RutPW" w:date="2013-10-09T14:12:00Z">
        <w:r w:rsidRPr="00035100" w:rsidDel="00596166">
          <w:rPr>
            <w:rFonts w:ascii="Tahoma" w:hAnsi="Tahoma" w:cs="Tahoma"/>
            <w:sz w:val="20"/>
            <w:szCs w:val="20"/>
            <w:lang w:val="en-GB"/>
            <w:rPrChange w:id="283" w:author="RutPW" w:date="2013-10-09T16:21:00Z">
              <w:rPr>
                <w:rFonts w:ascii="Leelawadee" w:hAnsi="Leelawadee" w:cs="Leelawadee"/>
                <w:sz w:val="20"/>
                <w:szCs w:val="20"/>
                <w:lang w:val="en-GB"/>
              </w:rPr>
            </w:rPrChange>
          </w:rPr>
          <w:delText xml:space="preserve">economisation </w:delText>
        </w:r>
      </w:del>
      <w:ins w:id="284" w:author="RutPW" w:date="2013-10-09T14:12:00Z">
        <w:r w:rsidR="00596166" w:rsidRPr="00035100">
          <w:rPr>
            <w:rFonts w:ascii="Tahoma" w:hAnsi="Tahoma" w:cs="Tahoma"/>
            <w:sz w:val="20"/>
            <w:szCs w:val="20"/>
            <w:lang w:val="en-GB"/>
            <w:rPrChange w:id="285" w:author="RutPW" w:date="2013-10-09T16:21:00Z">
              <w:rPr>
                <w:rFonts w:ascii="Leelawadee" w:hAnsi="Leelawadee" w:cs="Leelawadee"/>
                <w:sz w:val="20"/>
                <w:szCs w:val="20"/>
                <w:lang w:val="en-GB"/>
              </w:rPr>
            </w:rPrChange>
          </w:rPr>
          <w:t xml:space="preserve">role of the market as the value encompassing principle </w:t>
        </w:r>
      </w:ins>
      <w:del w:id="286" w:author="RutPW" w:date="2013-10-09T14:12:00Z">
        <w:r w:rsidRPr="00035100" w:rsidDel="00596166">
          <w:rPr>
            <w:rFonts w:ascii="Tahoma" w:hAnsi="Tahoma" w:cs="Tahoma"/>
            <w:sz w:val="20"/>
            <w:szCs w:val="20"/>
            <w:lang w:val="en-GB"/>
            <w:rPrChange w:id="287" w:author="RutPW" w:date="2013-10-09T16:21:00Z">
              <w:rPr>
                <w:rFonts w:ascii="Leelawadee" w:hAnsi="Leelawadee" w:cs="Leelawadee"/>
                <w:sz w:val="20"/>
                <w:szCs w:val="20"/>
                <w:lang w:val="en-GB"/>
              </w:rPr>
            </w:rPrChange>
          </w:rPr>
          <w:delText xml:space="preserve">of </w:delText>
        </w:r>
      </w:del>
      <w:ins w:id="288" w:author="RutPW" w:date="2013-10-09T14:12:00Z">
        <w:r w:rsidR="00596166" w:rsidRPr="00035100">
          <w:rPr>
            <w:rFonts w:ascii="Tahoma" w:hAnsi="Tahoma" w:cs="Tahoma"/>
            <w:sz w:val="20"/>
            <w:szCs w:val="20"/>
            <w:lang w:val="en-GB"/>
            <w:rPrChange w:id="289" w:author="RutPW" w:date="2013-10-09T16:21:00Z">
              <w:rPr>
                <w:rFonts w:ascii="Leelawadee" w:hAnsi="Leelawadee" w:cs="Leelawadee"/>
                <w:sz w:val="20"/>
                <w:szCs w:val="20"/>
                <w:lang w:val="en-GB"/>
              </w:rPr>
            </w:rPrChange>
          </w:rPr>
          <w:t xml:space="preserve">within </w:t>
        </w:r>
      </w:ins>
      <w:r w:rsidRPr="00035100">
        <w:rPr>
          <w:rFonts w:ascii="Tahoma" w:hAnsi="Tahoma" w:cs="Tahoma"/>
          <w:sz w:val="20"/>
          <w:szCs w:val="20"/>
          <w:lang w:val="en-GB"/>
          <w:rPrChange w:id="290" w:author="RutPW" w:date="2013-10-09T16:21:00Z">
            <w:rPr>
              <w:rFonts w:ascii="Leelawadee" w:hAnsi="Leelawadee" w:cs="Leelawadee"/>
              <w:sz w:val="20"/>
              <w:szCs w:val="20"/>
              <w:lang w:val="en-GB"/>
            </w:rPr>
          </w:rPrChange>
        </w:rPr>
        <w:t>art and culture policy</w:t>
      </w:r>
      <w:ins w:id="291" w:author="RutPW" w:date="2013-10-10T13:03:00Z">
        <w:r w:rsidR="000B50EF">
          <w:rPr>
            <w:rFonts w:ascii="Tahoma" w:hAnsi="Tahoma" w:cs="Tahoma"/>
            <w:sz w:val="20"/>
            <w:szCs w:val="20"/>
            <w:lang w:val="en-GB"/>
          </w:rPr>
          <w:t xml:space="preserve">. This </w:t>
        </w:r>
      </w:ins>
      <w:del w:id="292" w:author="RutPW" w:date="2013-10-10T13:04:00Z">
        <w:r w:rsidRPr="00035100" w:rsidDel="000B50EF">
          <w:rPr>
            <w:rFonts w:ascii="Tahoma" w:hAnsi="Tahoma" w:cs="Tahoma"/>
            <w:sz w:val="20"/>
            <w:szCs w:val="20"/>
            <w:lang w:val="en-GB"/>
            <w:rPrChange w:id="293" w:author="RutPW" w:date="2013-10-09T16:21:00Z">
              <w:rPr>
                <w:rFonts w:ascii="Leelawadee" w:hAnsi="Leelawadee" w:cs="Leelawadee"/>
                <w:sz w:val="20"/>
                <w:szCs w:val="20"/>
                <w:lang w:val="en-GB"/>
              </w:rPr>
            </w:rPrChange>
          </w:rPr>
          <w:delText xml:space="preserve">, </w:delText>
        </w:r>
      </w:del>
      <w:del w:id="294" w:author="RutPW" w:date="2013-10-09T14:12:00Z">
        <w:r w:rsidRPr="00035100" w:rsidDel="00596166">
          <w:rPr>
            <w:rFonts w:ascii="Tahoma" w:hAnsi="Tahoma" w:cs="Tahoma"/>
            <w:sz w:val="20"/>
            <w:szCs w:val="20"/>
            <w:lang w:val="en-GB"/>
            <w:rPrChange w:id="295" w:author="RutPW" w:date="2013-10-09T16:21:00Z">
              <w:rPr>
                <w:rFonts w:ascii="Leelawadee" w:hAnsi="Leelawadee" w:cs="Leelawadee"/>
                <w:sz w:val="20"/>
                <w:szCs w:val="20"/>
                <w:lang w:val="en-GB"/>
              </w:rPr>
            </w:rPrChange>
          </w:rPr>
          <w:delText>within a larger context</w:delText>
        </w:r>
      </w:del>
      <w:del w:id="296" w:author="RutPW" w:date="2013-10-10T13:04:00Z">
        <w:r w:rsidRPr="00035100" w:rsidDel="000B50EF">
          <w:rPr>
            <w:rFonts w:ascii="Tahoma" w:hAnsi="Tahoma" w:cs="Tahoma"/>
            <w:sz w:val="20"/>
            <w:szCs w:val="20"/>
            <w:lang w:val="en-GB"/>
            <w:rPrChange w:id="297" w:author="RutPW" w:date="2013-10-09T16:21:00Z">
              <w:rPr>
                <w:rFonts w:ascii="Leelawadee" w:hAnsi="Leelawadee" w:cs="Leelawadee"/>
                <w:sz w:val="20"/>
                <w:szCs w:val="20"/>
                <w:lang w:val="en-GB"/>
              </w:rPr>
            </w:rPrChange>
          </w:rPr>
          <w:delText xml:space="preserve"> of ongoing implementation of neo-liberalism in the fields of politics, policy and management. Such </w:delText>
        </w:r>
      </w:del>
      <w:r w:rsidRPr="00035100">
        <w:rPr>
          <w:rFonts w:ascii="Tahoma" w:hAnsi="Tahoma" w:cs="Tahoma"/>
          <w:sz w:val="20"/>
          <w:szCs w:val="20"/>
          <w:lang w:val="en-GB"/>
          <w:rPrChange w:id="298" w:author="RutPW" w:date="2013-10-09T16:21:00Z">
            <w:rPr>
              <w:rFonts w:ascii="Leelawadee" w:hAnsi="Leelawadee" w:cs="Leelawadee"/>
              <w:sz w:val="20"/>
              <w:szCs w:val="20"/>
              <w:lang w:val="en-GB"/>
            </w:rPr>
          </w:rPrChange>
        </w:rPr>
        <w:t>development</w:t>
      </w:r>
      <w:del w:id="299" w:author="RutPW" w:date="2013-10-10T13:04:00Z">
        <w:r w:rsidRPr="00035100" w:rsidDel="000B50EF">
          <w:rPr>
            <w:rFonts w:ascii="Tahoma" w:hAnsi="Tahoma" w:cs="Tahoma"/>
            <w:sz w:val="20"/>
            <w:szCs w:val="20"/>
            <w:lang w:val="en-GB"/>
            <w:rPrChange w:id="300" w:author="RutPW" w:date="2013-10-09T16:21:00Z">
              <w:rPr>
                <w:rFonts w:ascii="Leelawadee" w:hAnsi="Leelawadee" w:cs="Leelawadee"/>
                <w:sz w:val="20"/>
                <w:szCs w:val="20"/>
                <w:lang w:val="en-GB"/>
              </w:rPr>
            </w:rPrChange>
          </w:rPr>
          <w:delText>s</w:delText>
        </w:r>
      </w:del>
      <w:r w:rsidRPr="00035100">
        <w:rPr>
          <w:rFonts w:ascii="Tahoma" w:hAnsi="Tahoma" w:cs="Tahoma"/>
          <w:sz w:val="20"/>
          <w:szCs w:val="20"/>
          <w:lang w:val="en-GB"/>
          <w:rPrChange w:id="301" w:author="RutPW" w:date="2013-10-09T16:21:00Z">
            <w:rPr>
              <w:rFonts w:ascii="Leelawadee" w:hAnsi="Leelawadee" w:cs="Leelawadee"/>
              <w:sz w:val="20"/>
              <w:szCs w:val="20"/>
              <w:lang w:val="en-GB"/>
            </w:rPr>
          </w:rPrChange>
        </w:rPr>
        <w:t xml:space="preserve"> must of course be examined critically, and </w:t>
      </w:r>
      <w:del w:id="302" w:author="RutPW" w:date="2013-10-10T13:04:00Z">
        <w:r w:rsidRPr="00035100" w:rsidDel="000B50EF">
          <w:rPr>
            <w:rFonts w:ascii="Tahoma" w:hAnsi="Tahoma" w:cs="Tahoma"/>
            <w:sz w:val="20"/>
            <w:szCs w:val="20"/>
            <w:lang w:val="en-GB"/>
            <w:rPrChange w:id="303" w:author="RutPW" w:date="2013-10-09T16:21:00Z">
              <w:rPr>
                <w:rFonts w:ascii="Leelawadee" w:hAnsi="Leelawadee" w:cs="Leelawadee"/>
                <w:sz w:val="20"/>
                <w:szCs w:val="20"/>
                <w:lang w:val="en-GB"/>
              </w:rPr>
            </w:rPrChange>
          </w:rPr>
          <w:delText xml:space="preserve">their </w:delText>
        </w:r>
      </w:del>
      <w:ins w:id="304" w:author="RutPW" w:date="2013-10-10T13:04:00Z">
        <w:r w:rsidR="000B50EF">
          <w:rPr>
            <w:rFonts w:ascii="Tahoma" w:hAnsi="Tahoma" w:cs="Tahoma"/>
            <w:sz w:val="20"/>
            <w:szCs w:val="20"/>
            <w:lang w:val="en-GB"/>
          </w:rPr>
          <w:t>its</w:t>
        </w:r>
        <w:r w:rsidR="000B50EF" w:rsidRPr="00035100">
          <w:rPr>
            <w:rFonts w:ascii="Tahoma" w:hAnsi="Tahoma" w:cs="Tahoma"/>
            <w:sz w:val="20"/>
            <w:szCs w:val="20"/>
            <w:lang w:val="en-GB"/>
            <w:rPrChange w:id="305"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306" w:author="RutPW" w:date="2013-10-09T16:21:00Z">
            <w:rPr>
              <w:rFonts w:ascii="Leelawadee" w:hAnsi="Leelawadee" w:cs="Leelawadee"/>
              <w:sz w:val="20"/>
              <w:szCs w:val="20"/>
              <w:lang w:val="en-GB"/>
            </w:rPr>
          </w:rPrChange>
        </w:rPr>
        <w:t xml:space="preserve">internal contradictions exposed. At the same time, it is well worth exploring the possibilities offered by this new situation, and how to best make productive use of </w:t>
      </w:r>
      <w:del w:id="307" w:author="RutPW" w:date="2013-10-09T14:13:00Z">
        <w:r w:rsidRPr="00035100" w:rsidDel="00596166">
          <w:rPr>
            <w:rFonts w:ascii="Tahoma" w:hAnsi="Tahoma" w:cs="Tahoma"/>
            <w:sz w:val="20"/>
            <w:szCs w:val="20"/>
            <w:lang w:val="en-GB"/>
            <w:rPrChange w:id="308" w:author="RutPW" w:date="2013-10-09T16:21:00Z">
              <w:rPr>
                <w:rFonts w:ascii="Leelawadee" w:hAnsi="Leelawadee" w:cs="Leelawadee"/>
                <w:sz w:val="20"/>
                <w:szCs w:val="20"/>
                <w:lang w:val="en-GB"/>
              </w:rPr>
            </w:rPrChange>
          </w:rPr>
          <w:delText>these possibilities</w:delText>
        </w:r>
      </w:del>
      <w:ins w:id="309" w:author="RutPW" w:date="2013-10-09T14:13:00Z">
        <w:r w:rsidR="00596166" w:rsidRPr="00035100">
          <w:rPr>
            <w:rFonts w:ascii="Tahoma" w:hAnsi="Tahoma" w:cs="Tahoma"/>
            <w:sz w:val="20"/>
            <w:szCs w:val="20"/>
            <w:lang w:val="en-GB"/>
            <w:rPrChange w:id="310" w:author="RutPW" w:date="2013-10-09T16:21:00Z">
              <w:rPr>
                <w:rFonts w:ascii="Leelawadee" w:hAnsi="Leelawadee" w:cs="Leelawadee"/>
                <w:sz w:val="20"/>
                <w:szCs w:val="20"/>
                <w:lang w:val="en-GB"/>
              </w:rPr>
            </w:rPrChange>
          </w:rPr>
          <w:t>them</w:t>
        </w:r>
      </w:ins>
      <w:r w:rsidRPr="00035100">
        <w:rPr>
          <w:rFonts w:ascii="Tahoma" w:hAnsi="Tahoma" w:cs="Tahoma"/>
          <w:sz w:val="20"/>
          <w:szCs w:val="20"/>
          <w:lang w:val="en-GB"/>
          <w:rPrChange w:id="311" w:author="RutPW" w:date="2013-10-09T16:21:00Z">
            <w:rPr>
              <w:rFonts w:ascii="Leelawadee" w:hAnsi="Leelawadee" w:cs="Leelawadee"/>
              <w:sz w:val="20"/>
              <w:szCs w:val="20"/>
              <w:lang w:val="en-GB"/>
            </w:rPr>
          </w:rPrChange>
        </w:rPr>
        <w:t xml:space="preserve">. After all, the basic idea, that a dominant focus on public financing in the arts sector may well discourage other exploitation possibilities, is in itself not without merit. </w:t>
      </w:r>
      <w:ins w:id="312" w:author="RutPW" w:date="2013-10-09T14:14:00Z">
        <w:r w:rsidR="00596166" w:rsidRPr="00035100">
          <w:rPr>
            <w:rFonts w:ascii="Tahoma" w:hAnsi="Tahoma" w:cs="Tahoma"/>
            <w:sz w:val="20"/>
            <w:szCs w:val="20"/>
            <w:lang w:val="en-GB"/>
            <w:rPrChange w:id="313" w:author="RutPW" w:date="2013-10-09T16:21:00Z">
              <w:rPr>
                <w:rFonts w:ascii="Leelawadee" w:hAnsi="Leelawadee" w:cs="Leelawadee"/>
                <w:sz w:val="20"/>
                <w:szCs w:val="20"/>
                <w:lang w:val="en-GB"/>
              </w:rPr>
            </w:rPrChange>
          </w:rPr>
          <w:t>Moreover in many domains of creative production, the market has been the dominant mode, for instance in design, architecture and popular music.</w:t>
        </w:r>
      </w:ins>
      <w:ins w:id="314" w:author="RutPW" w:date="2013-10-09T14:15:00Z">
        <w:r w:rsidR="00596166" w:rsidRPr="00035100">
          <w:rPr>
            <w:rFonts w:ascii="Tahoma" w:hAnsi="Tahoma" w:cs="Tahoma"/>
            <w:sz w:val="20"/>
            <w:szCs w:val="20"/>
            <w:lang w:val="en-GB"/>
            <w:rPrChange w:id="315" w:author="RutPW" w:date="2013-10-09T16:21:00Z">
              <w:rPr>
                <w:rFonts w:ascii="Leelawadee" w:hAnsi="Leelawadee" w:cs="Leelawadee"/>
                <w:sz w:val="20"/>
                <w:szCs w:val="20"/>
                <w:lang w:val="en-GB"/>
              </w:rPr>
            </w:rPrChange>
          </w:rPr>
          <w:t xml:space="preserve"> </w:t>
        </w:r>
      </w:ins>
      <w:ins w:id="316" w:author="RutPW" w:date="2013-10-09T14:14:00Z">
        <w:r w:rsidR="00596166" w:rsidRPr="00035100">
          <w:rPr>
            <w:rFonts w:ascii="Tahoma" w:hAnsi="Tahoma" w:cs="Tahoma"/>
            <w:sz w:val="20"/>
            <w:szCs w:val="20"/>
            <w:lang w:val="en-GB"/>
            <w:rPrChange w:id="317" w:author="RutPW" w:date="2013-10-09T16:21:00Z">
              <w:rPr>
                <w:rFonts w:ascii="Leelawadee" w:hAnsi="Leelawadee" w:cs="Leelawadee"/>
                <w:sz w:val="20"/>
                <w:szCs w:val="20"/>
                <w:lang w:val="en-GB"/>
              </w:rPr>
            </w:rPrChange>
          </w:rPr>
          <w:t xml:space="preserve"> </w:t>
        </w:r>
      </w:ins>
      <w:del w:id="318" w:author="RutPW" w:date="2013-10-09T14:16:00Z">
        <w:r w:rsidRPr="00035100" w:rsidDel="00596166">
          <w:rPr>
            <w:rFonts w:ascii="Tahoma" w:hAnsi="Tahoma" w:cs="Tahoma"/>
            <w:sz w:val="20"/>
            <w:szCs w:val="20"/>
            <w:lang w:val="en-GB"/>
            <w:rPrChange w:id="319" w:author="RutPW" w:date="2013-10-09T16:21:00Z">
              <w:rPr>
                <w:rFonts w:ascii="Leelawadee" w:hAnsi="Leelawadee" w:cs="Leelawadee"/>
                <w:sz w:val="20"/>
                <w:szCs w:val="20"/>
                <w:lang w:val="en-GB"/>
              </w:rPr>
            </w:rPrChange>
          </w:rPr>
          <w:delText xml:space="preserve">These possibilities will now have to be explored. </w:delText>
        </w:r>
      </w:del>
      <w:r w:rsidRPr="00035100">
        <w:rPr>
          <w:rFonts w:ascii="Tahoma" w:hAnsi="Tahoma" w:cs="Tahoma"/>
          <w:sz w:val="20"/>
          <w:szCs w:val="20"/>
          <w:lang w:val="en-GB"/>
          <w:rPrChange w:id="320" w:author="RutPW" w:date="2013-10-09T16:21:00Z">
            <w:rPr>
              <w:rFonts w:ascii="Leelawadee" w:hAnsi="Leelawadee" w:cs="Leelawadee"/>
              <w:sz w:val="20"/>
              <w:szCs w:val="20"/>
              <w:lang w:val="en-GB"/>
            </w:rPr>
          </w:rPrChange>
        </w:rPr>
        <w:t xml:space="preserve">The Flemish economists Van Andel en Vandenbemt have stated that public funding can </w:t>
      </w:r>
      <w:ins w:id="321" w:author="RutPW" w:date="2013-10-10T13:05:00Z">
        <w:r w:rsidR="000B50EF">
          <w:rPr>
            <w:rFonts w:ascii="Tahoma" w:hAnsi="Tahoma" w:cs="Tahoma"/>
            <w:sz w:val="20"/>
            <w:szCs w:val="20"/>
            <w:lang w:val="en-GB"/>
          </w:rPr>
          <w:t xml:space="preserve">even </w:t>
        </w:r>
      </w:ins>
      <w:r w:rsidRPr="00035100">
        <w:rPr>
          <w:rFonts w:ascii="Tahoma" w:hAnsi="Tahoma" w:cs="Tahoma"/>
          <w:sz w:val="20"/>
          <w:szCs w:val="20"/>
          <w:lang w:val="en-GB"/>
          <w:rPrChange w:id="322" w:author="RutPW" w:date="2013-10-09T16:21:00Z">
            <w:rPr>
              <w:rFonts w:ascii="Leelawadee" w:hAnsi="Leelawadee" w:cs="Leelawadee"/>
              <w:sz w:val="20"/>
              <w:szCs w:val="20"/>
              <w:lang w:val="en-GB"/>
            </w:rPr>
          </w:rPrChange>
        </w:rPr>
        <w:t xml:space="preserve">stifle the drive for fundamental innovation, and discourage financial progress. This, combined with a primary focus on gaining reputation (for example, among fellow artists and organisations) and on aesthetic quality, </w:t>
      </w:r>
      <w:del w:id="323" w:author="RutPW" w:date="2013-10-09T14:16:00Z">
        <w:r w:rsidRPr="00035100" w:rsidDel="00596166">
          <w:rPr>
            <w:rFonts w:ascii="Tahoma" w:hAnsi="Tahoma" w:cs="Tahoma"/>
            <w:sz w:val="20"/>
            <w:szCs w:val="20"/>
            <w:lang w:val="en-GB"/>
            <w:rPrChange w:id="324" w:author="RutPW" w:date="2013-10-09T16:21:00Z">
              <w:rPr>
                <w:rFonts w:ascii="Leelawadee" w:hAnsi="Leelawadee" w:cs="Leelawadee"/>
                <w:sz w:val="20"/>
                <w:szCs w:val="20"/>
                <w:lang w:val="en-GB"/>
              </w:rPr>
            </w:rPrChange>
          </w:rPr>
          <w:delText xml:space="preserve">leads </w:delText>
        </w:r>
      </w:del>
      <w:ins w:id="325" w:author="RutPW" w:date="2013-10-09T14:16:00Z">
        <w:r w:rsidR="00596166" w:rsidRPr="00035100">
          <w:rPr>
            <w:rFonts w:ascii="Tahoma" w:hAnsi="Tahoma" w:cs="Tahoma"/>
            <w:sz w:val="20"/>
            <w:szCs w:val="20"/>
            <w:lang w:val="en-GB"/>
            <w:rPrChange w:id="326" w:author="RutPW" w:date="2013-10-09T16:21:00Z">
              <w:rPr>
                <w:rFonts w:ascii="Leelawadee" w:hAnsi="Leelawadee" w:cs="Leelawadee"/>
                <w:sz w:val="20"/>
                <w:szCs w:val="20"/>
                <w:lang w:val="en-GB"/>
              </w:rPr>
            </w:rPrChange>
          </w:rPr>
          <w:t xml:space="preserve">may lead </w:t>
        </w:r>
      </w:ins>
      <w:r w:rsidRPr="00035100">
        <w:rPr>
          <w:rFonts w:ascii="Tahoma" w:hAnsi="Tahoma" w:cs="Tahoma"/>
          <w:sz w:val="20"/>
          <w:szCs w:val="20"/>
          <w:lang w:val="en-GB"/>
          <w:rPrChange w:id="327" w:author="RutPW" w:date="2013-10-09T16:21:00Z">
            <w:rPr>
              <w:rFonts w:ascii="Leelawadee" w:hAnsi="Leelawadee" w:cs="Leelawadee"/>
              <w:sz w:val="20"/>
              <w:szCs w:val="20"/>
              <w:lang w:val="en-GB"/>
            </w:rPr>
          </w:rPrChange>
        </w:rPr>
        <w:t xml:space="preserve">to what they call lethargic entrepreneurship, characterised by a lack of private initiative and a lack of growth for businesses and institutions (Van Andel &amp; Vandenbempt 2012, p.165). In other words, the market and the private sector </w:t>
      </w:r>
      <w:del w:id="328" w:author="RutPW" w:date="2013-10-09T14:17:00Z">
        <w:r w:rsidRPr="00035100" w:rsidDel="00F8307A">
          <w:rPr>
            <w:rFonts w:ascii="Tahoma" w:hAnsi="Tahoma" w:cs="Tahoma"/>
            <w:sz w:val="20"/>
            <w:szCs w:val="20"/>
            <w:lang w:val="en-GB"/>
            <w:rPrChange w:id="329" w:author="RutPW" w:date="2013-10-09T16:21:00Z">
              <w:rPr>
                <w:rFonts w:ascii="Leelawadee" w:hAnsi="Leelawadee" w:cs="Leelawadee"/>
                <w:sz w:val="20"/>
                <w:szCs w:val="20"/>
                <w:lang w:val="en-GB"/>
              </w:rPr>
            </w:rPrChange>
          </w:rPr>
          <w:delText xml:space="preserve">are </w:delText>
        </w:r>
      </w:del>
      <w:ins w:id="330" w:author="RutPW" w:date="2013-10-09T14:17:00Z">
        <w:r w:rsidR="00F8307A" w:rsidRPr="00035100">
          <w:rPr>
            <w:rFonts w:ascii="Tahoma" w:hAnsi="Tahoma" w:cs="Tahoma"/>
            <w:sz w:val="20"/>
            <w:szCs w:val="20"/>
            <w:lang w:val="en-GB"/>
            <w:rPrChange w:id="331" w:author="RutPW" w:date="2013-10-09T16:21:00Z">
              <w:rPr>
                <w:rFonts w:ascii="Leelawadee" w:hAnsi="Leelawadee" w:cs="Leelawadee"/>
                <w:sz w:val="20"/>
                <w:szCs w:val="20"/>
                <w:lang w:val="en-GB"/>
              </w:rPr>
            </w:rPrChange>
          </w:rPr>
          <w:t xml:space="preserve">do </w:t>
        </w:r>
      </w:ins>
      <w:r w:rsidRPr="00035100">
        <w:rPr>
          <w:rFonts w:ascii="Tahoma" w:hAnsi="Tahoma" w:cs="Tahoma"/>
          <w:sz w:val="20"/>
          <w:szCs w:val="20"/>
          <w:lang w:val="en-GB"/>
          <w:rPrChange w:id="332" w:author="RutPW" w:date="2013-10-09T16:21:00Z">
            <w:rPr>
              <w:rFonts w:ascii="Leelawadee" w:hAnsi="Leelawadee" w:cs="Leelawadee"/>
              <w:sz w:val="20"/>
              <w:szCs w:val="20"/>
              <w:lang w:val="en-GB"/>
            </w:rPr>
          </w:rPrChange>
        </w:rPr>
        <w:t xml:space="preserve">not </w:t>
      </w:r>
      <w:del w:id="333" w:author="RutPW" w:date="2013-10-09T14:17:00Z">
        <w:r w:rsidRPr="00035100" w:rsidDel="00F8307A">
          <w:rPr>
            <w:rFonts w:ascii="Tahoma" w:hAnsi="Tahoma" w:cs="Tahoma"/>
            <w:sz w:val="20"/>
            <w:szCs w:val="20"/>
            <w:lang w:val="en-GB"/>
            <w:rPrChange w:id="334" w:author="RutPW" w:date="2013-10-09T16:21:00Z">
              <w:rPr>
                <w:rFonts w:ascii="Leelawadee" w:hAnsi="Leelawadee" w:cs="Leelawadee"/>
                <w:sz w:val="20"/>
                <w:szCs w:val="20"/>
                <w:lang w:val="en-GB"/>
              </w:rPr>
            </w:rPrChange>
          </w:rPr>
          <w:delText>the only factors which</w:delText>
        </w:r>
      </w:del>
      <w:ins w:id="335" w:author="RutPW" w:date="2013-10-09T14:17:00Z">
        <w:r w:rsidR="00F8307A" w:rsidRPr="00035100">
          <w:rPr>
            <w:rFonts w:ascii="Tahoma" w:hAnsi="Tahoma" w:cs="Tahoma"/>
            <w:sz w:val="20"/>
            <w:szCs w:val="20"/>
            <w:lang w:val="en-GB"/>
            <w:rPrChange w:id="336" w:author="RutPW" w:date="2013-10-09T16:21:00Z">
              <w:rPr>
                <w:rFonts w:ascii="Leelawadee" w:hAnsi="Leelawadee" w:cs="Leelawadee"/>
                <w:sz w:val="20"/>
                <w:szCs w:val="20"/>
                <w:lang w:val="en-GB"/>
              </w:rPr>
            </w:rPrChange>
          </w:rPr>
          <w:t>by definition</w:t>
        </w:r>
      </w:ins>
      <w:r w:rsidRPr="00035100">
        <w:rPr>
          <w:rFonts w:ascii="Tahoma" w:hAnsi="Tahoma" w:cs="Tahoma"/>
          <w:sz w:val="20"/>
          <w:szCs w:val="20"/>
          <w:lang w:val="en-GB"/>
          <w:rPrChange w:id="337" w:author="RutPW" w:date="2013-10-09T16:21:00Z">
            <w:rPr>
              <w:rFonts w:ascii="Leelawadee" w:hAnsi="Leelawadee" w:cs="Leelawadee"/>
              <w:sz w:val="20"/>
              <w:szCs w:val="20"/>
              <w:lang w:val="en-GB"/>
            </w:rPr>
          </w:rPrChange>
        </w:rPr>
        <w:t xml:space="preserve"> inhibit freedom of </w:t>
      </w:r>
      <w:r w:rsidRPr="00035100">
        <w:rPr>
          <w:rFonts w:ascii="Tahoma" w:hAnsi="Tahoma" w:cs="Tahoma"/>
          <w:sz w:val="20"/>
          <w:szCs w:val="20"/>
          <w:lang w:val="en-GB"/>
          <w:rPrChange w:id="338" w:author="RutPW" w:date="2013-10-09T16:21:00Z">
            <w:rPr>
              <w:rFonts w:ascii="Leelawadee" w:hAnsi="Leelawadee" w:cs="Leelawadee"/>
              <w:sz w:val="20"/>
              <w:szCs w:val="20"/>
              <w:lang w:val="en-GB"/>
            </w:rPr>
          </w:rPrChange>
        </w:rPr>
        <w:lastRenderedPageBreak/>
        <w:t>artistic, creative and economic action</w:t>
      </w:r>
      <w:ins w:id="339" w:author="RutPW" w:date="2013-10-09T14:17:00Z">
        <w:r w:rsidR="00F8307A" w:rsidRPr="00035100">
          <w:rPr>
            <w:rFonts w:ascii="Tahoma" w:hAnsi="Tahoma" w:cs="Tahoma"/>
            <w:sz w:val="20"/>
            <w:szCs w:val="20"/>
            <w:lang w:val="en-GB"/>
            <w:rPrChange w:id="340" w:author="RutPW" w:date="2013-10-09T16:21:00Z">
              <w:rPr>
                <w:rFonts w:ascii="Leelawadee" w:hAnsi="Leelawadee" w:cs="Leelawadee"/>
                <w:sz w:val="20"/>
                <w:szCs w:val="20"/>
                <w:lang w:val="en-GB"/>
              </w:rPr>
            </w:rPrChange>
          </w:rPr>
          <w:t xml:space="preserve">. </w:t>
        </w:r>
      </w:ins>
      <w:ins w:id="341" w:author="RutPW" w:date="2013-10-09T14:18:00Z">
        <w:r w:rsidR="00F8307A" w:rsidRPr="00035100">
          <w:rPr>
            <w:rFonts w:ascii="Tahoma" w:hAnsi="Tahoma" w:cs="Tahoma"/>
            <w:sz w:val="20"/>
            <w:szCs w:val="20"/>
            <w:lang w:val="en-GB"/>
            <w:rPrChange w:id="342" w:author="RutPW" w:date="2013-10-09T16:21:00Z">
              <w:rPr>
                <w:rFonts w:ascii="Leelawadee" w:hAnsi="Leelawadee" w:cs="Leelawadee"/>
                <w:sz w:val="20"/>
                <w:szCs w:val="20"/>
                <w:lang w:val="en-GB"/>
              </w:rPr>
            </w:rPrChange>
          </w:rPr>
          <w:t>Moreover, t</w:t>
        </w:r>
      </w:ins>
      <w:ins w:id="343" w:author="RutPW" w:date="2013-10-09T14:17:00Z">
        <w:r w:rsidR="00F8307A" w:rsidRPr="00035100">
          <w:rPr>
            <w:rFonts w:ascii="Tahoma" w:hAnsi="Tahoma" w:cs="Tahoma"/>
            <w:sz w:val="20"/>
            <w:szCs w:val="20"/>
            <w:lang w:val="en-GB"/>
            <w:rPrChange w:id="344" w:author="RutPW" w:date="2013-10-09T16:21:00Z">
              <w:rPr>
                <w:rFonts w:ascii="Leelawadee" w:hAnsi="Leelawadee" w:cs="Leelawadee"/>
                <w:sz w:val="20"/>
                <w:szCs w:val="20"/>
                <w:lang w:val="en-GB"/>
              </w:rPr>
            </w:rPrChange>
          </w:rPr>
          <w:t>he</w:t>
        </w:r>
      </w:ins>
      <w:del w:id="345" w:author="RutPW" w:date="2013-10-09T14:17:00Z">
        <w:r w:rsidRPr="00035100" w:rsidDel="00F8307A">
          <w:rPr>
            <w:rFonts w:ascii="Tahoma" w:hAnsi="Tahoma" w:cs="Tahoma"/>
            <w:sz w:val="20"/>
            <w:szCs w:val="20"/>
            <w:lang w:val="en-GB"/>
            <w:rPrChange w:id="346" w:author="RutPW" w:date="2013-10-09T16:21:00Z">
              <w:rPr>
                <w:rFonts w:ascii="Leelawadee" w:hAnsi="Leelawadee" w:cs="Leelawadee"/>
                <w:sz w:val="20"/>
                <w:szCs w:val="20"/>
                <w:lang w:val="en-GB"/>
              </w:rPr>
            </w:rPrChange>
          </w:rPr>
          <w:delText>; the</w:delText>
        </w:r>
      </w:del>
      <w:r w:rsidRPr="00035100">
        <w:rPr>
          <w:rFonts w:ascii="Tahoma" w:hAnsi="Tahoma" w:cs="Tahoma"/>
          <w:sz w:val="20"/>
          <w:szCs w:val="20"/>
          <w:lang w:val="en-GB"/>
          <w:rPrChange w:id="347" w:author="RutPW" w:date="2013-10-09T16:21:00Z">
            <w:rPr>
              <w:rFonts w:ascii="Leelawadee" w:hAnsi="Leelawadee" w:cs="Leelawadee"/>
              <w:sz w:val="20"/>
              <w:szCs w:val="20"/>
              <w:lang w:val="en-GB"/>
            </w:rPr>
          </w:rPrChange>
        </w:rPr>
        <w:t xml:space="preserve"> public funding system </w:t>
      </w:r>
      <w:del w:id="348" w:author="RutPW" w:date="2013-10-09T14:18:00Z">
        <w:r w:rsidRPr="00035100" w:rsidDel="00F8307A">
          <w:rPr>
            <w:rFonts w:ascii="Tahoma" w:hAnsi="Tahoma" w:cs="Tahoma"/>
            <w:sz w:val="20"/>
            <w:szCs w:val="20"/>
            <w:lang w:val="en-GB"/>
            <w:rPrChange w:id="349" w:author="RutPW" w:date="2013-10-09T16:21:00Z">
              <w:rPr>
                <w:rFonts w:ascii="Leelawadee" w:hAnsi="Leelawadee" w:cs="Leelawadee"/>
                <w:sz w:val="20"/>
                <w:szCs w:val="20"/>
                <w:lang w:val="en-GB"/>
              </w:rPr>
            </w:rPrChange>
          </w:rPr>
          <w:delText xml:space="preserve">also </w:delText>
        </w:r>
      </w:del>
      <w:r w:rsidRPr="00035100">
        <w:rPr>
          <w:rFonts w:ascii="Tahoma" w:hAnsi="Tahoma" w:cs="Tahoma"/>
          <w:sz w:val="20"/>
          <w:szCs w:val="20"/>
          <w:lang w:val="en-GB"/>
          <w:rPrChange w:id="350" w:author="RutPW" w:date="2013-10-09T16:21:00Z">
            <w:rPr>
              <w:rFonts w:ascii="Leelawadee" w:hAnsi="Leelawadee" w:cs="Leelawadee"/>
              <w:sz w:val="20"/>
              <w:szCs w:val="20"/>
              <w:lang w:val="en-GB"/>
            </w:rPr>
          </w:rPrChange>
        </w:rPr>
        <w:t xml:space="preserve">has its </w:t>
      </w:r>
      <w:del w:id="351" w:author="RutPW" w:date="2013-10-09T14:18:00Z">
        <w:r w:rsidRPr="00035100" w:rsidDel="00F8307A">
          <w:rPr>
            <w:rFonts w:ascii="Tahoma" w:hAnsi="Tahoma" w:cs="Tahoma"/>
            <w:sz w:val="20"/>
            <w:szCs w:val="20"/>
            <w:lang w:val="en-GB"/>
            <w:rPrChange w:id="352" w:author="RutPW" w:date="2013-10-09T16:21:00Z">
              <w:rPr>
                <w:rFonts w:ascii="Leelawadee" w:hAnsi="Leelawadee" w:cs="Leelawadee"/>
                <w:sz w:val="20"/>
                <w:szCs w:val="20"/>
                <w:lang w:val="en-GB"/>
              </w:rPr>
            </w:rPrChange>
          </w:rPr>
          <w:delText xml:space="preserve">own </w:delText>
        </w:r>
      </w:del>
      <w:ins w:id="353" w:author="RutPW" w:date="2013-10-09T14:18:00Z">
        <w:r w:rsidR="00F8307A" w:rsidRPr="00035100">
          <w:rPr>
            <w:rFonts w:ascii="Tahoma" w:hAnsi="Tahoma" w:cs="Tahoma"/>
            <w:sz w:val="20"/>
            <w:szCs w:val="20"/>
            <w:lang w:val="en-GB"/>
            <w:rPrChange w:id="354" w:author="RutPW" w:date="2013-10-09T16:21:00Z">
              <w:rPr>
                <w:rFonts w:ascii="Leelawadee" w:hAnsi="Leelawadee" w:cs="Leelawadee"/>
                <w:sz w:val="20"/>
                <w:szCs w:val="20"/>
                <w:lang w:val="en-GB"/>
              </w:rPr>
            </w:rPrChange>
          </w:rPr>
          <w:t xml:space="preserve">specific </w:t>
        </w:r>
      </w:ins>
      <w:r w:rsidRPr="00035100">
        <w:rPr>
          <w:rFonts w:ascii="Tahoma" w:hAnsi="Tahoma" w:cs="Tahoma"/>
          <w:sz w:val="20"/>
          <w:szCs w:val="20"/>
          <w:lang w:val="en-GB"/>
          <w:rPrChange w:id="355" w:author="RutPW" w:date="2013-10-09T16:21:00Z">
            <w:rPr>
              <w:rFonts w:ascii="Leelawadee" w:hAnsi="Leelawadee" w:cs="Leelawadee"/>
              <w:sz w:val="20"/>
              <w:szCs w:val="20"/>
              <w:lang w:val="en-GB"/>
            </w:rPr>
          </w:rPrChange>
        </w:rPr>
        <w:t xml:space="preserve">structural constraints, which can </w:t>
      </w:r>
      <w:ins w:id="356" w:author="RutPW" w:date="2013-10-10T13:05:00Z">
        <w:r w:rsidR="000B50EF">
          <w:rPr>
            <w:rFonts w:ascii="Tahoma" w:hAnsi="Tahoma" w:cs="Tahoma"/>
            <w:sz w:val="20"/>
            <w:szCs w:val="20"/>
            <w:lang w:val="en-GB"/>
          </w:rPr>
          <w:t xml:space="preserve">also </w:t>
        </w:r>
      </w:ins>
      <w:r w:rsidRPr="00035100">
        <w:rPr>
          <w:rFonts w:ascii="Tahoma" w:hAnsi="Tahoma" w:cs="Tahoma"/>
          <w:sz w:val="20"/>
          <w:szCs w:val="20"/>
          <w:lang w:val="en-GB"/>
          <w:rPrChange w:id="357" w:author="RutPW" w:date="2013-10-09T16:21:00Z">
            <w:rPr>
              <w:rFonts w:ascii="Leelawadee" w:hAnsi="Leelawadee" w:cs="Leelawadee"/>
              <w:sz w:val="20"/>
              <w:szCs w:val="20"/>
              <w:lang w:val="en-GB"/>
            </w:rPr>
          </w:rPrChange>
        </w:rPr>
        <w:t xml:space="preserve">have a stifling influence on </w:t>
      </w:r>
      <w:del w:id="358" w:author="RutPW" w:date="2013-10-09T14:18:00Z">
        <w:r w:rsidRPr="00035100" w:rsidDel="00F8307A">
          <w:rPr>
            <w:rFonts w:ascii="Tahoma" w:hAnsi="Tahoma" w:cs="Tahoma"/>
            <w:sz w:val="20"/>
            <w:szCs w:val="20"/>
            <w:lang w:val="en-GB"/>
            <w:rPrChange w:id="359" w:author="RutPW" w:date="2013-10-09T16:21:00Z">
              <w:rPr>
                <w:rFonts w:ascii="Leelawadee" w:hAnsi="Leelawadee" w:cs="Leelawadee"/>
                <w:sz w:val="20"/>
                <w:szCs w:val="20"/>
                <w:lang w:val="en-GB"/>
              </w:rPr>
            </w:rPrChange>
          </w:rPr>
          <w:delText xml:space="preserve">the practice of </w:delText>
        </w:r>
      </w:del>
      <w:r w:rsidRPr="00035100">
        <w:rPr>
          <w:rFonts w:ascii="Tahoma" w:hAnsi="Tahoma" w:cs="Tahoma"/>
          <w:sz w:val="20"/>
          <w:szCs w:val="20"/>
          <w:lang w:val="en-GB"/>
          <w:rPrChange w:id="360" w:author="RutPW" w:date="2013-10-09T16:21:00Z">
            <w:rPr>
              <w:rFonts w:ascii="Leelawadee" w:hAnsi="Leelawadee" w:cs="Leelawadee"/>
              <w:sz w:val="20"/>
              <w:szCs w:val="20"/>
              <w:lang w:val="en-GB"/>
            </w:rPr>
          </w:rPrChange>
        </w:rPr>
        <w:t xml:space="preserve">artistic and creative </w:t>
      </w:r>
      <w:ins w:id="361" w:author="RutPW" w:date="2013-10-10T13:05:00Z">
        <w:r w:rsidR="000B50EF">
          <w:rPr>
            <w:rFonts w:ascii="Tahoma" w:hAnsi="Tahoma" w:cs="Tahoma"/>
            <w:sz w:val="20"/>
            <w:szCs w:val="20"/>
            <w:lang w:val="en-GB"/>
          </w:rPr>
          <w:t>innovation</w:t>
        </w:r>
      </w:ins>
      <w:del w:id="362" w:author="RutPW" w:date="2013-10-10T13:05:00Z">
        <w:r w:rsidRPr="00035100" w:rsidDel="000B50EF">
          <w:rPr>
            <w:rFonts w:ascii="Tahoma" w:hAnsi="Tahoma" w:cs="Tahoma"/>
            <w:sz w:val="20"/>
            <w:szCs w:val="20"/>
            <w:lang w:val="en-GB"/>
            <w:rPrChange w:id="363" w:author="RutPW" w:date="2013-10-09T16:21:00Z">
              <w:rPr>
                <w:rFonts w:ascii="Leelawadee" w:hAnsi="Leelawadee" w:cs="Leelawadee"/>
                <w:sz w:val="20"/>
                <w:szCs w:val="20"/>
                <w:lang w:val="en-GB"/>
              </w:rPr>
            </w:rPrChange>
          </w:rPr>
          <w:delText>production</w:delText>
        </w:r>
      </w:del>
      <w:r w:rsidRPr="00035100">
        <w:rPr>
          <w:rFonts w:ascii="Tahoma" w:hAnsi="Tahoma" w:cs="Tahoma"/>
          <w:sz w:val="20"/>
          <w:szCs w:val="20"/>
          <w:lang w:val="en-GB"/>
          <w:rPrChange w:id="364" w:author="RutPW" w:date="2013-10-09T16:21:00Z">
            <w:rPr>
              <w:rFonts w:ascii="Leelawadee" w:hAnsi="Leelawadee" w:cs="Leelawadee"/>
              <w:sz w:val="20"/>
              <w:szCs w:val="20"/>
              <w:lang w:val="en-GB"/>
            </w:rPr>
          </w:rPrChange>
        </w:rPr>
        <w:t>. Therefore the time has come to critically examine the relation between art, culture, government and market, and to judge developments on their specific merits, without automatically calling for budget cuts in the public funding of art and culture. Indeed, it may well be that increased public funding is necessary in order to achieve a fuller exploitation of the economic possibilities of art and culture</w:t>
      </w:r>
      <w:ins w:id="365" w:author="RutPW" w:date="2013-10-09T14:18:00Z">
        <w:r w:rsidR="00F8307A" w:rsidRPr="00035100">
          <w:rPr>
            <w:rFonts w:ascii="Tahoma" w:hAnsi="Tahoma" w:cs="Tahoma"/>
            <w:sz w:val="20"/>
            <w:szCs w:val="20"/>
            <w:lang w:val="en-GB"/>
            <w:rPrChange w:id="366" w:author="RutPW" w:date="2013-10-09T16:21:00Z">
              <w:rPr>
                <w:rFonts w:ascii="Leelawadee" w:hAnsi="Leelawadee" w:cs="Leelawadee"/>
                <w:sz w:val="20"/>
                <w:szCs w:val="20"/>
                <w:lang w:val="en-GB"/>
              </w:rPr>
            </w:rPrChange>
          </w:rPr>
          <w:t xml:space="preserve"> resulting in net positive effects for both economy and society at large.</w:t>
        </w:r>
      </w:ins>
      <w:del w:id="367" w:author="RutPW" w:date="2013-10-09T14:04:00Z">
        <w:r w:rsidRPr="00035100" w:rsidDel="00470E36">
          <w:rPr>
            <w:rFonts w:ascii="Tahoma" w:hAnsi="Tahoma" w:cs="Tahoma"/>
            <w:sz w:val="20"/>
            <w:szCs w:val="20"/>
            <w:lang w:val="en-GB"/>
            <w:rPrChange w:id="368" w:author="RutPW" w:date="2013-10-09T16:21:00Z">
              <w:rPr>
                <w:rFonts w:ascii="Leelawadee" w:hAnsi="Leelawadee" w:cs="Leelawadee"/>
                <w:sz w:val="20"/>
                <w:szCs w:val="20"/>
                <w:lang w:val="en-GB"/>
              </w:rPr>
            </w:rPrChange>
          </w:rPr>
          <w:delText>.</w:delText>
        </w:r>
      </w:del>
    </w:p>
    <w:p w:rsidR="00FC55B0" w:rsidRPr="00035100" w:rsidRDefault="00FC55B0" w:rsidP="001F64D8">
      <w:pPr>
        <w:pStyle w:val="Geenafstand"/>
        <w:spacing w:line="276" w:lineRule="auto"/>
        <w:rPr>
          <w:rFonts w:ascii="Tahoma" w:hAnsi="Tahoma" w:cs="Tahoma"/>
          <w:sz w:val="20"/>
          <w:szCs w:val="20"/>
          <w:lang w:val="en-GB"/>
          <w:rPrChange w:id="369" w:author="RutPW" w:date="2013-10-09T16:21:00Z">
            <w:rPr>
              <w:rFonts w:ascii="Leelawadee" w:hAnsi="Leelawadee" w:cs="Leelawadee"/>
              <w:sz w:val="20"/>
              <w:szCs w:val="20"/>
              <w:lang w:val="en-GB"/>
            </w:rPr>
          </w:rPrChange>
        </w:rPr>
      </w:pPr>
    </w:p>
    <w:p w:rsidR="007D5912" w:rsidRPr="00850C2C" w:rsidRDefault="007D5912" w:rsidP="007D5912">
      <w:pPr>
        <w:pStyle w:val="Geenafstand"/>
        <w:spacing w:line="276" w:lineRule="auto"/>
        <w:rPr>
          <w:ins w:id="370" w:author="RutPW" w:date="2013-10-10T13:05:00Z"/>
          <w:rFonts w:ascii="Tahoma" w:hAnsi="Tahoma" w:cs="Tahoma"/>
          <w:b/>
          <w:sz w:val="20"/>
          <w:szCs w:val="20"/>
          <w:lang w:val="en-GB"/>
        </w:rPr>
      </w:pPr>
      <w:ins w:id="371" w:author="RutPW" w:date="2013-10-10T13:05:00Z">
        <w:r>
          <w:rPr>
            <w:rFonts w:ascii="Tahoma" w:hAnsi="Tahoma" w:cs="Tahoma"/>
            <w:b/>
            <w:bCs/>
            <w:sz w:val="20"/>
            <w:szCs w:val="20"/>
            <w:lang w:val="en-GB"/>
          </w:rPr>
          <w:t>Curriculum reform</w:t>
        </w:r>
      </w:ins>
    </w:p>
    <w:p w:rsidR="00FC55B0" w:rsidRPr="00035100" w:rsidRDefault="00FC55B0" w:rsidP="00D33F9F">
      <w:pPr>
        <w:pStyle w:val="Geenafstand"/>
        <w:spacing w:line="276" w:lineRule="auto"/>
        <w:rPr>
          <w:rFonts w:ascii="Tahoma" w:hAnsi="Tahoma" w:cs="Tahoma"/>
          <w:sz w:val="20"/>
          <w:szCs w:val="20"/>
          <w:lang w:val="en-GB"/>
          <w:rPrChange w:id="372" w:author="RutPW" w:date="2013-10-09T16:21:00Z">
            <w:rPr>
              <w:rFonts w:ascii="Leelawadee" w:hAnsi="Leelawadee" w:cs="Leelawadee"/>
              <w:sz w:val="20"/>
              <w:szCs w:val="20"/>
              <w:lang w:val="en-GB"/>
            </w:rPr>
          </w:rPrChange>
        </w:rPr>
      </w:pPr>
      <w:del w:id="373" w:author="RutPW" w:date="2013-10-09T14:19:00Z">
        <w:r w:rsidRPr="00035100" w:rsidDel="00F8307A">
          <w:rPr>
            <w:rFonts w:ascii="Tahoma" w:hAnsi="Tahoma" w:cs="Tahoma"/>
            <w:sz w:val="20"/>
            <w:szCs w:val="20"/>
            <w:lang w:val="en-GB"/>
            <w:rPrChange w:id="374" w:author="RutPW" w:date="2013-10-09T16:21:00Z">
              <w:rPr>
                <w:rFonts w:ascii="Leelawadee" w:hAnsi="Leelawadee" w:cs="Leelawadee"/>
                <w:sz w:val="20"/>
                <w:szCs w:val="20"/>
                <w:lang w:val="en-GB"/>
              </w:rPr>
            </w:rPrChange>
          </w:rPr>
          <w:delText xml:space="preserve">The goal of </w:delText>
        </w:r>
      </w:del>
      <w:ins w:id="375" w:author="RutPW" w:date="2013-10-09T14:19:00Z">
        <w:r w:rsidR="00F8307A" w:rsidRPr="00035100">
          <w:rPr>
            <w:rFonts w:ascii="Tahoma" w:hAnsi="Tahoma" w:cs="Tahoma"/>
            <w:sz w:val="20"/>
            <w:szCs w:val="20"/>
            <w:lang w:val="en-GB"/>
            <w:rPrChange w:id="376" w:author="RutPW" w:date="2013-10-09T16:21:00Z">
              <w:rPr>
                <w:rFonts w:ascii="Leelawadee" w:hAnsi="Leelawadee" w:cs="Leelawadee"/>
                <w:sz w:val="20"/>
                <w:szCs w:val="20"/>
                <w:lang w:val="en-GB"/>
              </w:rPr>
            </w:rPrChange>
          </w:rPr>
          <w:t>T</w:t>
        </w:r>
      </w:ins>
      <w:del w:id="377" w:author="RutPW" w:date="2013-10-09T14:19:00Z">
        <w:r w:rsidRPr="00035100" w:rsidDel="00F8307A">
          <w:rPr>
            <w:rFonts w:ascii="Tahoma" w:hAnsi="Tahoma" w:cs="Tahoma"/>
            <w:sz w:val="20"/>
            <w:szCs w:val="20"/>
            <w:lang w:val="en-GB"/>
            <w:rPrChange w:id="378" w:author="RutPW" w:date="2013-10-09T16:21:00Z">
              <w:rPr>
                <w:rFonts w:ascii="Leelawadee" w:hAnsi="Leelawadee" w:cs="Leelawadee"/>
                <w:sz w:val="20"/>
                <w:szCs w:val="20"/>
                <w:lang w:val="en-GB"/>
              </w:rPr>
            </w:rPrChange>
          </w:rPr>
          <w:delText>t</w:delText>
        </w:r>
      </w:del>
      <w:r w:rsidRPr="00035100">
        <w:rPr>
          <w:rFonts w:ascii="Tahoma" w:hAnsi="Tahoma" w:cs="Tahoma"/>
          <w:sz w:val="20"/>
          <w:szCs w:val="20"/>
          <w:lang w:val="en-GB"/>
          <w:rPrChange w:id="379" w:author="RutPW" w:date="2013-10-09T16:21:00Z">
            <w:rPr>
              <w:rFonts w:ascii="Leelawadee" w:hAnsi="Leelawadee" w:cs="Leelawadee"/>
              <w:sz w:val="20"/>
              <w:szCs w:val="20"/>
              <w:lang w:val="en-GB"/>
            </w:rPr>
          </w:rPrChange>
        </w:rPr>
        <w:t xml:space="preserve">his essay </w:t>
      </w:r>
      <w:del w:id="380" w:author="RutPW" w:date="2013-10-09T14:19:00Z">
        <w:r w:rsidRPr="00035100" w:rsidDel="00F8307A">
          <w:rPr>
            <w:rFonts w:ascii="Tahoma" w:hAnsi="Tahoma" w:cs="Tahoma"/>
            <w:sz w:val="20"/>
            <w:szCs w:val="20"/>
            <w:lang w:val="en-GB"/>
            <w:rPrChange w:id="381" w:author="RutPW" w:date="2013-10-09T16:21:00Z">
              <w:rPr>
                <w:rFonts w:ascii="Leelawadee" w:hAnsi="Leelawadee" w:cs="Leelawadee"/>
                <w:sz w:val="20"/>
                <w:szCs w:val="20"/>
                <w:lang w:val="en-GB"/>
              </w:rPr>
            </w:rPrChange>
          </w:rPr>
          <w:delText xml:space="preserve">is to </w:delText>
        </w:r>
      </w:del>
      <w:r w:rsidRPr="00035100">
        <w:rPr>
          <w:rFonts w:ascii="Tahoma" w:hAnsi="Tahoma" w:cs="Tahoma"/>
          <w:sz w:val="20"/>
          <w:szCs w:val="20"/>
          <w:lang w:val="en-GB"/>
          <w:rPrChange w:id="382" w:author="RutPW" w:date="2013-10-09T16:21:00Z">
            <w:rPr>
              <w:rFonts w:ascii="Leelawadee" w:hAnsi="Leelawadee" w:cs="Leelawadee"/>
              <w:sz w:val="20"/>
              <w:szCs w:val="20"/>
              <w:lang w:val="en-GB"/>
            </w:rPr>
          </w:rPrChange>
        </w:rPr>
        <w:t>provide</w:t>
      </w:r>
      <w:ins w:id="383" w:author="RutPW" w:date="2013-10-09T14:19:00Z">
        <w:r w:rsidR="00F8307A" w:rsidRPr="00035100">
          <w:rPr>
            <w:rFonts w:ascii="Tahoma" w:hAnsi="Tahoma" w:cs="Tahoma"/>
            <w:sz w:val="20"/>
            <w:szCs w:val="20"/>
            <w:lang w:val="en-GB"/>
            <w:rPrChange w:id="384" w:author="RutPW" w:date="2013-10-09T16:21:00Z">
              <w:rPr>
                <w:rFonts w:ascii="Leelawadee" w:hAnsi="Leelawadee" w:cs="Leelawadee"/>
                <w:sz w:val="20"/>
                <w:szCs w:val="20"/>
                <w:lang w:val="en-GB"/>
              </w:rPr>
            </w:rPrChange>
          </w:rPr>
          <w:t>s</w:t>
        </w:r>
      </w:ins>
      <w:r w:rsidRPr="00035100">
        <w:rPr>
          <w:rFonts w:ascii="Tahoma" w:hAnsi="Tahoma" w:cs="Tahoma"/>
          <w:sz w:val="20"/>
          <w:szCs w:val="20"/>
          <w:lang w:val="en-GB"/>
          <w:rPrChange w:id="385" w:author="RutPW" w:date="2013-10-09T16:21:00Z">
            <w:rPr>
              <w:rFonts w:ascii="Leelawadee" w:hAnsi="Leelawadee" w:cs="Leelawadee"/>
              <w:sz w:val="20"/>
              <w:szCs w:val="20"/>
              <w:lang w:val="en-GB"/>
            </w:rPr>
          </w:rPrChange>
        </w:rPr>
        <w:t xml:space="preserve"> a critical reflection on the relation between art, culture and economy, in light of recent </w:t>
      </w:r>
      <w:del w:id="386" w:author="RutPW" w:date="2013-10-09T14:32:00Z">
        <w:r w:rsidRPr="00035100" w:rsidDel="00CA421D">
          <w:rPr>
            <w:rFonts w:ascii="Tahoma" w:hAnsi="Tahoma" w:cs="Tahoma"/>
            <w:sz w:val="20"/>
            <w:szCs w:val="20"/>
            <w:lang w:val="en-GB"/>
            <w:rPrChange w:id="387" w:author="RutPW" w:date="2013-10-09T16:21:00Z">
              <w:rPr>
                <w:rFonts w:ascii="Leelawadee" w:hAnsi="Leelawadee" w:cs="Leelawadee"/>
                <w:sz w:val="20"/>
                <w:szCs w:val="20"/>
                <w:lang w:val="en-GB"/>
              </w:rPr>
            </w:rPrChange>
          </w:rPr>
          <w:delText xml:space="preserve">political </w:delText>
        </w:r>
      </w:del>
      <w:r w:rsidRPr="00035100">
        <w:rPr>
          <w:rFonts w:ascii="Tahoma" w:hAnsi="Tahoma" w:cs="Tahoma"/>
          <w:sz w:val="20"/>
          <w:szCs w:val="20"/>
          <w:lang w:val="en-GB"/>
          <w:rPrChange w:id="388" w:author="RutPW" w:date="2013-10-09T16:21:00Z">
            <w:rPr>
              <w:rFonts w:ascii="Leelawadee" w:hAnsi="Leelawadee" w:cs="Leelawadee"/>
              <w:sz w:val="20"/>
              <w:szCs w:val="20"/>
              <w:lang w:val="en-GB"/>
            </w:rPr>
          </w:rPrChange>
        </w:rPr>
        <w:t>developments</w:t>
      </w:r>
      <w:ins w:id="389" w:author="RutPW" w:date="2013-10-09T14:32:00Z">
        <w:r w:rsidR="00CA421D" w:rsidRPr="00035100">
          <w:rPr>
            <w:rFonts w:ascii="Tahoma" w:hAnsi="Tahoma" w:cs="Tahoma"/>
            <w:sz w:val="20"/>
            <w:szCs w:val="20"/>
            <w:lang w:val="en-GB"/>
            <w:rPrChange w:id="390" w:author="RutPW" w:date="2013-10-09T16:21:00Z">
              <w:rPr>
                <w:rFonts w:ascii="Leelawadee" w:hAnsi="Leelawadee" w:cs="Leelawadee"/>
                <w:sz w:val="20"/>
                <w:szCs w:val="20"/>
                <w:lang w:val="en-GB"/>
              </w:rPr>
            </w:rPrChange>
          </w:rPr>
          <w:t xml:space="preserve"> in policy</w:t>
        </w:r>
      </w:ins>
      <w:r w:rsidRPr="00035100">
        <w:rPr>
          <w:rFonts w:ascii="Tahoma" w:hAnsi="Tahoma" w:cs="Tahoma"/>
          <w:sz w:val="20"/>
          <w:szCs w:val="20"/>
          <w:lang w:val="en-GB"/>
          <w:rPrChange w:id="391" w:author="RutPW" w:date="2013-10-09T16:21:00Z">
            <w:rPr>
              <w:rFonts w:ascii="Leelawadee" w:hAnsi="Leelawadee" w:cs="Leelawadee"/>
              <w:sz w:val="20"/>
              <w:szCs w:val="20"/>
              <w:lang w:val="en-GB"/>
            </w:rPr>
          </w:rPrChange>
        </w:rPr>
        <w:t xml:space="preserve"> as well as </w:t>
      </w:r>
      <w:del w:id="392" w:author="RutPW" w:date="2013-10-09T14:32:00Z">
        <w:r w:rsidRPr="00035100" w:rsidDel="00CA421D">
          <w:rPr>
            <w:rFonts w:ascii="Tahoma" w:hAnsi="Tahoma" w:cs="Tahoma"/>
            <w:sz w:val="20"/>
            <w:szCs w:val="20"/>
            <w:lang w:val="en-GB"/>
            <w:rPrChange w:id="393" w:author="RutPW" w:date="2013-10-09T16:21:00Z">
              <w:rPr>
                <w:rFonts w:ascii="Leelawadee" w:hAnsi="Leelawadee" w:cs="Leelawadee"/>
                <w:sz w:val="20"/>
                <w:szCs w:val="20"/>
                <w:lang w:val="en-GB"/>
              </w:rPr>
            </w:rPrChange>
          </w:rPr>
          <w:delText xml:space="preserve">developments </w:delText>
        </w:r>
      </w:del>
      <w:r w:rsidRPr="00035100">
        <w:rPr>
          <w:rFonts w:ascii="Tahoma" w:hAnsi="Tahoma" w:cs="Tahoma"/>
          <w:sz w:val="20"/>
          <w:szCs w:val="20"/>
          <w:lang w:val="en-GB"/>
          <w:rPrChange w:id="394" w:author="RutPW" w:date="2013-10-09T16:21:00Z">
            <w:rPr>
              <w:rFonts w:ascii="Leelawadee" w:hAnsi="Leelawadee" w:cs="Leelawadee"/>
              <w:sz w:val="20"/>
              <w:szCs w:val="20"/>
              <w:lang w:val="en-GB"/>
            </w:rPr>
          </w:rPrChange>
        </w:rPr>
        <w:t>in the world of art and culture itself</w:t>
      </w:r>
      <w:ins w:id="395" w:author="RutPW" w:date="2013-10-09T14:32:00Z">
        <w:r w:rsidR="00CA421D" w:rsidRPr="00035100">
          <w:rPr>
            <w:rFonts w:ascii="Tahoma" w:hAnsi="Tahoma" w:cs="Tahoma"/>
            <w:sz w:val="20"/>
            <w:szCs w:val="20"/>
            <w:lang w:val="en-GB"/>
            <w:rPrChange w:id="396" w:author="RutPW" w:date="2013-10-09T16:21:00Z">
              <w:rPr>
                <w:rFonts w:ascii="Leelawadee" w:hAnsi="Leelawadee" w:cs="Leelawadee"/>
                <w:sz w:val="20"/>
                <w:szCs w:val="20"/>
                <w:lang w:val="en-GB"/>
              </w:rPr>
            </w:rPrChange>
          </w:rPr>
          <w:t xml:space="preserve">. </w:t>
        </w:r>
      </w:ins>
      <w:del w:id="397" w:author="RutPW" w:date="2013-10-09T14:32:00Z">
        <w:r w:rsidRPr="00035100" w:rsidDel="00CA421D">
          <w:rPr>
            <w:rFonts w:ascii="Tahoma" w:hAnsi="Tahoma" w:cs="Tahoma"/>
            <w:sz w:val="20"/>
            <w:szCs w:val="20"/>
            <w:lang w:val="en-GB"/>
            <w:rPrChange w:id="398" w:author="RutPW" w:date="2013-10-09T16:21:00Z">
              <w:rPr>
                <w:rFonts w:ascii="Leelawadee" w:hAnsi="Leelawadee" w:cs="Leelawadee"/>
                <w:sz w:val="20"/>
                <w:szCs w:val="20"/>
                <w:lang w:val="en-GB"/>
              </w:rPr>
            </w:rPrChange>
          </w:rPr>
          <w:delText>,</w:delText>
        </w:r>
      </w:del>
      <w:r w:rsidRPr="00035100">
        <w:rPr>
          <w:rFonts w:ascii="Tahoma" w:hAnsi="Tahoma" w:cs="Tahoma"/>
          <w:sz w:val="20"/>
          <w:szCs w:val="20"/>
          <w:lang w:val="en-GB"/>
          <w:rPrChange w:id="399" w:author="RutPW" w:date="2013-10-09T16:21:00Z">
            <w:rPr>
              <w:rFonts w:ascii="Leelawadee" w:hAnsi="Leelawadee" w:cs="Leelawadee"/>
              <w:sz w:val="20"/>
              <w:szCs w:val="20"/>
              <w:lang w:val="en-GB"/>
            </w:rPr>
          </w:rPrChange>
        </w:rPr>
        <w:t xml:space="preserve"> </w:t>
      </w:r>
      <w:del w:id="400" w:author="RutPW" w:date="2013-10-09T14:32:00Z">
        <w:r w:rsidRPr="00035100" w:rsidDel="00CA421D">
          <w:rPr>
            <w:rFonts w:ascii="Tahoma" w:hAnsi="Tahoma" w:cs="Tahoma"/>
            <w:sz w:val="20"/>
            <w:szCs w:val="20"/>
            <w:lang w:val="en-GB"/>
            <w:rPrChange w:id="401" w:author="RutPW" w:date="2013-10-09T16:21:00Z">
              <w:rPr>
                <w:rFonts w:ascii="Leelawadee" w:hAnsi="Leelawadee" w:cs="Leelawadee"/>
                <w:sz w:val="20"/>
                <w:szCs w:val="20"/>
                <w:lang w:val="en-GB"/>
              </w:rPr>
            </w:rPrChange>
          </w:rPr>
          <w:delText xml:space="preserve">particularly in relation to economic developments. </w:delText>
        </w:r>
      </w:del>
      <w:r w:rsidRPr="00035100">
        <w:rPr>
          <w:rFonts w:ascii="Tahoma" w:hAnsi="Tahoma" w:cs="Tahoma"/>
          <w:sz w:val="20"/>
          <w:szCs w:val="20"/>
          <w:lang w:val="en-GB"/>
          <w:rPrChange w:id="402" w:author="RutPW" w:date="2013-10-09T16:21:00Z">
            <w:rPr>
              <w:rFonts w:ascii="Leelawadee" w:hAnsi="Leelawadee" w:cs="Leelawadee"/>
              <w:sz w:val="20"/>
              <w:szCs w:val="20"/>
              <w:lang w:val="en-GB"/>
            </w:rPr>
          </w:rPrChange>
        </w:rPr>
        <w:t>The direct incentive for this reflection is the recent curriculum reform of the Rotterdam</w:t>
      </w:r>
      <w:del w:id="403" w:author="RutPW" w:date="2013-10-10T13:06:00Z">
        <w:r w:rsidRPr="00035100" w:rsidDel="007D5912">
          <w:rPr>
            <w:rFonts w:ascii="Tahoma" w:hAnsi="Tahoma" w:cs="Tahoma"/>
            <w:sz w:val="20"/>
            <w:szCs w:val="20"/>
            <w:lang w:val="en-GB"/>
            <w:rPrChange w:id="404" w:author="RutPW" w:date="2013-10-09T16:21:00Z">
              <w:rPr>
                <w:rFonts w:ascii="Leelawadee" w:hAnsi="Leelawadee" w:cs="Leelawadee"/>
                <w:sz w:val="20"/>
                <w:szCs w:val="20"/>
                <w:lang w:val="en-GB"/>
              </w:rPr>
            </w:rPrChange>
          </w:rPr>
          <w:delText xml:space="preserve"> University</w:delText>
        </w:r>
      </w:del>
      <w:r w:rsidRPr="00035100">
        <w:rPr>
          <w:rFonts w:ascii="Tahoma" w:hAnsi="Tahoma" w:cs="Tahoma"/>
          <w:sz w:val="20"/>
          <w:szCs w:val="20"/>
          <w:lang w:val="en-GB"/>
          <w:rPrChange w:id="405" w:author="RutPW" w:date="2013-10-09T16:21:00Z">
            <w:rPr>
              <w:rFonts w:ascii="Leelawadee" w:hAnsi="Leelawadee" w:cs="Leelawadee"/>
              <w:sz w:val="20"/>
              <w:szCs w:val="20"/>
              <w:lang w:val="en-GB"/>
            </w:rPr>
          </w:rPrChange>
        </w:rPr>
        <w:t xml:space="preserve">’s Willem de Kooning Academy. The structure of the new curriculum </w:t>
      </w:r>
      <w:del w:id="406" w:author="RutPW" w:date="2013-10-10T13:06:00Z">
        <w:r w:rsidRPr="00035100" w:rsidDel="007D5912">
          <w:rPr>
            <w:rFonts w:ascii="Tahoma" w:hAnsi="Tahoma" w:cs="Tahoma"/>
            <w:sz w:val="20"/>
            <w:szCs w:val="20"/>
            <w:lang w:val="en-GB"/>
            <w:rPrChange w:id="407" w:author="RutPW" w:date="2013-10-09T16:21:00Z">
              <w:rPr>
                <w:rFonts w:ascii="Leelawadee" w:hAnsi="Leelawadee" w:cs="Leelawadee"/>
                <w:sz w:val="20"/>
                <w:szCs w:val="20"/>
                <w:lang w:val="en-GB"/>
              </w:rPr>
            </w:rPrChange>
          </w:rPr>
          <w:delText xml:space="preserve">is characterised by an increased </w:delText>
        </w:r>
      </w:del>
      <w:r w:rsidRPr="00035100">
        <w:rPr>
          <w:rFonts w:ascii="Tahoma" w:hAnsi="Tahoma" w:cs="Tahoma"/>
          <w:sz w:val="20"/>
          <w:szCs w:val="20"/>
          <w:lang w:val="en-GB"/>
          <w:rPrChange w:id="408" w:author="RutPW" w:date="2013-10-09T16:21:00Z">
            <w:rPr>
              <w:rFonts w:ascii="Leelawadee" w:hAnsi="Leelawadee" w:cs="Leelawadee"/>
              <w:sz w:val="20"/>
              <w:szCs w:val="20"/>
              <w:lang w:val="en-GB"/>
            </w:rPr>
          </w:rPrChange>
        </w:rPr>
        <w:t>emphasis</w:t>
      </w:r>
      <w:ins w:id="409" w:author="RutPW" w:date="2013-10-10T13:06:00Z">
        <w:r w:rsidR="007D5912">
          <w:rPr>
            <w:rFonts w:ascii="Tahoma" w:hAnsi="Tahoma" w:cs="Tahoma"/>
            <w:sz w:val="20"/>
            <w:szCs w:val="20"/>
            <w:lang w:val="en-GB"/>
          </w:rPr>
          <w:t>es</w:t>
        </w:r>
      </w:ins>
      <w:r w:rsidRPr="00035100">
        <w:rPr>
          <w:rFonts w:ascii="Tahoma" w:hAnsi="Tahoma" w:cs="Tahoma"/>
          <w:sz w:val="20"/>
          <w:szCs w:val="20"/>
          <w:lang w:val="en-GB"/>
          <w:rPrChange w:id="410" w:author="RutPW" w:date="2013-10-09T16:21:00Z">
            <w:rPr>
              <w:rFonts w:ascii="Leelawadee" w:hAnsi="Leelawadee" w:cs="Leelawadee"/>
              <w:sz w:val="20"/>
              <w:szCs w:val="20"/>
              <w:lang w:val="en-GB"/>
            </w:rPr>
          </w:rPrChange>
        </w:rPr>
        <w:t xml:space="preserve"> </w:t>
      </w:r>
      <w:del w:id="411" w:author="RutPW" w:date="2013-10-10T13:06:00Z">
        <w:r w:rsidRPr="00035100" w:rsidDel="007D5912">
          <w:rPr>
            <w:rFonts w:ascii="Tahoma" w:hAnsi="Tahoma" w:cs="Tahoma"/>
            <w:sz w:val="20"/>
            <w:szCs w:val="20"/>
            <w:lang w:val="en-GB"/>
            <w:rPrChange w:id="412" w:author="RutPW" w:date="2013-10-09T16:21:00Z">
              <w:rPr>
                <w:rFonts w:ascii="Leelawadee" w:hAnsi="Leelawadee" w:cs="Leelawadee"/>
                <w:sz w:val="20"/>
                <w:szCs w:val="20"/>
                <w:lang w:val="en-GB"/>
              </w:rPr>
            </w:rPrChange>
          </w:rPr>
          <w:delText xml:space="preserve">on </w:delText>
        </w:r>
      </w:del>
      <w:r w:rsidRPr="00035100">
        <w:rPr>
          <w:rFonts w:ascii="Tahoma" w:hAnsi="Tahoma" w:cs="Tahoma"/>
          <w:sz w:val="20"/>
          <w:szCs w:val="20"/>
          <w:lang w:val="en-GB"/>
          <w:rPrChange w:id="413" w:author="RutPW" w:date="2013-10-09T16:21:00Z">
            <w:rPr>
              <w:rFonts w:ascii="Leelawadee" w:hAnsi="Leelawadee" w:cs="Leelawadee"/>
              <w:sz w:val="20"/>
              <w:szCs w:val="20"/>
              <w:lang w:val="en-GB"/>
            </w:rPr>
          </w:rPrChange>
        </w:rPr>
        <w:t xml:space="preserve">the contemporary role of artists in society, and the challenges this poses </w:t>
      </w:r>
      <w:del w:id="414" w:author="RutPW" w:date="2013-10-10T13:06:00Z">
        <w:r w:rsidRPr="00035100" w:rsidDel="007D5912">
          <w:rPr>
            <w:rFonts w:ascii="Tahoma" w:hAnsi="Tahoma" w:cs="Tahoma"/>
            <w:sz w:val="20"/>
            <w:szCs w:val="20"/>
            <w:lang w:val="en-GB"/>
            <w:rPrChange w:id="415" w:author="RutPW" w:date="2013-10-09T16:21:00Z">
              <w:rPr>
                <w:rFonts w:ascii="Leelawadee" w:hAnsi="Leelawadee" w:cs="Leelawadee"/>
                <w:sz w:val="20"/>
                <w:szCs w:val="20"/>
                <w:lang w:val="en-GB"/>
              </w:rPr>
            </w:rPrChange>
          </w:rPr>
          <w:delText xml:space="preserve">to </w:delText>
        </w:r>
      </w:del>
      <w:ins w:id="416" w:author="RutPW" w:date="2013-10-10T13:06:00Z">
        <w:r w:rsidR="007D5912">
          <w:rPr>
            <w:rFonts w:ascii="Tahoma" w:hAnsi="Tahoma" w:cs="Tahoma"/>
            <w:sz w:val="20"/>
            <w:szCs w:val="20"/>
            <w:lang w:val="en-GB"/>
          </w:rPr>
          <w:t>for education programs</w:t>
        </w:r>
      </w:ins>
      <w:del w:id="417" w:author="RutPW" w:date="2013-10-10T13:06:00Z">
        <w:r w:rsidRPr="00035100" w:rsidDel="007D5912">
          <w:rPr>
            <w:rFonts w:ascii="Tahoma" w:hAnsi="Tahoma" w:cs="Tahoma"/>
            <w:sz w:val="20"/>
            <w:szCs w:val="20"/>
            <w:lang w:val="en-GB"/>
            <w:rPrChange w:id="418" w:author="RutPW" w:date="2013-10-09T16:21:00Z">
              <w:rPr>
                <w:rFonts w:ascii="Leelawadee" w:hAnsi="Leelawadee" w:cs="Leelawadee"/>
                <w:sz w:val="20"/>
                <w:szCs w:val="20"/>
                <w:lang w:val="en-GB"/>
              </w:rPr>
            </w:rPrChange>
          </w:rPr>
          <w:delText>the curriculum</w:delText>
        </w:r>
      </w:del>
      <w:r w:rsidRPr="00035100">
        <w:rPr>
          <w:rFonts w:ascii="Tahoma" w:hAnsi="Tahoma" w:cs="Tahoma"/>
          <w:sz w:val="20"/>
          <w:szCs w:val="20"/>
          <w:lang w:val="en-GB"/>
          <w:rPrChange w:id="419" w:author="RutPW" w:date="2013-10-09T16:21:00Z">
            <w:rPr>
              <w:rFonts w:ascii="Leelawadee" w:hAnsi="Leelawadee" w:cs="Leelawadee"/>
              <w:sz w:val="20"/>
              <w:szCs w:val="20"/>
              <w:lang w:val="en-GB"/>
            </w:rPr>
          </w:rPrChange>
        </w:rPr>
        <w:t xml:space="preserve">. The social environment in which graduates find themselves, imposes new requirements on their knowledge, skills and competences. </w:t>
      </w:r>
      <w:ins w:id="420" w:author="RutPW" w:date="2013-10-09T14:20:00Z">
        <w:r w:rsidR="00F8307A" w:rsidRPr="00035100">
          <w:rPr>
            <w:rFonts w:ascii="Tahoma" w:hAnsi="Tahoma" w:cs="Tahoma"/>
            <w:sz w:val="20"/>
            <w:szCs w:val="20"/>
            <w:lang w:val="en-GB"/>
            <w:rPrChange w:id="421" w:author="RutPW" w:date="2013-10-09T16:21:00Z">
              <w:rPr>
                <w:rFonts w:ascii="Leelawadee" w:hAnsi="Leelawadee" w:cs="Leelawadee"/>
                <w:sz w:val="20"/>
                <w:szCs w:val="20"/>
                <w:lang w:val="en-GB"/>
              </w:rPr>
            </w:rPrChange>
          </w:rPr>
          <w:t xml:space="preserve">This paper maps some of the trends underlying that process. </w:t>
        </w:r>
      </w:ins>
      <w:del w:id="422" w:author="RutPW" w:date="2013-10-09T14:20:00Z">
        <w:r w:rsidRPr="00035100" w:rsidDel="00F8307A">
          <w:rPr>
            <w:rFonts w:ascii="Tahoma" w:hAnsi="Tahoma" w:cs="Tahoma"/>
            <w:sz w:val="20"/>
            <w:szCs w:val="20"/>
            <w:lang w:val="en-GB"/>
            <w:rPrChange w:id="423" w:author="RutPW" w:date="2013-10-09T16:21:00Z">
              <w:rPr>
                <w:rFonts w:ascii="Leelawadee" w:hAnsi="Leelawadee" w:cs="Leelawadee"/>
                <w:sz w:val="20"/>
                <w:szCs w:val="20"/>
                <w:lang w:val="en-GB"/>
              </w:rPr>
            </w:rPrChange>
          </w:rPr>
          <w:delText xml:space="preserve">This </w:delText>
        </w:r>
      </w:del>
      <w:ins w:id="424" w:author="RutPW" w:date="2013-10-09T14:20:00Z">
        <w:r w:rsidR="00F8307A" w:rsidRPr="00035100">
          <w:rPr>
            <w:rFonts w:ascii="Tahoma" w:hAnsi="Tahoma" w:cs="Tahoma"/>
            <w:sz w:val="20"/>
            <w:szCs w:val="20"/>
            <w:lang w:val="en-GB"/>
            <w:rPrChange w:id="425" w:author="RutPW" w:date="2013-10-09T16:21:00Z">
              <w:rPr>
                <w:rFonts w:ascii="Leelawadee" w:hAnsi="Leelawadee" w:cs="Leelawadee"/>
                <w:sz w:val="20"/>
                <w:szCs w:val="20"/>
                <w:lang w:val="en-GB"/>
              </w:rPr>
            </w:rPrChange>
          </w:rPr>
          <w:t xml:space="preserve">It implies </w:t>
        </w:r>
      </w:ins>
      <w:del w:id="426" w:author="RutPW" w:date="2013-10-09T14:20:00Z">
        <w:r w:rsidRPr="00035100" w:rsidDel="00F8307A">
          <w:rPr>
            <w:rFonts w:ascii="Tahoma" w:hAnsi="Tahoma" w:cs="Tahoma"/>
            <w:sz w:val="20"/>
            <w:szCs w:val="20"/>
            <w:lang w:val="en-GB"/>
            <w:rPrChange w:id="427" w:author="RutPW" w:date="2013-10-09T16:21:00Z">
              <w:rPr>
                <w:rFonts w:ascii="Leelawadee" w:hAnsi="Leelawadee" w:cs="Leelawadee"/>
                <w:sz w:val="20"/>
                <w:szCs w:val="20"/>
                <w:lang w:val="en-GB"/>
              </w:rPr>
            </w:rPrChange>
          </w:rPr>
          <w:delText xml:space="preserve">means </w:delText>
        </w:r>
      </w:del>
      <w:r w:rsidRPr="00035100">
        <w:rPr>
          <w:rFonts w:ascii="Tahoma" w:hAnsi="Tahoma" w:cs="Tahoma"/>
          <w:sz w:val="20"/>
          <w:szCs w:val="20"/>
          <w:lang w:val="en-GB"/>
          <w:rPrChange w:id="428" w:author="RutPW" w:date="2013-10-09T16:21:00Z">
            <w:rPr>
              <w:rFonts w:ascii="Leelawadee" w:hAnsi="Leelawadee" w:cs="Leelawadee"/>
              <w:sz w:val="20"/>
              <w:szCs w:val="20"/>
              <w:lang w:val="en-GB"/>
            </w:rPr>
          </w:rPrChange>
        </w:rPr>
        <w:t xml:space="preserve">that the Academy as well as the art world will have to define a new relationship with society at large. The Willem de Kooning Academy’s new curriculum distinguishes three graduation profiles: </w:t>
      </w:r>
      <w:r w:rsidRPr="00035100">
        <w:rPr>
          <w:rFonts w:ascii="Tahoma" w:hAnsi="Tahoma" w:cs="Tahoma"/>
          <w:i/>
          <w:iCs/>
          <w:sz w:val="20"/>
          <w:szCs w:val="20"/>
          <w:lang w:val="en-GB"/>
          <w:rPrChange w:id="429" w:author="RutPW" w:date="2013-10-09T16:21:00Z">
            <w:rPr>
              <w:rFonts w:ascii="Leelawadee" w:hAnsi="Leelawadee" w:cs="Leelawadee"/>
              <w:i/>
              <w:iCs/>
              <w:sz w:val="20"/>
              <w:szCs w:val="20"/>
              <w:lang w:val="en-GB"/>
            </w:rPr>
          </w:rPrChange>
        </w:rPr>
        <w:t xml:space="preserve">autonomous practices, social practices </w:t>
      </w:r>
      <w:r w:rsidRPr="00035100">
        <w:rPr>
          <w:rFonts w:ascii="Tahoma" w:hAnsi="Tahoma" w:cs="Tahoma"/>
          <w:sz w:val="20"/>
          <w:szCs w:val="20"/>
          <w:lang w:val="en-GB"/>
          <w:rPrChange w:id="430" w:author="RutPW" w:date="2013-10-09T16:21:00Z">
            <w:rPr>
              <w:rFonts w:ascii="Leelawadee" w:hAnsi="Leelawadee" w:cs="Leelawadee"/>
              <w:sz w:val="20"/>
              <w:szCs w:val="20"/>
              <w:lang w:val="en-GB"/>
            </w:rPr>
          </w:rPrChange>
        </w:rPr>
        <w:t>and</w:t>
      </w:r>
      <w:r w:rsidRPr="00035100">
        <w:rPr>
          <w:rFonts w:ascii="Tahoma" w:hAnsi="Tahoma" w:cs="Tahoma"/>
          <w:i/>
          <w:iCs/>
          <w:sz w:val="20"/>
          <w:szCs w:val="20"/>
          <w:lang w:val="en-GB"/>
          <w:rPrChange w:id="431" w:author="RutPW" w:date="2013-10-09T16:21:00Z">
            <w:rPr>
              <w:rFonts w:ascii="Leelawadee" w:hAnsi="Leelawadee" w:cs="Leelawadee"/>
              <w:i/>
              <w:iCs/>
              <w:sz w:val="20"/>
              <w:szCs w:val="20"/>
              <w:lang w:val="en-GB"/>
            </w:rPr>
          </w:rPrChange>
        </w:rPr>
        <w:t xml:space="preserve"> commercial practices</w:t>
      </w:r>
      <w:r w:rsidRPr="00035100">
        <w:rPr>
          <w:rFonts w:ascii="Tahoma" w:hAnsi="Tahoma" w:cs="Tahoma"/>
          <w:sz w:val="20"/>
          <w:szCs w:val="20"/>
          <w:lang w:val="en-GB"/>
          <w:rPrChange w:id="432" w:author="RutPW" w:date="2013-10-09T16:21:00Z">
            <w:rPr>
              <w:rFonts w:ascii="Leelawadee" w:hAnsi="Leelawadee" w:cs="Leelawadee"/>
              <w:sz w:val="20"/>
              <w:szCs w:val="20"/>
              <w:lang w:val="en-GB"/>
            </w:rPr>
          </w:rPrChange>
        </w:rPr>
        <w:t xml:space="preserve">. This essay focuses mainly (though not exclusively) on developments affecting the third, more market-oriented profile. First we shall examine the shift in perception of the relation between </w:t>
      </w:r>
      <w:ins w:id="433" w:author="RutPW" w:date="2013-10-09T14:33:00Z">
        <w:r w:rsidR="00CA421D" w:rsidRPr="00035100">
          <w:rPr>
            <w:rFonts w:ascii="Tahoma" w:hAnsi="Tahoma" w:cs="Tahoma"/>
            <w:sz w:val="20"/>
            <w:szCs w:val="20"/>
            <w:lang w:val="en-GB"/>
            <w:rPrChange w:id="434" w:author="RutPW" w:date="2013-10-09T16:21:00Z">
              <w:rPr>
                <w:rFonts w:ascii="Leelawadee" w:hAnsi="Leelawadee" w:cs="Leelawadee"/>
                <w:sz w:val="20"/>
                <w:szCs w:val="20"/>
                <w:lang w:val="en-GB"/>
              </w:rPr>
            </w:rPrChange>
          </w:rPr>
          <w:t xml:space="preserve">art, </w:t>
        </w:r>
      </w:ins>
      <w:r w:rsidRPr="00035100">
        <w:rPr>
          <w:rFonts w:ascii="Tahoma" w:hAnsi="Tahoma" w:cs="Tahoma"/>
          <w:sz w:val="20"/>
          <w:szCs w:val="20"/>
          <w:lang w:val="en-GB"/>
          <w:rPrChange w:id="435" w:author="RutPW" w:date="2013-10-09T16:21:00Z">
            <w:rPr>
              <w:rFonts w:ascii="Leelawadee" w:hAnsi="Leelawadee" w:cs="Leelawadee"/>
              <w:sz w:val="20"/>
              <w:szCs w:val="20"/>
              <w:lang w:val="en-GB"/>
            </w:rPr>
          </w:rPrChange>
        </w:rPr>
        <w:t xml:space="preserve">culture and economy; then we shall analyse the </w:t>
      </w:r>
      <w:del w:id="436" w:author="RutPW" w:date="2013-10-09T14:21:00Z">
        <w:r w:rsidRPr="00035100" w:rsidDel="00F8307A">
          <w:rPr>
            <w:rFonts w:ascii="Tahoma" w:hAnsi="Tahoma" w:cs="Tahoma"/>
            <w:sz w:val="20"/>
            <w:szCs w:val="20"/>
            <w:lang w:val="en-GB"/>
            <w:rPrChange w:id="437" w:author="RutPW" w:date="2013-10-09T16:21:00Z">
              <w:rPr>
                <w:rFonts w:ascii="Leelawadee" w:hAnsi="Leelawadee" w:cs="Leelawadee"/>
                <w:sz w:val="20"/>
                <w:szCs w:val="20"/>
                <w:lang w:val="en-GB"/>
              </w:rPr>
            </w:rPrChange>
          </w:rPr>
          <w:delText xml:space="preserve">corresponding economisation </w:delText>
        </w:r>
      </w:del>
      <w:ins w:id="438" w:author="RutPW" w:date="2013-10-09T14:21:00Z">
        <w:r w:rsidR="00F8307A" w:rsidRPr="00035100">
          <w:rPr>
            <w:rFonts w:ascii="Tahoma" w:hAnsi="Tahoma" w:cs="Tahoma"/>
            <w:sz w:val="20"/>
            <w:szCs w:val="20"/>
            <w:lang w:val="en-GB"/>
            <w:rPrChange w:id="439" w:author="RutPW" w:date="2013-10-09T16:21:00Z">
              <w:rPr>
                <w:rFonts w:ascii="Leelawadee" w:hAnsi="Leelawadee" w:cs="Leelawadee"/>
                <w:sz w:val="20"/>
                <w:szCs w:val="20"/>
                <w:lang w:val="en-GB"/>
              </w:rPr>
            </w:rPrChange>
          </w:rPr>
          <w:t xml:space="preserve">further advent of the market as encompassing principle in </w:t>
        </w:r>
      </w:ins>
      <w:del w:id="440" w:author="RutPW" w:date="2013-10-09T14:21:00Z">
        <w:r w:rsidRPr="00035100" w:rsidDel="00F8307A">
          <w:rPr>
            <w:rFonts w:ascii="Tahoma" w:hAnsi="Tahoma" w:cs="Tahoma"/>
            <w:sz w:val="20"/>
            <w:szCs w:val="20"/>
            <w:lang w:val="en-GB"/>
            <w:rPrChange w:id="441" w:author="RutPW" w:date="2013-10-09T16:21:00Z">
              <w:rPr>
                <w:rFonts w:ascii="Leelawadee" w:hAnsi="Leelawadee" w:cs="Leelawadee"/>
                <w:sz w:val="20"/>
                <w:szCs w:val="20"/>
                <w:lang w:val="en-GB"/>
              </w:rPr>
            </w:rPrChange>
          </w:rPr>
          <w:delText>of</w:delText>
        </w:r>
      </w:del>
      <w:del w:id="442" w:author="RutPW" w:date="2013-10-09T14:22:00Z">
        <w:r w:rsidRPr="00035100" w:rsidDel="00F8307A">
          <w:rPr>
            <w:rFonts w:ascii="Tahoma" w:hAnsi="Tahoma" w:cs="Tahoma"/>
            <w:sz w:val="20"/>
            <w:szCs w:val="20"/>
            <w:lang w:val="en-GB"/>
            <w:rPrChange w:id="443" w:author="RutPW" w:date="2013-10-09T16:21:00Z">
              <w:rPr>
                <w:rFonts w:ascii="Leelawadee" w:hAnsi="Leelawadee" w:cs="Leelawadee"/>
                <w:sz w:val="20"/>
                <w:szCs w:val="20"/>
                <w:lang w:val="en-GB"/>
              </w:rPr>
            </w:rPrChange>
          </w:rPr>
          <w:delText xml:space="preserve"> </w:delText>
        </w:r>
      </w:del>
      <w:del w:id="444" w:author="RutPW" w:date="2013-10-09T14:33:00Z">
        <w:r w:rsidRPr="00035100" w:rsidDel="00CA421D">
          <w:rPr>
            <w:rFonts w:ascii="Tahoma" w:hAnsi="Tahoma" w:cs="Tahoma"/>
            <w:sz w:val="20"/>
            <w:szCs w:val="20"/>
            <w:lang w:val="en-GB"/>
            <w:rPrChange w:id="445" w:author="RutPW" w:date="2013-10-09T16:21:00Z">
              <w:rPr>
                <w:rFonts w:ascii="Leelawadee" w:hAnsi="Leelawadee" w:cs="Leelawadee"/>
                <w:sz w:val="20"/>
                <w:szCs w:val="20"/>
                <w:lang w:val="en-GB"/>
              </w:rPr>
            </w:rPrChange>
          </w:rPr>
          <w:delText>art and culture</w:delText>
        </w:r>
      </w:del>
      <w:ins w:id="446" w:author="RutPW" w:date="2013-10-09T14:33:00Z">
        <w:r w:rsidR="00CA421D" w:rsidRPr="00035100">
          <w:rPr>
            <w:rFonts w:ascii="Tahoma" w:hAnsi="Tahoma" w:cs="Tahoma"/>
            <w:sz w:val="20"/>
            <w:szCs w:val="20"/>
            <w:lang w:val="en-GB"/>
            <w:rPrChange w:id="447" w:author="RutPW" w:date="2013-10-09T16:21:00Z">
              <w:rPr>
                <w:rFonts w:ascii="Leelawadee" w:hAnsi="Leelawadee" w:cs="Leelawadee"/>
                <w:sz w:val="20"/>
                <w:szCs w:val="20"/>
                <w:lang w:val="en-GB"/>
              </w:rPr>
            </w:rPrChange>
          </w:rPr>
          <w:t>culture</w:t>
        </w:r>
      </w:ins>
      <w:r w:rsidRPr="00035100">
        <w:rPr>
          <w:rFonts w:ascii="Tahoma" w:hAnsi="Tahoma" w:cs="Tahoma"/>
          <w:sz w:val="20"/>
          <w:szCs w:val="20"/>
          <w:lang w:val="en-GB"/>
          <w:rPrChange w:id="448" w:author="RutPW" w:date="2013-10-09T16:21:00Z">
            <w:rPr>
              <w:rFonts w:ascii="Leelawadee" w:hAnsi="Leelawadee" w:cs="Leelawadee"/>
              <w:sz w:val="20"/>
              <w:szCs w:val="20"/>
              <w:lang w:val="en-GB"/>
            </w:rPr>
          </w:rPrChange>
        </w:rPr>
        <w:t xml:space="preserve"> policy, and also point out a number of contradictions in this </w:t>
      </w:r>
      <w:del w:id="449" w:author="RutPW" w:date="2013-10-09T14:22:00Z">
        <w:r w:rsidRPr="00035100" w:rsidDel="00F8307A">
          <w:rPr>
            <w:rFonts w:ascii="Tahoma" w:hAnsi="Tahoma" w:cs="Tahoma"/>
            <w:sz w:val="20"/>
            <w:szCs w:val="20"/>
            <w:lang w:val="en-GB"/>
            <w:rPrChange w:id="450" w:author="RutPW" w:date="2013-10-09T16:21:00Z">
              <w:rPr>
                <w:rFonts w:ascii="Leelawadee" w:hAnsi="Leelawadee" w:cs="Leelawadee"/>
                <w:sz w:val="20"/>
                <w:szCs w:val="20"/>
                <w:lang w:val="en-GB"/>
              </w:rPr>
            </w:rPrChange>
          </w:rPr>
          <w:delText>policy</w:delText>
        </w:r>
      </w:del>
      <w:ins w:id="451" w:author="RutPW" w:date="2013-10-09T14:22:00Z">
        <w:r w:rsidR="00F8307A" w:rsidRPr="00035100">
          <w:rPr>
            <w:rFonts w:ascii="Tahoma" w:hAnsi="Tahoma" w:cs="Tahoma"/>
            <w:sz w:val="20"/>
            <w:szCs w:val="20"/>
            <w:lang w:val="en-GB"/>
            <w:rPrChange w:id="452" w:author="RutPW" w:date="2013-10-09T16:21:00Z">
              <w:rPr>
                <w:rFonts w:ascii="Leelawadee" w:hAnsi="Leelawadee" w:cs="Leelawadee"/>
                <w:sz w:val="20"/>
                <w:szCs w:val="20"/>
                <w:lang w:val="en-GB"/>
              </w:rPr>
            </w:rPrChange>
          </w:rPr>
          <w:t>trend</w:t>
        </w:r>
      </w:ins>
      <w:r w:rsidRPr="00035100">
        <w:rPr>
          <w:rFonts w:ascii="Tahoma" w:hAnsi="Tahoma" w:cs="Tahoma"/>
          <w:sz w:val="20"/>
          <w:szCs w:val="20"/>
          <w:lang w:val="en-GB"/>
          <w:rPrChange w:id="453" w:author="RutPW" w:date="2013-10-09T16:21:00Z">
            <w:rPr>
              <w:rFonts w:ascii="Leelawadee" w:hAnsi="Leelawadee" w:cs="Leelawadee"/>
              <w:sz w:val="20"/>
              <w:szCs w:val="20"/>
              <w:lang w:val="en-GB"/>
            </w:rPr>
          </w:rPrChange>
        </w:rPr>
        <w:t xml:space="preserve">. </w:t>
      </w:r>
      <w:del w:id="454" w:author="RutPW" w:date="2013-10-09T14:07:00Z">
        <w:r w:rsidRPr="00035100" w:rsidDel="000C7DB8">
          <w:rPr>
            <w:rFonts w:ascii="Tahoma" w:hAnsi="Tahoma" w:cs="Tahoma"/>
            <w:sz w:val="20"/>
            <w:szCs w:val="20"/>
            <w:lang w:val="en-GB"/>
            <w:rPrChange w:id="455" w:author="RutPW" w:date="2013-10-09T16:21:00Z">
              <w:rPr>
                <w:rFonts w:ascii="Leelawadee" w:hAnsi="Leelawadee" w:cs="Leelawadee"/>
                <w:sz w:val="20"/>
                <w:szCs w:val="20"/>
                <w:lang w:val="en-GB"/>
              </w:rPr>
            </w:rPrChange>
          </w:rPr>
          <w:delText>Finally</w:delText>
        </w:r>
      </w:del>
      <w:ins w:id="456" w:author="RutPW" w:date="2013-10-09T14:07:00Z">
        <w:r w:rsidR="000C7DB8" w:rsidRPr="00035100">
          <w:rPr>
            <w:rFonts w:ascii="Tahoma" w:hAnsi="Tahoma" w:cs="Tahoma"/>
            <w:sz w:val="20"/>
            <w:szCs w:val="20"/>
            <w:lang w:val="en-GB"/>
            <w:rPrChange w:id="457" w:author="RutPW" w:date="2013-10-09T16:21:00Z">
              <w:rPr>
                <w:rFonts w:ascii="Leelawadee" w:hAnsi="Leelawadee" w:cs="Leelawadee"/>
                <w:sz w:val="20"/>
                <w:szCs w:val="20"/>
                <w:lang w:val="en-GB"/>
              </w:rPr>
            </w:rPrChange>
          </w:rPr>
          <w:t>Then</w:t>
        </w:r>
      </w:ins>
      <w:r w:rsidRPr="00035100">
        <w:rPr>
          <w:rFonts w:ascii="Tahoma" w:hAnsi="Tahoma" w:cs="Tahoma"/>
          <w:sz w:val="20"/>
          <w:szCs w:val="20"/>
          <w:lang w:val="en-GB"/>
          <w:rPrChange w:id="458" w:author="RutPW" w:date="2013-10-09T16:21:00Z">
            <w:rPr>
              <w:rFonts w:ascii="Leelawadee" w:hAnsi="Leelawadee" w:cs="Leelawadee"/>
              <w:sz w:val="20"/>
              <w:szCs w:val="20"/>
              <w:lang w:val="en-GB"/>
            </w:rPr>
          </w:rPrChange>
        </w:rPr>
        <w:t xml:space="preserve">, we shall examine a number of recent trends which demonstrate how art, culture and economy are deeply connected and even mutually supportive: the emergence of the creative industries, </w:t>
      </w:r>
      <w:del w:id="459" w:author="RutPW" w:date="2013-10-09T14:22:00Z">
        <w:r w:rsidRPr="00035100" w:rsidDel="00F8307A">
          <w:rPr>
            <w:rFonts w:ascii="Tahoma" w:hAnsi="Tahoma" w:cs="Tahoma"/>
            <w:sz w:val="20"/>
            <w:szCs w:val="20"/>
            <w:lang w:val="en-GB"/>
            <w:rPrChange w:id="460" w:author="RutPW" w:date="2013-10-09T16:21:00Z">
              <w:rPr>
                <w:rFonts w:ascii="Leelawadee" w:hAnsi="Leelawadee" w:cs="Leelawadee"/>
                <w:sz w:val="20"/>
                <w:szCs w:val="20"/>
                <w:lang w:val="en-GB"/>
              </w:rPr>
            </w:rPrChange>
          </w:rPr>
          <w:delText>the role of art and culture in urban environments, and</w:delText>
        </w:r>
      </w:del>
      <w:r w:rsidRPr="00035100">
        <w:rPr>
          <w:rFonts w:ascii="Tahoma" w:hAnsi="Tahoma" w:cs="Tahoma"/>
          <w:sz w:val="20"/>
          <w:szCs w:val="20"/>
          <w:lang w:val="en-GB"/>
          <w:rPrChange w:id="461" w:author="RutPW" w:date="2013-10-09T16:21:00Z">
            <w:rPr>
              <w:rFonts w:ascii="Leelawadee" w:hAnsi="Leelawadee" w:cs="Leelawadee"/>
              <w:sz w:val="20"/>
              <w:szCs w:val="20"/>
              <w:lang w:val="en-GB"/>
            </w:rPr>
          </w:rPrChange>
        </w:rPr>
        <w:t xml:space="preserve"> </w:t>
      </w:r>
      <w:del w:id="462" w:author="RutPW" w:date="2013-10-09T14:34:00Z">
        <w:r w:rsidRPr="00035100" w:rsidDel="00CA421D">
          <w:rPr>
            <w:rFonts w:ascii="Tahoma" w:hAnsi="Tahoma" w:cs="Tahoma"/>
            <w:sz w:val="20"/>
            <w:szCs w:val="20"/>
            <w:lang w:val="en-GB"/>
            <w:rPrChange w:id="463" w:author="RutPW" w:date="2013-10-09T16:21:00Z">
              <w:rPr>
                <w:rFonts w:ascii="Leelawadee" w:hAnsi="Leelawadee" w:cs="Leelawadee"/>
                <w:sz w:val="20"/>
                <w:szCs w:val="20"/>
                <w:lang w:val="en-GB"/>
              </w:rPr>
            </w:rPrChange>
          </w:rPr>
          <w:delText xml:space="preserve">the innovative potential of </w:delText>
        </w:r>
      </w:del>
      <w:r w:rsidRPr="00035100">
        <w:rPr>
          <w:rFonts w:ascii="Tahoma" w:hAnsi="Tahoma" w:cs="Tahoma"/>
          <w:sz w:val="20"/>
          <w:szCs w:val="20"/>
          <w:lang w:val="en-GB"/>
          <w:rPrChange w:id="464" w:author="RutPW" w:date="2013-10-09T16:21:00Z">
            <w:rPr>
              <w:rFonts w:ascii="Leelawadee" w:hAnsi="Leelawadee" w:cs="Leelawadee"/>
              <w:sz w:val="20"/>
              <w:szCs w:val="20"/>
              <w:lang w:val="en-GB"/>
            </w:rPr>
          </w:rPrChange>
        </w:rPr>
        <w:t>art and culture</w:t>
      </w:r>
      <w:ins w:id="465" w:author="RutPW" w:date="2013-10-09T14:34:00Z">
        <w:r w:rsidR="00CA421D" w:rsidRPr="00035100">
          <w:rPr>
            <w:rFonts w:ascii="Tahoma" w:hAnsi="Tahoma" w:cs="Tahoma"/>
            <w:sz w:val="20"/>
            <w:szCs w:val="20"/>
            <w:lang w:val="en-GB"/>
            <w:rPrChange w:id="466" w:author="RutPW" w:date="2013-10-09T16:21:00Z">
              <w:rPr>
                <w:rFonts w:ascii="Leelawadee" w:hAnsi="Leelawadee" w:cs="Leelawadee"/>
                <w:sz w:val="20"/>
                <w:szCs w:val="20"/>
                <w:lang w:val="en-GB"/>
              </w:rPr>
            </w:rPrChange>
          </w:rPr>
          <w:t xml:space="preserve"> as potential force in innovation</w:t>
        </w:r>
      </w:ins>
      <w:ins w:id="467" w:author="RutPW" w:date="2013-10-09T15:57:00Z">
        <w:r w:rsidR="00B4242F" w:rsidRPr="00035100">
          <w:rPr>
            <w:rFonts w:ascii="Tahoma" w:hAnsi="Tahoma" w:cs="Tahoma"/>
            <w:sz w:val="20"/>
            <w:szCs w:val="20"/>
            <w:lang w:val="en-GB"/>
            <w:rPrChange w:id="468" w:author="RutPW" w:date="2013-10-09T16:21:00Z">
              <w:rPr>
                <w:rFonts w:ascii="Leelawadee" w:hAnsi="Leelawadee" w:cs="Leelawadee"/>
                <w:sz w:val="20"/>
                <w:szCs w:val="20"/>
                <w:lang w:val="en-GB"/>
              </w:rPr>
            </w:rPrChange>
          </w:rPr>
          <w:t>, the crucial role of creative talent in the present day economy</w:t>
        </w:r>
      </w:ins>
      <w:ins w:id="469" w:author="RutPW" w:date="2013-10-09T14:22:00Z">
        <w:r w:rsidR="00F8307A" w:rsidRPr="00035100">
          <w:rPr>
            <w:rFonts w:ascii="Tahoma" w:hAnsi="Tahoma" w:cs="Tahoma"/>
            <w:sz w:val="20"/>
            <w:szCs w:val="20"/>
            <w:lang w:val="en-GB"/>
            <w:rPrChange w:id="470" w:author="RutPW" w:date="2013-10-09T16:21:00Z">
              <w:rPr>
                <w:rFonts w:ascii="Leelawadee" w:hAnsi="Leelawadee" w:cs="Leelawadee"/>
                <w:sz w:val="20"/>
                <w:szCs w:val="20"/>
                <w:lang w:val="en-GB"/>
              </w:rPr>
            </w:rPrChange>
          </w:rPr>
          <w:t xml:space="preserve"> and the role of art an</w:t>
        </w:r>
        <w:r w:rsidR="00CA421D" w:rsidRPr="00035100">
          <w:rPr>
            <w:rFonts w:ascii="Tahoma" w:hAnsi="Tahoma" w:cs="Tahoma"/>
            <w:sz w:val="20"/>
            <w:szCs w:val="20"/>
            <w:lang w:val="en-GB"/>
            <w:rPrChange w:id="471" w:author="RutPW" w:date="2013-10-09T16:21:00Z">
              <w:rPr>
                <w:rFonts w:ascii="Leelawadee" w:hAnsi="Leelawadee" w:cs="Leelawadee"/>
                <w:sz w:val="20"/>
                <w:szCs w:val="20"/>
                <w:lang w:val="en-GB"/>
              </w:rPr>
            </w:rPrChange>
          </w:rPr>
          <w:t>d culture in urban environments</w:t>
        </w:r>
      </w:ins>
      <w:ins w:id="472" w:author="RutPW" w:date="2013-10-09T14:34:00Z">
        <w:r w:rsidR="00CA421D" w:rsidRPr="00035100">
          <w:rPr>
            <w:rFonts w:ascii="Tahoma" w:hAnsi="Tahoma" w:cs="Tahoma"/>
            <w:sz w:val="20"/>
            <w:szCs w:val="20"/>
            <w:lang w:val="en-GB"/>
            <w:rPrChange w:id="473" w:author="RutPW" w:date="2013-10-09T16:21:00Z">
              <w:rPr>
                <w:rFonts w:ascii="Leelawadee" w:hAnsi="Leelawadee" w:cs="Leelawadee"/>
                <w:sz w:val="20"/>
                <w:szCs w:val="20"/>
                <w:lang w:val="en-GB"/>
              </w:rPr>
            </w:rPrChange>
          </w:rPr>
          <w:t>.</w:t>
        </w:r>
      </w:ins>
      <w:del w:id="474" w:author="RutPW" w:date="2013-10-09T14:22:00Z">
        <w:r w:rsidRPr="00035100" w:rsidDel="00F8307A">
          <w:rPr>
            <w:rFonts w:ascii="Tahoma" w:hAnsi="Tahoma" w:cs="Tahoma"/>
            <w:sz w:val="20"/>
            <w:szCs w:val="20"/>
            <w:lang w:val="en-GB"/>
            <w:rPrChange w:id="475" w:author="RutPW" w:date="2013-10-09T16:21:00Z">
              <w:rPr>
                <w:rFonts w:ascii="Leelawadee" w:hAnsi="Leelawadee" w:cs="Leelawadee"/>
                <w:sz w:val="20"/>
                <w:szCs w:val="20"/>
                <w:lang w:val="en-GB"/>
              </w:rPr>
            </w:rPrChange>
          </w:rPr>
          <w:delText>.</w:delText>
        </w:r>
      </w:del>
      <w:del w:id="476" w:author="RutPW" w:date="2013-10-09T14:07:00Z">
        <w:r w:rsidRPr="00035100" w:rsidDel="000C7DB8">
          <w:rPr>
            <w:rFonts w:ascii="Tahoma" w:hAnsi="Tahoma" w:cs="Tahoma"/>
            <w:sz w:val="20"/>
            <w:szCs w:val="20"/>
            <w:lang w:val="en-GB"/>
            <w:rPrChange w:id="477" w:author="RutPW" w:date="2013-10-09T16:21:00Z">
              <w:rPr>
                <w:rFonts w:ascii="Leelawadee" w:hAnsi="Leelawadee" w:cs="Leelawadee"/>
                <w:sz w:val="20"/>
                <w:szCs w:val="20"/>
                <w:lang w:val="en-GB"/>
              </w:rPr>
            </w:rPrChange>
          </w:rPr>
          <w:delText xml:space="preserve"> </w:delText>
        </w:r>
      </w:del>
    </w:p>
    <w:p w:rsidR="00FC55B0" w:rsidRPr="00035100" w:rsidRDefault="00FC55B0" w:rsidP="001F64D8">
      <w:pPr>
        <w:pStyle w:val="Geenafstand"/>
        <w:spacing w:line="276" w:lineRule="auto"/>
        <w:rPr>
          <w:rFonts w:ascii="Tahoma" w:hAnsi="Tahoma" w:cs="Tahoma"/>
          <w:sz w:val="20"/>
          <w:szCs w:val="20"/>
          <w:lang w:val="en-GB"/>
          <w:rPrChange w:id="478" w:author="RutPW" w:date="2013-10-09T16:21:00Z">
            <w:rPr>
              <w:rFonts w:ascii="Leelawadee" w:hAnsi="Leelawadee" w:cs="Leelawadee"/>
              <w:sz w:val="20"/>
              <w:szCs w:val="20"/>
              <w:lang w:val="en-GB"/>
            </w:rPr>
          </w:rPrChange>
        </w:rPr>
      </w:pPr>
    </w:p>
    <w:p w:rsidR="00FC55B0" w:rsidRPr="00035100" w:rsidRDefault="00F8307A" w:rsidP="00ED7EDA">
      <w:pPr>
        <w:pStyle w:val="Geenafstand"/>
        <w:spacing w:line="276" w:lineRule="auto"/>
        <w:rPr>
          <w:rFonts w:ascii="Tahoma" w:hAnsi="Tahoma" w:cs="Tahoma"/>
          <w:b/>
          <w:sz w:val="20"/>
          <w:szCs w:val="20"/>
          <w:lang w:val="en-GB"/>
          <w:rPrChange w:id="479" w:author="RutPW" w:date="2013-10-09T16:21:00Z">
            <w:rPr>
              <w:rFonts w:ascii="Leelawadee" w:hAnsi="Leelawadee" w:cs="Leelawadee"/>
              <w:b/>
              <w:sz w:val="20"/>
              <w:szCs w:val="20"/>
              <w:lang w:val="en-GB"/>
            </w:rPr>
          </w:rPrChange>
        </w:rPr>
      </w:pPr>
      <w:ins w:id="480" w:author="RutPW" w:date="2013-10-09T14:24:00Z">
        <w:r w:rsidRPr="00035100">
          <w:rPr>
            <w:rFonts w:ascii="Tahoma" w:hAnsi="Tahoma" w:cs="Tahoma"/>
            <w:b/>
            <w:bCs/>
            <w:sz w:val="20"/>
            <w:szCs w:val="20"/>
            <w:lang w:val="en-GB"/>
            <w:rPrChange w:id="481" w:author="RutPW" w:date="2013-10-09T16:21:00Z">
              <w:rPr>
                <w:rFonts w:ascii="Leelawadee" w:hAnsi="Leelawadee" w:cs="Leelawadee"/>
                <w:b/>
                <w:bCs/>
                <w:sz w:val="20"/>
                <w:szCs w:val="20"/>
                <w:lang w:val="en-GB"/>
              </w:rPr>
            </w:rPrChange>
          </w:rPr>
          <w:t>Art, c</w:t>
        </w:r>
      </w:ins>
      <w:del w:id="482" w:author="RutPW" w:date="2013-10-09T14:24:00Z">
        <w:r w:rsidR="00FC55B0" w:rsidRPr="00035100" w:rsidDel="00F8307A">
          <w:rPr>
            <w:rFonts w:ascii="Tahoma" w:hAnsi="Tahoma" w:cs="Tahoma"/>
            <w:b/>
            <w:bCs/>
            <w:sz w:val="20"/>
            <w:szCs w:val="20"/>
            <w:lang w:val="en-GB"/>
            <w:rPrChange w:id="483" w:author="RutPW" w:date="2013-10-09T16:21:00Z">
              <w:rPr>
                <w:rFonts w:ascii="Leelawadee" w:hAnsi="Leelawadee" w:cs="Leelawadee"/>
                <w:b/>
                <w:bCs/>
                <w:sz w:val="20"/>
                <w:szCs w:val="20"/>
                <w:lang w:val="en-GB"/>
              </w:rPr>
            </w:rPrChange>
          </w:rPr>
          <w:delText>C</w:delText>
        </w:r>
      </w:del>
      <w:r w:rsidR="00FC55B0" w:rsidRPr="00035100">
        <w:rPr>
          <w:rFonts w:ascii="Tahoma" w:hAnsi="Tahoma" w:cs="Tahoma"/>
          <w:b/>
          <w:bCs/>
          <w:sz w:val="20"/>
          <w:szCs w:val="20"/>
          <w:lang w:val="en-GB"/>
          <w:rPrChange w:id="484" w:author="RutPW" w:date="2013-10-09T16:21:00Z">
            <w:rPr>
              <w:rFonts w:ascii="Leelawadee" w:hAnsi="Leelawadee" w:cs="Leelawadee"/>
              <w:b/>
              <w:bCs/>
              <w:sz w:val="20"/>
              <w:szCs w:val="20"/>
              <w:lang w:val="en-GB"/>
            </w:rPr>
          </w:rPrChange>
        </w:rPr>
        <w:t>ulture and economy</w:t>
      </w:r>
    </w:p>
    <w:p w:rsidR="00FC55B0" w:rsidRPr="00035100" w:rsidRDefault="00FC55B0" w:rsidP="00ED7EDA">
      <w:pPr>
        <w:pStyle w:val="Geenafstand"/>
        <w:spacing w:line="276" w:lineRule="auto"/>
        <w:rPr>
          <w:rFonts w:ascii="Tahoma" w:hAnsi="Tahoma" w:cs="Tahoma"/>
          <w:sz w:val="20"/>
          <w:szCs w:val="20"/>
          <w:lang w:val="en-GB"/>
          <w:rPrChange w:id="485"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486" w:author="RutPW" w:date="2013-10-09T16:21:00Z">
            <w:rPr>
              <w:rFonts w:ascii="Leelawadee" w:hAnsi="Leelawadee" w:cs="Leelawadee"/>
              <w:sz w:val="20"/>
              <w:szCs w:val="20"/>
              <w:lang w:val="en-GB"/>
            </w:rPr>
          </w:rPrChange>
        </w:rPr>
        <w:t>Over the past few decades, the relationship between culture and economy has been extremely problematic, and remains quite complex to this day. In the art world, a deep mistrust of market forces and economic power has developed throughout the 20</w:t>
      </w:r>
      <w:r w:rsidRPr="00035100">
        <w:rPr>
          <w:rFonts w:ascii="Tahoma" w:hAnsi="Tahoma" w:cs="Tahoma"/>
          <w:sz w:val="20"/>
          <w:szCs w:val="20"/>
          <w:vertAlign w:val="superscript"/>
          <w:lang w:val="en-GB"/>
          <w:rPrChange w:id="487" w:author="RutPW" w:date="2013-10-09T16:21:00Z">
            <w:rPr>
              <w:rFonts w:ascii="Leelawadee" w:hAnsi="Leelawadee" w:cs="Leelawadee"/>
              <w:sz w:val="20"/>
              <w:szCs w:val="20"/>
              <w:vertAlign w:val="superscript"/>
              <w:lang w:val="en-GB"/>
            </w:rPr>
          </w:rPrChange>
        </w:rPr>
        <w:t>th</w:t>
      </w:r>
      <w:r w:rsidRPr="00035100">
        <w:rPr>
          <w:rFonts w:ascii="Tahoma" w:hAnsi="Tahoma" w:cs="Tahoma"/>
          <w:sz w:val="20"/>
          <w:szCs w:val="20"/>
          <w:lang w:val="en-GB"/>
          <w:rPrChange w:id="488" w:author="RutPW" w:date="2013-10-09T16:21:00Z">
            <w:rPr>
              <w:rFonts w:ascii="Leelawadee" w:hAnsi="Leelawadee" w:cs="Leelawadee"/>
              <w:sz w:val="20"/>
              <w:szCs w:val="20"/>
              <w:lang w:val="en-GB"/>
            </w:rPr>
          </w:rPrChange>
        </w:rPr>
        <w:t xml:space="preserve"> century. The market’s primacy of financial profit above artistic value has generally been unacceptable to the art world. Also, the formalised industrial division of labour in cultural productions, for example in the large-scale media and entertainment industry, is perceived as a negation of the principle of the individual and unique, which is so important to the arts. This is also characteristic of the gap which has developed between economy and culture. This philosophy has been most eloquently articulated in the seminal work </w:t>
      </w:r>
      <w:r w:rsidRPr="00035100">
        <w:rPr>
          <w:rFonts w:ascii="Tahoma" w:hAnsi="Tahoma" w:cs="Tahoma"/>
          <w:i/>
          <w:iCs/>
          <w:sz w:val="20"/>
          <w:szCs w:val="20"/>
          <w:lang w:val="en-GB"/>
          <w:rPrChange w:id="489" w:author="RutPW" w:date="2013-10-09T16:21:00Z">
            <w:rPr>
              <w:rFonts w:ascii="Leelawadee" w:hAnsi="Leelawadee" w:cs="Leelawadee"/>
              <w:i/>
              <w:iCs/>
              <w:sz w:val="20"/>
              <w:szCs w:val="20"/>
              <w:lang w:val="en-GB"/>
            </w:rPr>
          </w:rPrChange>
        </w:rPr>
        <w:t xml:space="preserve">Dialectic of Enlightenment </w:t>
      </w:r>
      <w:r w:rsidRPr="00035100">
        <w:rPr>
          <w:rFonts w:ascii="Tahoma" w:hAnsi="Tahoma" w:cs="Tahoma"/>
          <w:sz w:val="20"/>
          <w:szCs w:val="20"/>
          <w:lang w:val="en-GB"/>
          <w:rPrChange w:id="490" w:author="RutPW" w:date="2013-10-09T16:21:00Z">
            <w:rPr>
              <w:rFonts w:ascii="Leelawadee" w:hAnsi="Leelawadee" w:cs="Leelawadee"/>
              <w:sz w:val="20"/>
              <w:szCs w:val="20"/>
              <w:lang w:val="en-GB"/>
            </w:rPr>
          </w:rPrChange>
        </w:rPr>
        <w:t>(</w:t>
      </w:r>
      <w:r w:rsidRPr="00035100">
        <w:rPr>
          <w:rFonts w:ascii="Tahoma" w:hAnsi="Tahoma" w:cs="Tahoma"/>
          <w:i/>
          <w:iCs/>
          <w:sz w:val="20"/>
          <w:szCs w:val="20"/>
          <w:lang w:val="en-GB"/>
          <w:rPrChange w:id="491" w:author="RutPW" w:date="2013-10-09T16:21:00Z">
            <w:rPr>
              <w:rFonts w:ascii="Leelawadee" w:hAnsi="Leelawadee" w:cs="Leelawadee"/>
              <w:i/>
              <w:iCs/>
              <w:sz w:val="20"/>
              <w:szCs w:val="20"/>
              <w:lang w:val="en-GB"/>
            </w:rPr>
          </w:rPrChange>
        </w:rPr>
        <w:t>Dialektik der Aufklärung</w:t>
      </w:r>
      <w:r w:rsidRPr="00035100">
        <w:rPr>
          <w:rFonts w:ascii="Tahoma" w:hAnsi="Tahoma" w:cs="Tahoma"/>
          <w:sz w:val="20"/>
          <w:szCs w:val="20"/>
          <w:lang w:val="en-GB"/>
          <w:rPrChange w:id="492" w:author="RutPW" w:date="2013-10-09T16:21:00Z">
            <w:rPr>
              <w:rFonts w:ascii="Leelawadee" w:hAnsi="Leelawadee" w:cs="Leelawadee"/>
              <w:sz w:val="20"/>
              <w:szCs w:val="20"/>
              <w:lang w:val="en-GB"/>
            </w:rPr>
          </w:rPrChange>
        </w:rPr>
        <w:t>) by the Marxist philosophers Theodor Adorno and Max Horkheimer (</w:t>
      </w:r>
      <w:r w:rsidRPr="00035100">
        <w:rPr>
          <w:rFonts w:ascii="Tahoma" w:hAnsi="Tahoma" w:cs="Tahoma"/>
          <w:sz w:val="20"/>
          <w:szCs w:val="20"/>
          <w:highlight w:val="yellow"/>
          <w:lang w:val="en-GB"/>
          <w:rPrChange w:id="493" w:author="RutPW" w:date="2013-10-09T16:21:00Z">
            <w:rPr>
              <w:rFonts w:ascii="Leelawadee" w:hAnsi="Leelawadee" w:cs="Leelawadee"/>
              <w:sz w:val="20"/>
              <w:szCs w:val="20"/>
              <w:lang w:val="en-GB"/>
            </w:rPr>
          </w:rPrChange>
        </w:rPr>
        <w:t>1944, 1947</w:t>
      </w:r>
      <w:r w:rsidRPr="00035100">
        <w:rPr>
          <w:rFonts w:ascii="Tahoma" w:hAnsi="Tahoma" w:cs="Tahoma"/>
          <w:sz w:val="20"/>
          <w:szCs w:val="20"/>
          <w:lang w:val="en-GB"/>
          <w:rPrChange w:id="494" w:author="RutPW" w:date="2013-10-09T16:21:00Z">
            <w:rPr>
              <w:rFonts w:ascii="Leelawadee" w:hAnsi="Leelawadee" w:cs="Leelawadee"/>
              <w:sz w:val="20"/>
              <w:szCs w:val="20"/>
              <w:lang w:val="en-GB"/>
            </w:rPr>
          </w:rPrChange>
        </w:rPr>
        <w:t>). Here they portrayed the culture industry (a term they also coined) as a stooge of encroaching capitalism, promoting cultural shallowness through its emphasis on financial profit and standardisation of production. Meanwhile, in the United States, the theory of ‘mass culture’ offered a similar critique, but from a more conservative perspective of decrying the erosion of traditional American popular culture by the same aggressive cultural industry (</w:t>
      </w:r>
      <w:r w:rsidRPr="00035100">
        <w:rPr>
          <w:rFonts w:ascii="Tahoma" w:hAnsi="Tahoma" w:cs="Tahoma"/>
          <w:sz w:val="20"/>
          <w:szCs w:val="20"/>
          <w:highlight w:val="yellow"/>
          <w:lang w:val="en-GB"/>
          <w:rPrChange w:id="495" w:author="RutPW" w:date="2013-10-09T16:21:00Z">
            <w:rPr>
              <w:rFonts w:ascii="Leelawadee" w:hAnsi="Leelawadee" w:cs="Leelawadee"/>
              <w:sz w:val="20"/>
              <w:szCs w:val="20"/>
              <w:lang w:val="en-GB"/>
            </w:rPr>
          </w:rPrChange>
        </w:rPr>
        <w:t>McDonald, 1958</w:t>
      </w:r>
      <w:r w:rsidRPr="00035100">
        <w:rPr>
          <w:rFonts w:ascii="Tahoma" w:hAnsi="Tahoma" w:cs="Tahoma"/>
          <w:sz w:val="20"/>
          <w:szCs w:val="20"/>
          <w:lang w:val="en-GB"/>
          <w:rPrChange w:id="496" w:author="RutPW" w:date="2013-10-09T16:21:00Z">
            <w:rPr>
              <w:rFonts w:ascii="Leelawadee" w:hAnsi="Leelawadee" w:cs="Leelawadee"/>
              <w:sz w:val="20"/>
              <w:szCs w:val="20"/>
              <w:lang w:val="en-GB"/>
            </w:rPr>
          </w:rPrChange>
        </w:rPr>
        <w:t xml:space="preserve">). These philosophies have long played a dominant role in defining the artistic perspective on economic forces and entrepreneurship, and remain extremely influential to this day. Though they differ in their ideological orientation, they broadly agree in their rejection of the contemporary culture industry. On the other hand, the French anthropologist Edgar Morin proposed a more culturally optimistic vision. In </w:t>
      </w:r>
      <w:r w:rsidRPr="00035100">
        <w:rPr>
          <w:rFonts w:ascii="Tahoma" w:hAnsi="Tahoma" w:cs="Tahoma"/>
          <w:i/>
          <w:iCs/>
          <w:sz w:val="20"/>
          <w:szCs w:val="20"/>
          <w:lang w:val="en-GB"/>
          <w:rPrChange w:id="497" w:author="RutPW" w:date="2013-10-09T16:21:00Z">
            <w:rPr>
              <w:rFonts w:ascii="Leelawadee" w:hAnsi="Leelawadee" w:cs="Leelawadee"/>
              <w:i/>
              <w:iCs/>
              <w:sz w:val="20"/>
              <w:szCs w:val="20"/>
              <w:lang w:val="en-GB"/>
            </w:rPr>
          </w:rPrChange>
        </w:rPr>
        <w:t xml:space="preserve">L’esprit du temps </w:t>
      </w:r>
      <w:r w:rsidRPr="00035100">
        <w:rPr>
          <w:rFonts w:ascii="Tahoma" w:hAnsi="Tahoma" w:cs="Tahoma"/>
          <w:sz w:val="20"/>
          <w:szCs w:val="20"/>
          <w:lang w:val="en-GB"/>
          <w:rPrChange w:id="498" w:author="RutPW" w:date="2013-10-09T16:21:00Z">
            <w:rPr>
              <w:rFonts w:ascii="Leelawadee" w:hAnsi="Leelawadee" w:cs="Leelawadee"/>
              <w:sz w:val="20"/>
              <w:szCs w:val="20"/>
              <w:lang w:val="en-GB"/>
            </w:rPr>
          </w:rPrChange>
        </w:rPr>
        <w:t>(</w:t>
      </w:r>
      <w:r w:rsidRPr="00035100">
        <w:rPr>
          <w:rFonts w:ascii="Tahoma" w:hAnsi="Tahoma" w:cs="Tahoma"/>
          <w:sz w:val="20"/>
          <w:szCs w:val="20"/>
          <w:highlight w:val="yellow"/>
          <w:lang w:val="en-GB"/>
          <w:rPrChange w:id="499" w:author="RutPW" w:date="2013-10-09T16:21:00Z">
            <w:rPr>
              <w:rFonts w:ascii="Leelawadee" w:hAnsi="Leelawadee" w:cs="Leelawadee"/>
              <w:sz w:val="20"/>
              <w:szCs w:val="20"/>
              <w:lang w:val="en-GB"/>
            </w:rPr>
          </w:rPrChange>
        </w:rPr>
        <w:t>1965</w:t>
      </w:r>
      <w:r w:rsidRPr="00035100">
        <w:rPr>
          <w:rFonts w:ascii="Tahoma" w:hAnsi="Tahoma" w:cs="Tahoma"/>
          <w:sz w:val="20"/>
          <w:szCs w:val="20"/>
          <w:lang w:val="en-GB"/>
          <w:rPrChange w:id="500" w:author="RutPW" w:date="2013-10-09T16:21:00Z">
            <w:rPr>
              <w:rFonts w:ascii="Leelawadee" w:hAnsi="Leelawadee" w:cs="Leelawadee"/>
              <w:sz w:val="20"/>
              <w:szCs w:val="20"/>
              <w:lang w:val="en-GB"/>
            </w:rPr>
          </w:rPrChange>
        </w:rPr>
        <w:t>) he suggested an open-minded appraisal of the culture industry’s creative products, explicitly attacking the snobbish attitude of the established art world toward the media and entertainment industries. Morin maintained that the only way to really know popular culture was to immerse oneself in it; at the time, this meant for example dropping a coin in the slot of a jukebox, pressing a button, and listening to the newest hits</w:t>
      </w:r>
      <w:ins w:id="501" w:author="RutPW" w:date="2013-10-09T14:36:00Z">
        <w:r w:rsidR="00CA421D" w:rsidRPr="00035100">
          <w:rPr>
            <w:rFonts w:ascii="Tahoma" w:hAnsi="Tahoma" w:cs="Tahoma"/>
            <w:sz w:val="20"/>
            <w:szCs w:val="20"/>
            <w:lang w:val="en-GB"/>
            <w:rPrChange w:id="502" w:author="RutPW" w:date="2013-10-09T16:21:00Z">
              <w:rPr>
                <w:rFonts w:ascii="Leelawadee" w:hAnsi="Leelawadee" w:cs="Leelawadee"/>
                <w:sz w:val="20"/>
                <w:szCs w:val="20"/>
                <w:lang w:val="en-GB"/>
              </w:rPr>
            </w:rPrChange>
          </w:rPr>
          <w:t xml:space="preserve"> of for instance Dalida, one of the stars in his particular day and age</w:t>
        </w:r>
      </w:ins>
      <w:r w:rsidRPr="00035100">
        <w:rPr>
          <w:rFonts w:ascii="Tahoma" w:hAnsi="Tahoma" w:cs="Tahoma"/>
          <w:sz w:val="20"/>
          <w:szCs w:val="20"/>
          <w:lang w:val="en-GB"/>
          <w:rPrChange w:id="503" w:author="RutPW" w:date="2013-10-09T16:21:00Z">
            <w:rPr>
              <w:rFonts w:ascii="Leelawadee" w:hAnsi="Leelawadee" w:cs="Leelawadee"/>
              <w:sz w:val="20"/>
              <w:szCs w:val="20"/>
              <w:lang w:val="en-GB"/>
            </w:rPr>
          </w:rPrChange>
        </w:rPr>
        <w:t xml:space="preserve">. </w:t>
      </w:r>
    </w:p>
    <w:p w:rsidR="00FC55B0" w:rsidRPr="00035100" w:rsidRDefault="00FC55B0" w:rsidP="00ED7EDA">
      <w:pPr>
        <w:pStyle w:val="Geenafstand"/>
        <w:spacing w:line="276" w:lineRule="auto"/>
        <w:rPr>
          <w:rFonts w:ascii="Tahoma" w:hAnsi="Tahoma" w:cs="Tahoma"/>
          <w:sz w:val="20"/>
          <w:szCs w:val="20"/>
          <w:lang w:val="en-GB"/>
          <w:rPrChange w:id="504" w:author="RutPW" w:date="2013-10-09T16:21:00Z">
            <w:rPr>
              <w:rFonts w:ascii="Leelawadee" w:hAnsi="Leelawadee" w:cs="Leelawadee"/>
              <w:sz w:val="20"/>
              <w:szCs w:val="20"/>
              <w:lang w:val="en-GB"/>
            </w:rPr>
          </w:rPrChange>
        </w:rPr>
      </w:pPr>
    </w:p>
    <w:p w:rsidR="00FC55B0" w:rsidRPr="00035100" w:rsidRDefault="00FC55B0" w:rsidP="00F94321">
      <w:pPr>
        <w:pStyle w:val="Geenafstand"/>
        <w:spacing w:line="276" w:lineRule="auto"/>
        <w:rPr>
          <w:rFonts w:ascii="Tahoma" w:hAnsi="Tahoma" w:cs="Tahoma"/>
          <w:sz w:val="20"/>
          <w:szCs w:val="20"/>
          <w:lang w:val="en-GB"/>
          <w:rPrChange w:id="505"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506" w:author="RutPW" w:date="2013-10-09T16:21:00Z">
            <w:rPr>
              <w:rFonts w:ascii="Leelawadee" w:hAnsi="Leelawadee" w:cs="Leelawadee"/>
              <w:sz w:val="20"/>
              <w:szCs w:val="20"/>
              <w:lang w:val="en-GB"/>
            </w:rPr>
          </w:rPrChange>
        </w:rPr>
        <w:t xml:space="preserve">Meanwhile, cultural criticisms of the culture industry have done little to undermine its economic growth. The media and entertainment industry has developed into a booming economic sector, which has also gained notice throughout the years for the aesthetic quality of many of its products. Cinema, and later also jazz and rock music, were the subject of increasing critical appreciation, though of course this did not apply to all the products released by the industry. However, the crucial point here is that quality and innovation also exist within the commercial system; they are not necessarily determined by the production context. This has led to a reappraisal, in </w:t>
      </w:r>
      <w:del w:id="507" w:author="RutPW" w:date="2013-10-10T13:07:00Z">
        <w:r w:rsidRPr="00035100" w:rsidDel="007D5912">
          <w:rPr>
            <w:rFonts w:ascii="Tahoma" w:hAnsi="Tahoma" w:cs="Tahoma"/>
            <w:sz w:val="20"/>
            <w:szCs w:val="20"/>
            <w:lang w:val="en-GB"/>
            <w:rPrChange w:id="508" w:author="RutPW" w:date="2013-10-09T16:21:00Z">
              <w:rPr>
                <w:rFonts w:ascii="Leelawadee" w:hAnsi="Leelawadee" w:cs="Leelawadee"/>
                <w:sz w:val="20"/>
                <w:szCs w:val="20"/>
                <w:lang w:val="en-GB"/>
              </w:rPr>
            </w:rPrChange>
          </w:rPr>
          <w:delText xml:space="preserve">science </w:delText>
        </w:r>
      </w:del>
      <w:ins w:id="509" w:author="RutPW" w:date="2013-10-10T13:07:00Z">
        <w:r w:rsidR="007D5912">
          <w:rPr>
            <w:rFonts w:ascii="Tahoma" w:hAnsi="Tahoma" w:cs="Tahoma"/>
            <w:sz w:val="20"/>
            <w:szCs w:val="20"/>
            <w:lang w:val="en-GB"/>
          </w:rPr>
          <w:t>research</w:t>
        </w:r>
        <w:r w:rsidR="007D5912" w:rsidRPr="00035100">
          <w:rPr>
            <w:rFonts w:ascii="Tahoma" w:hAnsi="Tahoma" w:cs="Tahoma"/>
            <w:sz w:val="20"/>
            <w:szCs w:val="20"/>
            <w:lang w:val="en-GB"/>
            <w:rPrChange w:id="510"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511" w:author="RutPW" w:date="2013-10-09T16:21:00Z">
            <w:rPr>
              <w:rFonts w:ascii="Leelawadee" w:hAnsi="Leelawadee" w:cs="Leelawadee"/>
              <w:sz w:val="20"/>
              <w:szCs w:val="20"/>
              <w:lang w:val="en-GB"/>
            </w:rPr>
          </w:rPrChange>
        </w:rPr>
        <w:t>and cultural criticism, of the importance of market-generated cultural products. The negative term ‘mass culture’ has gradually been replaced by the more neutral ‘popular culture’, just as the term ‘culture industry’ has been superseded by the newer concept of ‘creative industr</w:t>
      </w:r>
      <w:ins w:id="512" w:author="RutPW" w:date="2013-10-09T14:37:00Z">
        <w:r w:rsidR="002906B3" w:rsidRPr="00035100">
          <w:rPr>
            <w:rFonts w:ascii="Tahoma" w:hAnsi="Tahoma" w:cs="Tahoma"/>
            <w:sz w:val="20"/>
            <w:szCs w:val="20"/>
            <w:lang w:val="en-GB"/>
            <w:rPrChange w:id="513" w:author="RutPW" w:date="2013-10-09T16:21:00Z">
              <w:rPr>
                <w:rFonts w:ascii="Leelawadee" w:hAnsi="Leelawadee" w:cs="Leelawadee"/>
                <w:sz w:val="20"/>
                <w:szCs w:val="20"/>
                <w:lang w:val="en-GB"/>
              </w:rPr>
            </w:rPrChange>
          </w:rPr>
          <w:t>ies</w:t>
        </w:r>
      </w:ins>
      <w:del w:id="514" w:author="RutPW" w:date="2013-10-09T14:37:00Z">
        <w:r w:rsidRPr="00035100" w:rsidDel="002906B3">
          <w:rPr>
            <w:rFonts w:ascii="Tahoma" w:hAnsi="Tahoma" w:cs="Tahoma"/>
            <w:sz w:val="20"/>
            <w:szCs w:val="20"/>
            <w:lang w:val="en-GB"/>
            <w:rPrChange w:id="515" w:author="RutPW" w:date="2013-10-09T16:21:00Z">
              <w:rPr>
                <w:rFonts w:ascii="Leelawadee" w:hAnsi="Leelawadee" w:cs="Leelawadee"/>
                <w:sz w:val="20"/>
                <w:szCs w:val="20"/>
                <w:lang w:val="en-GB"/>
              </w:rPr>
            </w:rPrChange>
          </w:rPr>
          <w:delText>y</w:delText>
        </w:r>
      </w:del>
      <w:r w:rsidRPr="00035100">
        <w:rPr>
          <w:rFonts w:ascii="Tahoma" w:hAnsi="Tahoma" w:cs="Tahoma"/>
          <w:sz w:val="20"/>
          <w:szCs w:val="20"/>
          <w:lang w:val="en-GB"/>
          <w:rPrChange w:id="516" w:author="RutPW" w:date="2013-10-09T16:21:00Z">
            <w:rPr>
              <w:rFonts w:ascii="Leelawadee" w:hAnsi="Leelawadee" w:cs="Leelawadee"/>
              <w:sz w:val="20"/>
              <w:szCs w:val="20"/>
              <w:lang w:val="en-GB"/>
            </w:rPr>
          </w:rPrChange>
        </w:rPr>
        <w:t xml:space="preserve">’. It is by now quite clear that popular culture also contributes positively to social development, to the cultural identity of groups of individuals, and to the emancipation of citizens. It is also </w:t>
      </w:r>
      <w:del w:id="517" w:author="RutPW" w:date="2013-10-09T14:37:00Z">
        <w:r w:rsidRPr="00035100" w:rsidDel="002906B3">
          <w:rPr>
            <w:rFonts w:ascii="Tahoma" w:hAnsi="Tahoma" w:cs="Tahoma"/>
            <w:sz w:val="20"/>
            <w:szCs w:val="20"/>
            <w:lang w:val="en-GB"/>
            <w:rPrChange w:id="518" w:author="RutPW" w:date="2013-10-09T16:21:00Z">
              <w:rPr>
                <w:rFonts w:ascii="Leelawadee" w:hAnsi="Leelawadee" w:cs="Leelawadee"/>
                <w:sz w:val="20"/>
                <w:szCs w:val="20"/>
                <w:lang w:val="en-GB"/>
              </w:rPr>
            </w:rPrChange>
          </w:rPr>
          <w:delText xml:space="preserve">quite </w:delText>
        </w:r>
      </w:del>
      <w:ins w:id="519" w:author="RutPW" w:date="2013-10-09T14:37:00Z">
        <w:r w:rsidR="002906B3" w:rsidRPr="00035100">
          <w:rPr>
            <w:rFonts w:ascii="Tahoma" w:hAnsi="Tahoma" w:cs="Tahoma"/>
            <w:sz w:val="20"/>
            <w:szCs w:val="20"/>
            <w:lang w:val="en-GB"/>
            <w:rPrChange w:id="520" w:author="RutPW" w:date="2013-10-09T16:21:00Z">
              <w:rPr>
                <w:rFonts w:ascii="Leelawadee" w:hAnsi="Leelawadee" w:cs="Leelawadee"/>
                <w:sz w:val="20"/>
                <w:szCs w:val="20"/>
                <w:lang w:val="en-GB"/>
              </w:rPr>
            </w:rPrChange>
          </w:rPr>
          <w:t xml:space="preserve">evident </w:t>
        </w:r>
      </w:ins>
      <w:del w:id="521" w:author="RutPW" w:date="2013-10-09T14:37:00Z">
        <w:r w:rsidRPr="00035100" w:rsidDel="002906B3">
          <w:rPr>
            <w:rFonts w:ascii="Tahoma" w:hAnsi="Tahoma" w:cs="Tahoma"/>
            <w:sz w:val="20"/>
            <w:szCs w:val="20"/>
            <w:lang w:val="en-GB"/>
            <w:rPrChange w:id="522" w:author="RutPW" w:date="2013-10-09T16:21:00Z">
              <w:rPr>
                <w:rFonts w:ascii="Leelawadee" w:hAnsi="Leelawadee" w:cs="Leelawadee"/>
                <w:sz w:val="20"/>
                <w:szCs w:val="20"/>
                <w:lang w:val="en-GB"/>
              </w:rPr>
            </w:rPrChange>
          </w:rPr>
          <w:delText xml:space="preserve">clear </w:delText>
        </w:r>
      </w:del>
      <w:r w:rsidRPr="00035100">
        <w:rPr>
          <w:rFonts w:ascii="Tahoma" w:hAnsi="Tahoma" w:cs="Tahoma"/>
          <w:sz w:val="20"/>
          <w:szCs w:val="20"/>
          <w:lang w:val="en-GB"/>
          <w:rPrChange w:id="523" w:author="RutPW" w:date="2013-10-09T16:21:00Z">
            <w:rPr>
              <w:rFonts w:ascii="Leelawadee" w:hAnsi="Leelawadee" w:cs="Leelawadee"/>
              <w:sz w:val="20"/>
              <w:szCs w:val="20"/>
              <w:lang w:val="en-GB"/>
            </w:rPr>
          </w:rPrChange>
        </w:rPr>
        <w:t>that the world of ‘high arts’ has become intertwined in many ways with the mainstream economy; for example, in the market of dealers and collectors of artworks,</w:t>
      </w:r>
      <w:r w:rsidRPr="00035100">
        <w:rPr>
          <w:rStyle w:val="Voetnootmarkering"/>
          <w:rFonts w:ascii="Tahoma" w:hAnsi="Tahoma" w:cs="Tahoma"/>
          <w:sz w:val="20"/>
          <w:szCs w:val="20"/>
          <w:lang w:val="en-GB"/>
          <w:rPrChange w:id="524" w:author="RutPW" w:date="2013-10-09T16:21:00Z">
            <w:rPr>
              <w:rStyle w:val="Voetnootmarkering"/>
              <w:rFonts w:ascii="Leelawadee" w:hAnsi="Leelawadee" w:cs="Leelawadee"/>
              <w:sz w:val="20"/>
              <w:szCs w:val="20"/>
              <w:lang w:val="en-GB"/>
            </w:rPr>
          </w:rPrChange>
        </w:rPr>
        <w:footnoteReference w:id="3"/>
      </w:r>
      <w:r w:rsidRPr="00035100">
        <w:rPr>
          <w:rFonts w:ascii="Tahoma" w:hAnsi="Tahoma" w:cs="Tahoma"/>
          <w:sz w:val="20"/>
          <w:szCs w:val="20"/>
          <w:lang w:val="en-GB"/>
          <w:rPrChange w:id="529" w:author="RutPW" w:date="2013-10-09T16:21:00Z">
            <w:rPr>
              <w:rFonts w:ascii="Leelawadee" w:hAnsi="Leelawadee" w:cs="Leelawadee"/>
              <w:sz w:val="20"/>
              <w:szCs w:val="20"/>
              <w:lang w:val="en-GB"/>
            </w:rPr>
          </w:rPrChange>
        </w:rPr>
        <w:t xml:space="preserve"> or the sponsorship deals between cultural institutions and businesses. Merely denouncing, obstructing or flatly denying the connections between art and economic market forces is no longer convincing; such attitudes do not accurately reflect the current and specific nature of the relationship between art and economy, as observed in practice.</w:t>
      </w:r>
    </w:p>
    <w:p w:rsidR="00FC55B0" w:rsidRPr="00035100" w:rsidRDefault="00FC55B0" w:rsidP="00F94321">
      <w:pPr>
        <w:pStyle w:val="Geenafstand"/>
        <w:spacing w:line="276" w:lineRule="auto"/>
        <w:rPr>
          <w:rFonts w:ascii="Tahoma" w:hAnsi="Tahoma" w:cs="Tahoma"/>
          <w:sz w:val="20"/>
          <w:szCs w:val="20"/>
          <w:lang w:val="en-GB"/>
          <w:rPrChange w:id="530" w:author="RutPW" w:date="2013-10-09T16:21:00Z">
            <w:rPr>
              <w:rFonts w:ascii="Leelawadee" w:hAnsi="Leelawadee" w:cs="Leelawadee"/>
              <w:sz w:val="20"/>
              <w:szCs w:val="20"/>
              <w:lang w:val="en-GB"/>
            </w:rPr>
          </w:rPrChange>
        </w:rPr>
      </w:pPr>
    </w:p>
    <w:p w:rsidR="00FC55B0" w:rsidRPr="00035100" w:rsidRDefault="00FC55B0" w:rsidP="00F94321">
      <w:pPr>
        <w:pStyle w:val="Geenafstand"/>
        <w:spacing w:line="276" w:lineRule="auto"/>
        <w:rPr>
          <w:rFonts w:ascii="Tahoma" w:hAnsi="Tahoma" w:cs="Tahoma"/>
          <w:sz w:val="20"/>
          <w:szCs w:val="20"/>
          <w:lang w:val="en-GB"/>
          <w:rPrChange w:id="531"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532" w:author="RutPW" w:date="2013-10-09T16:21:00Z">
            <w:rPr>
              <w:rFonts w:ascii="Leelawadee" w:hAnsi="Leelawadee" w:cs="Leelawadee"/>
              <w:sz w:val="20"/>
              <w:szCs w:val="20"/>
              <w:lang w:val="en-GB"/>
            </w:rPr>
          </w:rPrChange>
        </w:rPr>
        <w:t xml:space="preserve">Therefore this principle is no longer useful as a starting point for practitioners of art and culture, but rather counterproductive. A more positive debate and development should instead focus on how art and culture can </w:t>
      </w:r>
      <w:del w:id="533" w:author="RutPW" w:date="2013-10-09T14:51:00Z">
        <w:r w:rsidRPr="00035100" w:rsidDel="00067D2D">
          <w:rPr>
            <w:rFonts w:ascii="Tahoma" w:hAnsi="Tahoma" w:cs="Tahoma"/>
            <w:sz w:val="20"/>
            <w:szCs w:val="20"/>
            <w:lang w:val="en-GB"/>
            <w:rPrChange w:id="534" w:author="RutPW" w:date="2013-10-09T16:21:00Z">
              <w:rPr>
                <w:rFonts w:ascii="Leelawadee" w:hAnsi="Leelawadee" w:cs="Leelawadee"/>
                <w:sz w:val="20"/>
                <w:szCs w:val="20"/>
                <w:lang w:val="en-GB"/>
              </w:rPr>
            </w:rPrChange>
          </w:rPr>
          <w:delText>contribute to market reforms</w:delText>
        </w:r>
      </w:del>
      <w:ins w:id="535" w:author="RutPW" w:date="2013-10-09T14:51:00Z">
        <w:r w:rsidR="00067D2D" w:rsidRPr="00035100">
          <w:rPr>
            <w:rFonts w:ascii="Tahoma" w:hAnsi="Tahoma" w:cs="Tahoma"/>
            <w:sz w:val="20"/>
            <w:szCs w:val="20"/>
            <w:lang w:val="en-GB"/>
            <w:rPrChange w:id="536" w:author="RutPW" w:date="2013-10-09T16:21:00Z">
              <w:rPr>
                <w:rFonts w:ascii="Leelawadee" w:hAnsi="Leelawadee" w:cs="Leelawadee"/>
                <w:sz w:val="20"/>
                <w:szCs w:val="20"/>
                <w:lang w:val="en-GB"/>
              </w:rPr>
            </w:rPrChange>
          </w:rPr>
          <w:t>help to reformulate certain underlying principles of the economy</w:t>
        </w:r>
      </w:ins>
      <w:r w:rsidRPr="00035100">
        <w:rPr>
          <w:rFonts w:ascii="Tahoma" w:hAnsi="Tahoma" w:cs="Tahoma"/>
          <w:sz w:val="20"/>
          <w:szCs w:val="20"/>
          <w:lang w:val="en-GB"/>
          <w:rPrChange w:id="537" w:author="RutPW" w:date="2013-10-09T16:21:00Z">
            <w:rPr>
              <w:rFonts w:ascii="Leelawadee" w:hAnsi="Leelawadee" w:cs="Leelawadee"/>
              <w:sz w:val="20"/>
              <w:szCs w:val="20"/>
              <w:lang w:val="en-GB"/>
            </w:rPr>
          </w:rPrChange>
        </w:rPr>
        <w:t xml:space="preserve">, for example in all aspects of social and economic innovation processes (cf. </w:t>
      </w:r>
      <w:r w:rsidRPr="00035100">
        <w:rPr>
          <w:rFonts w:ascii="Tahoma" w:hAnsi="Tahoma" w:cs="Tahoma"/>
          <w:sz w:val="20"/>
          <w:szCs w:val="20"/>
          <w:highlight w:val="yellow"/>
          <w:lang w:val="en-GB"/>
          <w:rPrChange w:id="538" w:author="RutPW" w:date="2013-10-09T16:21:00Z">
            <w:rPr>
              <w:rFonts w:ascii="Leelawadee" w:hAnsi="Leelawadee" w:cs="Leelawadee"/>
              <w:sz w:val="20"/>
              <w:szCs w:val="20"/>
              <w:lang w:val="en-GB"/>
            </w:rPr>
          </w:rPrChange>
        </w:rPr>
        <w:t>Rutten 2012</w:t>
      </w:r>
      <w:r w:rsidRPr="00035100">
        <w:rPr>
          <w:rFonts w:ascii="Tahoma" w:hAnsi="Tahoma" w:cs="Tahoma"/>
          <w:sz w:val="20"/>
          <w:szCs w:val="20"/>
          <w:lang w:val="en-GB"/>
          <w:rPrChange w:id="539" w:author="RutPW" w:date="2013-10-09T16:21:00Z">
            <w:rPr>
              <w:rFonts w:ascii="Leelawadee" w:hAnsi="Leelawadee" w:cs="Leelawadee"/>
              <w:sz w:val="20"/>
              <w:szCs w:val="20"/>
              <w:lang w:val="en-GB"/>
            </w:rPr>
          </w:rPrChange>
        </w:rPr>
        <w:t>).</w:t>
      </w:r>
      <w:r w:rsidRPr="00035100">
        <w:rPr>
          <w:rStyle w:val="Voetnootmarkering"/>
          <w:rFonts w:ascii="Tahoma" w:hAnsi="Tahoma" w:cs="Tahoma"/>
          <w:sz w:val="20"/>
          <w:szCs w:val="20"/>
          <w:lang w:val="en-GB"/>
          <w:rPrChange w:id="540" w:author="RutPW" w:date="2013-10-09T16:21:00Z">
            <w:rPr>
              <w:rStyle w:val="Voetnootmarkering"/>
              <w:rFonts w:ascii="Leelawadee" w:hAnsi="Leelawadee" w:cs="Leelawadee"/>
              <w:sz w:val="20"/>
              <w:szCs w:val="20"/>
              <w:lang w:val="en-GB"/>
            </w:rPr>
          </w:rPrChange>
        </w:rPr>
        <w:footnoteReference w:id="4"/>
      </w:r>
      <w:r w:rsidRPr="00035100">
        <w:rPr>
          <w:rFonts w:ascii="Tahoma" w:hAnsi="Tahoma" w:cs="Tahoma"/>
          <w:sz w:val="20"/>
          <w:szCs w:val="20"/>
          <w:lang w:val="en-GB"/>
          <w:rPrChange w:id="544" w:author="RutPW" w:date="2013-10-09T16:21:00Z">
            <w:rPr>
              <w:rFonts w:ascii="Leelawadee" w:hAnsi="Leelawadee" w:cs="Leelawadee"/>
              <w:sz w:val="20"/>
              <w:szCs w:val="20"/>
              <w:lang w:val="en-GB"/>
            </w:rPr>
          </w:rPrChange>
        </w:rPr>
        <w:t xml:space="preserve"> Artistically inspired research, as described by </w:t>
      </w:r>
      <w:r w:rsidRPr="00035100">
        <w:rPr>
          <w:rFonts w:ascii="Tahoma" w:hAnsi="Tahoma" w:cs="Tahoma"/>
          <w:sz w:val="20"/>
          <w:szCs w:val="20"/>
          <w:highlight w:val="yellow"/>
          <w:lang w:val="en-GB"/>
          <w:rPrChange w:id="545" w:author="RutPW" w:date="2013-10-09T16:21:00Z">
            <w:rPr>
              <w:rFonts w:ascii="Leelawadee" w:hAnsi="Leelawadee" w:cs="Leelawadee"/>
              <w:sz w:val="20"/>
              <w:szCs w:val="20"/>
              <w:lang w:val="en-GB"/>
            </w:rPr>
          </w:rPrChange>
        </w:rPr>
        <w:t>Florian Cramer</w:t>
      </w:r>
      <w:r w:rsidRPr="00035100">
        <w:rPr>
          <w:rFonts w:ascii="Tahoma" w:hAnsi="Tahoma" w:cs="Tahoma"/>
          <w:sz w:val="20"/>
          <w:szCs w:val="20"/>
          <w:lang w:val="en-GB"/>
          <w:rPrChange w:id="546" w:author="RutPW" w:date="2013-10-09T16:21:00Z">
            <w:rPr>
              <w:rFonts w:ascii="Leelawadee" w:hAnsi="Leelawadee" w:cs="Leelawadee"/>
              <w:sz w:val="20"/>
              <w:szCs w:val="20"/>
              <w:lang w:val="en-GB"/>
            </w:rPr>
          </w:rPrChange>
        </w:rPr>
        <w:t xml:space="preserve"> in his essay in this publication, provides </w:t>
      </w:r>
      <w:del w:id="547" w:author="RutPW" w:date="2013-10-09T14:52:00Z">
        <w:r w:rsidRPr="00035100" w:rsidDel="00067D2D">
          <w:rPr>
            <w:rFonts w:ascii="Tahoma" w:hAnsi="Tahoma" w:cs="Tahoma"/>
            <w:sz w:val="20"/>
            <w:szCs w:val="20"/>
            <w:lang w:val="en-GB"/>
            <w:rPrChange w:id="548" w:author="RutPW" w:date="2013-10-09T16:21:00Z">
              <w:rPr>
                <w:rFonts w:ascii="Leelawadee" w:hAnsi="Leelawadee" w:cs="Leelawadee"/>
                <w:sz w:val="20"/>
                <w:szCs w:val="20"/>
                <w:lang w:val="en-GB"/>
              </w:rPr>
            </w:rPrChange>
          </w:rPr>
          <w:delText xml:space="preserve">some </w:delText>
        </w:r>
      </w:del>
      <w:ins w:id="549" w:author="RutPW" w:date="2013-10-09T14:52:00Z">
        <w:r w:rsidR="00067D2D" w:rsidRPr="00035100">
          <w:rPr>
            <w:rFonts w:ascii="Tahoma" w:hAnsi="Tahoma" w:cs="Tahoma"/>
            <w:sz w:val="20"/>
            <w:szCs w:val="20"/>
            <w:lang w:val="en-GB"/>
            <w:rPrChange w:id="550" w:author="RutPW" w:date="2013-10-09T16:21:00Z">
              <w:rPr>
                <w:rFonts w:ascii="Leelawadee" w:hAnsi="Leelawadee" w:cs="Leelawadee"/>
                <w:sz w:val="20"/>
                <w:szCs w:val="20"/>
                <w:lang w:val="en-GB"/>
              </w:rPr>
            </w:rPrChange>
          </w:rPr>
          <w:t xml:space="preserve">important </w:t>
        </w:r>
      </w:ins>
      <w:r w:rsidRPr="00035100">
        <w:rPr>
          <w:rFonts w:ascii="Tahoma" w:hAnsi="Tahoma" w:cs="Tahoma"/>
          <w:sz w:val="20"/>
          <w:szCs w:val="20"/>
          <w:lang w:val="en-GB"/>
          <w:rPrChange w:id="551" w:author="RutPW" w:date="2013-10-09T16:21:00Z">
            <w:rPr>
              <w:rFonts w:ascii="Leelawadee" w:hAnsi="Leelawadee" w:cs="Leelawadee"/>
              <w:sz w:val="20"/>
              <w:szCs w:val="20"/>
              <w:lang w:val="en-GB"/>
            </w:rPr>
          </w:rPrChange>
        </w:rPr>
        <w:t>points of reference. By showcasing new values and ideas developed and implemented in sectors such as the artistic production practice, the art world can become a breeding pool for social innovations, such as those described by Peter Troxler (</w:t>
      </w:r>
      <w:r w:rsidRPr="00035100">
        <w:rPr>
          <w:rFonts w:ascii="Tahoma" w:hAnsi="Tahoma" w:cs="Tahoma"/>
          <w:sz w:val="20"/>
          <w:szCs w:val="20"/>
          <w:highlight w:val="yellow"/>
          <w:lang w:val="en-GB"/>
          <w:rPrChange w:id="552" w:author="RutPW" w:date="2013-10-09T16:21:00Z">
            <w:rPr>
              <w:rFonts w:ascii="Leelawadee" w:hAnsi="Leelawadee" w:cs="Leelawadee"/>
              <w:sz w:val="20"/>
              <w:szCs w:val="20"/>
              <w:lang w:val="en-GB"/>
            </w:rPr>
          </w:rPrChange>
        </w:rPr>
        <w:t>2013</w:t>
      </w:r>
      <w:r w:rsidRPr="00035100">
        <w:rPr>
          <w:rFonts w:ascii="Tahoma" w:hAnsi="Tahoma" w:cs="Tahoma"/>
          <w:sz w:val="20"/>
          <w:szCs w:val="20"/>
          <w:lang w:val="en-GB"/>
          <w:rPrChange w:id="553" w:author="RutPW" w:date="2013-10-09T16:21:00Z">
            <w:rPr>
              <w:rFonts w:ascii="Leelawadee" w:hAnsi="Leelawadee" w:cs="Leelawadee"/>
              <w:sz w:val="20"/>
              <w:szCs w:val="20"/>
              <w:lang w:val="en-GB"/>
            </w:rPr>
          </w:rPrChange>
        </w:rPr>
        <w:t xml:space="preserve">) in his essay on open design and the resulting ‘maker movement’.  </w:t>
      </w:r>
    </w:p>
    <w:p w:rsidR="00FC55B0" w:rsidRPr="00035100" w:rsidRDefault="00FC55B0" w:rsidP="00ED7EDA">
      <w:pPr>
        <w:pStyle w:val="Geenafstand"/>
        <w:spacing w:line="276" w:lineRule="auto"/>
        <w:rPr>
          <w:rFonts w:ascii="Tahoma" w:hAnsi="Tahoma" w:cs="Tahoma"/>
          <w:sz w:val="20"/>
          <w:szCs w:val="20"/>
          <w:lang w:val="en-GB"/>
          <w:rPrChange w:id="554" w:author="RutPW" w:date="2013-10-09T16:21:00Z">
            <w:rPr>
              <w:rFonts w:ascii="Leelawadee" w:hAnsi="Leelawadee" w:cs="Leelawadee"/>
              <w:sz w:val="20"/>
              <w:szCs w:val="20"/>
              <w:lang w:val="en-GB"/>
            </w:rPr>
          </w:rPrChange>
        </w:rPr>
      </w:pPr>
    </w:p>
    <w:p w:rsidR="00FC55B0" w:rsidRPr="00035100" w:rsidRDefault="00FC55B0" w:rsidP="00ED7EDA">
      <w:pPr>
        <w:pStyle w:val="BodyCharChar2Char"/>
        <w:spacing w:line="276" w:lineRule="auto"/>
        <w:jc w:val="left"/>
        <w:rPr>
          <w:rFonts w:ascii="Tahoma" w:hAnsi="Tahoma" w:cs="Tahoma"/>
          <w:sz w:val="20"/>
          <w:lang w:val="en-GB"/>
          <w:rPrChange w:id="555" w:author="RutPW" w:date="2013-10-09T16:21:00Z">
            <w:rPr>
              <w:rFonts w:ascii="Leelawadee" w:hAnsi="Leelawadee" w:cs="Leelawadee"/>
              <w:sz w:val="20"/>
              <w:lang w:val="en-GB"/>
            </w:rPr>
          </w:rPrChange>
        </w:rPr>
      </w:pPr>
      <w:r w:rsidRPr="00035100">
        <w:rPr>
          <w:rFonts w:ascii="Tahoma" w:hAnsi="Tahoma" w:cs="Tahoma"/>
          <w:sz w:val="20"/>
          <w:lang w:val="en-GB"/>
          <w:rPrChange w:id="556" w:author="RutPW" w:date="2013-10-09T16:21:00Z">
            <w:rPr>
              <w:rFonts w:ascii="Leelawadee" w:hAnsi="Leelawadee" w:cs="Leelawadee"/>
              <w:sz w:val="20"/>
              <w:lang w:val="en-GB"/>
            </w:rPr>
          </w:rPrChange>
        </w:rPr>
        <w:t>Conversely, the dominant economic discourse, particularly among policy makers, tends to see the arts as an expenditure, a liability, a leak in the economy (</w:t>
      </w:r>
      <w:r w:rsidRPr="00035100">
        <w:rPr>
          <w:rFonts w:ascii="Tahoma" w:hAnsi="Tahoma" w:cs="Tahoma"/>
          <w:sz w:val="20"/>
          <w:highlight w:val="yellow"/>
          <w:lang w:val="en-GB"/>
          <w:rPrChange w:id="557" w:author="RutPW" w:date="2013-10-09T16:21:00Z">
            <w:rPr>
              <w:rFonts w:ascii="Leelawadee" w:hAnsi="Leelawadee" w:cs="Leelawadee"/>
              <w:sz w:val="20"/>
              <w:lang w:val="en-GB"/>
            </w:rPr>
          </w:rPrChange>
        </w:rPr>
        <w:t>cf. Potts 2011).</w:t>
      </w:r>
      <w:r w:rsidRPr="00035100">
        <w:rPr>
          <w:rFonts w:ascii="Tahoma" w:hAnsi="Tahoma" w:cs="Tahoma"/>
          <w:sz w:val="20"/>
          <w:lang w:val="en-GB"/>
          <w:rPrChange w:id="558" w:author="RutPW" w:date="2013-10-09T16:21:00Z">
            <w:rPr>
              <w:rFonts w:ascii="Leelawadee" w:hAnsi="Leelawadee" w:cs="Leelawadee"/>
              <w:sz w:val="20"/>
              <w:lang w:val="en-GB"/>
            </w:rPr>
          </w:rPrChange>
        </w:rPr>
        <w:t xml:space="preserve"> Any positive external effects of investments in art and culture are not taken into consideration, beyond some kind of ‘luxury you can afford’. </w:t>
      </w:r>
      <w:del w:id="559" w:author="RutPW" w:date="2013-10-09T14:52:00Z">
        <w:r w:rsidRPr="00035100" w:rsidDel="00067D2D">
          <w:rPr>
            <w:rFonts w:ascii="Tahoma" w:hAnsi="Tahoma" w:cs="Tahoma"/>
            <w:sz w:val="20"/>
            <w:lang w:val="en-GB"/>
            <w:rPrChange w:id="560" w:author="RutPW" w:date="2013-10-09T16:21:00Z">
              <w:rPr>
                <w:rFonts w:ascii="Leelawadee" w:hAnsi="Leelawadee" w:cs="Leelawadee"/>
                <w:sz w:val="20"/>
                <w:lang w:val="en-GB"/>
              </w:rPr>
            </w:rPrChange>
          </w:rPr>
          <w:delText xml:space="preserve">In this vision, the possibility of economic return is simply not an issue. </w:delText>
        </w:r>
      </w:del>
      <w:r w:rsidRPr="00035100">
        <w:rPr>
          <w:rFonts w:ascii="Tahoma" w:hAnsi="Tahoma" w:cs="Tahoma"/>
          <w:sz w:val="20"/>
          <w:lang w:val="en-GB"/>
          <w:rPrChange w:id="561" w:author="RutPW" w:date="2013-10-09T16:21:00Z">
            <w:rPr>
              <w:rFonts w:ascii="Leelawadee" w:hAnsi="Leelawadee" w:cs="Leelawadee"/>
              <w:sz w:val="20"/>
              <w:lang w:val="en-GB"/>
            </w:rPr>
          </w:rPrChange>
        </w:rPr>
        <w:t xml:space="preserve">Public spending on art and culture is seen as icing on the cake, which can be permitted in times of prosperity but not in times of economic downturn. </w:t>
      </w:r>
      <w:del w:id="562" w:author="RutPW" w:date="2013-10-09T14:53:00Z">
        <w:r w:rsidRPr="00035100" w:rsidDel="00067D2D">
          <w:rPr>
            <w:rFonts w:ascii="Tahoma" w:hAnsi="Tahoma" w:cs="Tahoma"/>
            <w:sz w:val="20"/>
            <w:lang w:val="en-GB"/>
            <w:rPrChange w:id="563" w:author="RutPW" w:date="2013-10-09T16:21:00Z">
              <w:rPr>
                <w:rFonts w:ascii="Leelawadee" w:hAnsi="Leelawadee" w:cs="Leelawadee"/>
                <w:sz w:val="20"/>
                <w:lang w:val="en-GB"/>
              </w:rPr>
            </w:rPrChange>
          </w:rPr>
          <w:delText xml:space="preserve">This perspective largely denies the economic added value of cultural production, which is in turn regarded with suspicion by the world of art and culture. </w:delText>
        </w:r>
      </w:del>
      <w:r w:rsidRPr="00035100">
        <w:rPr>
          <w:rFonts w:ascii="Tahoma" w:hAnsi="Tahoma" w:cs="Tahoma"/>
          <w:sz w:val="20"/>
          <w:lang w:val="en-GB"/>
          <w:rPrChange w:id="564" w:author="RutPW" w:date="2013-10-09T16:21:00Z">
            <w:rPr>
              <w:rFonts w:ascii="Leelawadee" w:hAnsi="Leelawadee" w:cs="Leelawadee"/>
              <w:sz w:val="20"/>
              <w:lang w:val="en-GB"/>
            </w:rPr>
          </w:rPrChange>
        </w:rPr>
        <w:t xml:space="preserve">The underlying implication is that cutting down on such useless luxuries (‘left-wing hobbies’) can only bring positive economic effects. This paradigm is </w:t>
      </w:r>
      <w:del w:id="565" w:author="RutPW" w:date="2013-10-09T14:53:00Z">
        <w:r w:rsidRPr="00035100" w:rsidDel="00067D2D">
          <w:rPr>
            <w:rFonts w:ascii="Tahoma" w:hAnsi="Tahoma" w:cs="Tahoma"/>
            <w:sz w:val="20"/>
            <w:lang w:val="en-GB"/>
            <w:rPrChange w:id="566" w:author="RutPW" w:date="2013-10-09T16:21:00Z">
              <w:rPr>
                <w:rFonts w:ascii="Leelawadee" w:hAnsi="Leelawadee" w:cs="Leelawadee"/>
                <w:sz w:val="20"/>
                <w:lang w:val="en-GB"/>
              </w:rPr>
            </w:rPrChange>
          </w:rPr>
          <w:delText xml:space="preserve">becoming </w:delText>
        </w:r>
      </w:del>
      <w:r w:rsidRPr="00035100">
        <w:rPr>
          <w:rFonts w:ascii="Tahoma" w:hAnsi="Tahoma" w:cs="Tahoma"/>
          <w:sz w:val="20"/>
          <w:lang w:val="en-GB"/>
          <w:rPrChange w:id="567" w:author="RutPW" w:date="2013-10-09T16:21:00Z">
            <w:rPr>
              <w:rFonts w:ascii="Leelawadee" w:hAnsi="Leelawadee" w:cs="Leelawadee"/>
              <w:sz w:val="20"/>
              <w:lang w:val="en-GB"/>
            </w:rPr>
          </w:rPrChange>
        </w:rPr>
        <w:t>increasingly untenable, as there is an increasing amount of evidence demonstrating that investments in art, culture and creativity in fact benefit the creation of value in various ways.</w:t>
      </w:r>
      <w:ins w:id="568" w:author="RutPW" w:date="2013-10-10T13:07:00Z">
        <w:r w:rsidR="007D5912">
          <w:rPr>
            <w:rStyle w:val="Voetnootmarkering"/>
            <w:rFonts w:ascii="Tahoma" w:hAnsi="Tahoma"/>
            <w:sz w:val="20"/>
            <w:lang w:val="en-GB"/>
          </w:rPr>
          <w:footnoteReference w:id="5"/>
        </w:r>
      </w:ins>
      <w:r w:rsidRPr="00035100">
        <w:rPr>
          <w:rFonts w:ascii="Tahoma" w:hAnsi="Tahoma" w:cs="Tahoma"/>
          <w:sz w:val="20"/>
          <w:lang w:val="en-GB"/>
          <w:rPrChange w:id="574" w:author="RutPW" w:date="2013-10-09T16:21:00Z">
            <w:rPr>
              <w:rFonts w:ascii="Leelawadee" w:hAnsi="Leelawadee" w:cs="Leelawadee"/>
              <w:sz w:val="20"/>
              <w:lang w:val="en-GB"/>
            </w:rPr>
          </w:rPrChange>
        </w:rPr>
        <w:t xml:space="preserve"> </w:t>
      </w:r>
      <w:del w:id="575" w:author="RutPW" w:date="2013-10-10T13:07:00Z">
        <w:r w:rsidRPr="00035100" w:rsidDel="007D5912">
          <w:rPr>
            <w:rFonts w:ascii="Tahoma" w:hAnsi="Tahoma" w:cs="Tahoma"/>
            <w:sz w:val="20"/>
            <w:lang w:val="en-GB"/>
            <w:rPrChange w:id="576" w:author="RutPW" w:date="2013-10-09T16:21:00Z">
              <w:rPr>
                <w:rFonts w:ascii="Leelawadee" w:hAnsi="Leelawadee" w:cs="Leelawadee"/>
                <w:sz w:val="20"/>
                <w:lang w:val="en-GB"/>
              </w:rPr>
            </w:rPrChange>
          </w:rPr>
          <w:delText xml:space="preserve">Interestingly, there has been relatively little research demonstrating the direct benefits to citizens of the consumption of art and culture by these same citizens. What is the value of a culturally developed population, whose citizens have acquired a sensibility to artistic expression, compared to a population whose citizens have not acquired these competences? The main reason why there is </w:delText>
        </w:r>
      </w:del>
      <w:del w:id="577" w:author="RutPW" w:date="2013-10-09T14:40:00Z">
        <w:r w:rsidRPr="00035100" w:rsidDel="002906B3">
          <w:rPr>
            <w:rFonts w:ascii="Tahoma" w:hAnsi="Tahoma" w:cs="Tahoma"/>
            <w:sz w:val="20"/>
            <w:lang w:val="en-GB"/>
            <w:rPrChange w:id="578" w:author="RutPW" w:date="2013-10-09T16:21:00Z">
              <w:rPr>
                <w:rFonts w:ascii="Leelawadee" w:hAnsi="Leelawadee" w:cs="Leelawadee"/>
                <w:sz w:val="20"/>
                <w:lang w:val="en-GB"/>
              </w:rPr>
            </w:rPrChange>
          </w:rPr>
          <w:delText xml:space="preserve">so </w:delText>
        </w:r>
      </w:del>
      <w:del w:id="579" w:author="RutPW" w:date="2013-10-10T13:07:00Z">
        <w:r w:rsidRPr="00035100" w:rsidDel="007D5912">
          <w:rPr>
            <w:rFonts w:ascii="Tahoma" w:hAnsi="Tahoma" w:cs="Tahoma"/>
            <w:sz w:val="20"/>
            <w:lang w:val="en-GB"/>
            <w:rPrChange w:id="580" w:author="RutPW" w:date="2013-10-09T16:21:00Z">
              <w:rPr>
                <w:rFonts w:ascii="Leelawadee" w:hAnsi="Leelawadee" w:cs="Leelawadee"/>
                <w:sz w:val="20"/>
                <w:lang w:val="en-GB"/>
              </w:rPr>
            </w:rPrChange>
          </w:rPr>
          <w:delText xml:space="preserve">little well-founded insight into this issue, has much to do with the methodical complexity such research would entail, in combination with the research tools usually applied by economists for instance. Scientists from disciplines other than economics on the other hand are usually less concerned with quantifying the social and economic return value of art and culture. </w:delText>
        </w:r>
      </w:del>
      <w:del w:id="581" w:author="RutPW" w:date="2013-10-09T14:54:00Z">
        <w:r w:rsidRPr="00035100" w:rsidDel="00067D2D">
          <w:rPr>
            <w:rFonts w:ascii="Tahoma" w:hAnsi="Tahoma" w:cs="Tahoma"/>
            <w:sz w:val="20"/>
            <w:lang w:val="en-GB"/>
            <w:rPrChange w:id="582" w:author="RutPW" w:date="2013-10-09T16:21:00Z">
              <w:rPr>
                <w:rFonts w:ascii="Leelawadee" w:hAnsi="Leelawadee" w:cs="Leelawadee"/>
                <w:sz w:val="20"/>
                <w:lang w:val="en-GB"/>
              </w:rPr>
            </w:rPrChange>
          </w:rPr>
          <w:delText xml:space="preserve">Research in the field of economics mainly considers what can be understood as the external, positive effects of investments in art and culture for urban economies: public or private investments have a positive influence on the immediate area surrounding the location where these investments are made. </w:delText>
        </w:r>
      </w:del>
    </w:p>
    <w:p w:rsidR="00FC55B0" w:rsidRPr="00035100" w:rsidRDefault="00FC55B0" w:rsidP="00ED7EDA">
      <w:pPr>
        <w:pStyle w:val="BodyCharChar2Char"/>
        <w:spacing w:line="276" w:lineRule="auto"/>
        <w:jc w:val="left"/>
        <w:rPr>
          <w:rFonts w:ascii="Tahoma" w:hAnsi="Tahoma" w:cs="Tahoma"/>
          <w:sz w:val="20"/>
          <w:lang w:val="en-GB"/>
          <w:rPrChange w:id="583" w:author="RutPW" w:date="2013-10-09T16:21:00Z">
            <w:rPr>
              <w:rFonts w:ascii="Leelawadee" w:hAnsi="Leelawadee" w:cs="Leelawadee"/>
              <w:sz w:val="20"/>
              <w:lang w:val="en-GB"/>
            </w:rPr>
          </w:rPrChange>
        </w:rPr>
      </w:pPr>
    </w:p>
    <w:p w:rsidR="00FC55B0" w:rsidRPr="00035100" w:rsidDel="00067D2D" w:rsidRDefault="00E5257B" w:rsidP="00ED7EDA">
      <w:pPr>
        <w:pStyle w:val="BodyCharChar2Char"/>
        <w:spacing w:line="276" w:lineRule="auto"/>
        <w:jc w:val="left"/>
        <w:rPr>
          <w:del w:id="584" w:author="RutPW" w:date="2013-10-09T14:56:00Z"/>
          <w:rFonts w:ascii="Tahoma" w:hAnsi="Tahoma" w:cs="Tahoma"/>
          <w:b/>
          <w:sz w:val="20"/>
          <w:lang w:val="en-GB"/>
          <w:rPrChange w:id="585" w:author="RutPW" w:date="2013-10-09T16:21:00Z">
            <w:rPr>
              <w:del w:id="586" w:author="RutPW" w:date="2013-10-09T14:56:00Z"/>
              <w:rFonts w:ascii="Leelawadee" w:hAnsi="Leelawadee" w:cs="Leelawadee"/>
              <w:sz w:val="20"/>
              <w:lang w:val="en-GB"/>
            </w:rPr>
          </w:rPrChange>
        </w:rPr>
      </w:pPr>
      <w:ins w:id="587" w:author="RutPW" w:date="2013-10-09T15:18:00Z">
        <w:r w:rsidRPr="00035100">
          <w:rPr>
            <w:rFonts w:ascii="Tahoma" w:hAnsi="Tahoma" w:cs="Tahoma"/>
            <w:b/>
            <w:sz w:val="20"/>
            <w:lang w:val="en-GB"/>
            <w:rPrChange w:id="588" w:author="RutPW" w:date="2013-10-09T16:21:00Z">
              <w:rPr>
                <w:rFonts w:ascii="Leelawadee" w:hAnsi="Leelawadee" w:cs="Leelawadee"/>
                <w:b/>
                <w:sz w:val="20"/>
                <w:lang w:val="en-GB"/>
              </w:rPr>
            </w:rPrChange>
          </w:rPr>
          <w:t>Recent t</w:t>
        </w:r>
      </w:ins>
      <w:del w:id="589" w:author="RutPW" w:date="2013-10-09T14:56:00Z">
        <w:r w:rsidR="00FC55B0" w:rsidRPr="00035100" w:rsidDel="00067D2D">
          <w:rPr>
            <w:rFonts w:ascii="Tahoma" w:hAnsi="Tahoma" w:cs="Tahoma"/>
            <w:b/>
            <w:sz w:val="20"/>
            <w:lang w:val="en-GB"/>
            <w:rPrChange w:id="590" w:author="RutPW" w:date="2013-10-09T16:21:00Z">
              <w:rPr>
                <w:rFonts w:ascii="Leelawadee" w:hAnsi="Leelawadee" w:cs="Leelawadee"/>
                <w:sz w:val="20"/>
                <w:lang w:val="en-GB"/>
              </w:rPr>
            </w:rPrChange>
          </w:rPr>
          <w:delText>Policy makers have a guiding influence on how the relation between art, culture and economy is perceived. There is a clear trend of economisation, which we shall examine in the following section. Then we shall discuss a number of concrete domains and practices which give shape to the catalysing economic role of art and culture, focusing on recent research and the resulting contemporary insights.</w:delText>
        </w:r>
        <w:r w:rsidR="00FC55B0" w:rsidRPr="00035100" w:rsidDel="00067D2D">
          <w:rPr>
            <w:rStyle w:val="Voetnootmarkering"/>
            <w:rFonts w:ascii="Tahoma" w:hAnsi="Tahoma" w:cs="Tahoma"/>
            <w:b/>
            <w:sz w:val="20"/>
            <w:lang w:val="en-GB"/>
            <w:rPrChange w:id="591" w:author="RutPW" w:date="2013-10-09T16:21:00Z">
              <w:rPr>
                <w:rStyle w:val="Voetnootmarkering"/>
                <w:rFonts w:ascii="Leelawadee" w:hAnsi="Leelawadee" w:cs="Leelawadee"/>
                <w:sz w:val="20"/>
                <w:lang w:val="en-GB"/>
              </w:rPr>
            </w:rPrChange>
          </w:rPr>
          <w:delText xml:space="preserve"> </w:delText>
        </w:r>
        <w:r w:rsidR="00FC55B0" w:rsidRPr="00035100" w:rsidDel="00067D2D">
          <w:rPr>
            <w:rStyle w:val="Voetnootmarkering"/>
            <w:rFonts w:ascii="Tahoma" w:hAnsi="Tahoma" w:cs="Tahoma"/>
            <w:b/>
            <w:sz w:val="20"/>
            <w:lang w:val="en-GB"/>
            <w:rPrChange w:id="592" w:author="RutPW" w:date="2013-10-09T16:21:00Z">
              <w:rPr>
                <w:rStyle w:val="Voetnootmarkering"/>
                <w:rFonts w:ascii="Leelawadee" w:hAnsi="Leelawadee" w:cs="Leelawadee"/>
                <w:sz w:val="20"/>
                <w:lang w:val="en-GB"/>
              </w:rPr>
            </w:rPrChange>
          </w:rPr>
          <w:footnoteReference w:id="6"/>
        </w:r>
        <w:r w:rsidR="00FC55B0" w:rsidRPr="00035100" w:rsidDel="00067D2D">
          <w:rPr>
            <w:rFonts w:ascii="Tahoma" w:hAnsi="Tahoma" w:cs="Tahoma"/>
            <w:b/>
            <w:sz w:val="20"/>
            <w:lang w:val="en-GB"/>
            <w:rPrChange w:id="601" w:author="RutPW" w:date="2013-10-09T16:21:00Z">
              <w:rPr>
                <w:rFonts w:ascii="Leelawadee" w:hAnsi="Leelawadee" w:cs="Leelawadee"/>
                <w:sz w:val="20"/>
                <w:lang w:val="en-GB"/>
              </w:rPr>
            </w:rPrChange>
          </w:rPr>
          <w:delText xml:space="preserve"> </w:delText>
        </w:r>
      </w:del>
    </w:p>
    <w:p w:rsidR="00FC55B0" w:rsidRPr="00035100" w:rsidDel="00067D2D" w:rsidRDefault="00FC55B0" w:rsidP="00D822F0">
      <w:pPr>
        <w:pStyle w:val="Geenafstand"/>
        <w:spacing w:line="276" w:lineRule="auto"/>
        <w:rPr>
          <w:del w:id="602" w:author="RutPW" w:date="2013-10-09T14:56:00Z"/>
          <w:rFonts w:ascii="Tahoma" w:hAnsi="Tahoma" w:cs="Tahoma"/>
          <w:b/>
          <w:sz w:val="20"/>
          <w:szCs w:val="20"/>
          <w:lang w:val="en-GB"/>
          <w:rPrChange w:id="603" w:author="RutPW" w:date="2013-10-09T16:21:00Z">
            <w:rPr>
              <w:del w:id="604" w:author="RutPW" w:date="2013-10-09T14:56:00Z"/>
              <w:rFonts w:ascii="Leelawadee" w:hAnsi="Leelawadee" w:cs="Leelawadee"/>
              <w:sz w:val="20"/>
              <w:szCs w:val="20"/>
              <w:lang w:val="en-GB"/>
            </w:rPr>
          </w:rPrChange>
        </w:rPr>
      </w:pPr>
    </w:p>
    <w:p w:rsidR="00FC55B0" w:rsidRPr="00035100" w:rsidRDefault="00FC55B0" w:rsidP="001F64D8">
      <w:pPr>
        <w:pStyle w:val="Geenafstand"/>
        <w:spacing w:line="276" w:lineRule="auto"/>
        <w:rPr>
          <w:rFonts w:ascii="Tahoma" w:hAnsi="Tahoma" w:cs="Tahoma"/>
          <w:b/>
          <w:sz w:val="20"/>
          <w:szCs w:val="20"/>
          <w:lang w:val="en-GB"/>
          <w:rPrChange w:id="605" w:author="RutPW" w:date="2013-10-09T16:21:00Z">
            <w:rPr>
              <w:rFonts w:ascii="Leelawadee" w:hAnsi="Leelawadee" w:cs="Leelawadee"/>
              <w:b/>
              <w:sz w:val="20"/>
              <w:szCs w:val="20"/>
              <w:lang w:val="en-GB"/>
            </w:rPr>
          </w:rPrChange>
        </w:rPr>
      </w:pPr>
      <w:del w:id="606" w:author="RutPW" w:date="2013-10-09T14:57:00Z">
        <w:r w:rsidRPr="00035100" w:rsidDel="00067D2D">
          <w:rPr>
            <w:rFonts w:ascii="Tahoma" w:hAnsi="Tahoma" w:cs="Tahoma"/>
            <w:b/>
            <w:bCs/>
            <w:sz w:val="20"/>
            <w:szCs w:val="20"/>
            <w:lang w:val="en-GB"/>
            <w:rPrChange w:id="607" w:author="RutPW" w:date="2013-10-09T16:21:00Z">
              <w:rPr>
                <w:rFonts w:ascii="Leelawadee" w:hAnsi="Leelawadee" w:cs="Leelawadee"/>
                <w:b/>
                <w:bCs/>
                <w:sz w:val="20"/>
                <w:szCs w:val="20"/>
                <w:lang w:val="en-GB"/>
              </w:rPr>
            </w:rPrChange>
          </w:rPr>
          <w:delText>Economisation</w:delText>
        </w:r>
      </w:del>
      <w:ins w:id="608" w:author="RutPW" w:date="2013-10-09T14:57:00Z">
        <w:r w:rsidR="00067D2D" w:rsidRPr="00035100">
          <w:rPr>
            <w:rFonts w:ascii="Tahoma" w:hAnsi="Tahoma" w:cs="Tahoma"/>
            <w:b/>
            <w:sz w:val="20"/>
            <w:lang w:val="en-GB"/>
            <w:rPrChange w:id="609" w:author="RutPW" w:date="2013-10-09T16:21:00Z">
              <w:rPr>
                <w:rFonts w:ascii="Leelawadee" w:hAnsi="Leelawadee" w:cs="Leelawadee"/>
                <w:sz w:val="20"/>
                <w:lang w:val="en-GB"/>
              </w:rPr>
            </w:rPrChange>
          </w:rPr>
          <w:t xml:space="preserve">rends in </w:t>
        </w:r>
      </w:ins>
      <w:del w:id="610" w:author="RutPW" w:date="2013-10-09T14:57:00Z">
        <w:r w:rsidRPr="00035100" w:rsidDel="00067D2D">
          <w:rPr>
            <w:rFonts w:ascii="Tahoma" w:hAnsi="Tahoma" w:cs="Tahoma"/>
            <w:b/>
            <w:bCs/>
            <w:sz w:val="20"/>
            <w:szCs w:val="20"/>
            <w:lang w:val="en-GB"/>
            <w:rPrChange w:id="611" w:author="RutPW" w:date="2013-10-09T16:21:00Z">
              <w:rPr>
                <w:rFonts w:ascii="Leelawadee" w:hAnsi="Leelawadee" w:cs="Leelawadee"/>
                <w:b/>
                <w:bCs/>
                <w:sz w:val="20"/>
                <w:szCs w:val="20"/>
                <w:lang w:val="en-GB"/>
              </w:rPr>
            </w:rPrChange>
          </w:rPr>
          <w:delText xml:space="preserve"> of </w:delText>
        </w:r>
      </w:del>
      <w:r w:rsidRPr="00035100">
        <w:rPr>
          <w:rFonts w:ascii="Tahoma" w:hAnsi="Tahoma" w:cs="Tahoma"/>
          <w:b/>
          <w:bCs/>
          <w:sz w:val="20"/>
          <w:szCs w:val="20"/>
          <w:lang w:val="en-GB"/>
          <w:rPrChange w:id="612" w:author="RutPW" w:date="2013-10-09T16:21:00Z">
            <w:rPr>
              <w:rFonts w:ascii="Leelawadee" w:hAnsi="Leelawadee" w:cs="Leelawadee"/>
              <w:b/>
              <w:bCs/>
              <w:sz w:val="20"/>
              <w:szCs w:val="20"/>
              <w:lang w:val="en-GB"/>
            </w:rPr>
          </w:rPrChange>
        </w:rPr>
        <w:t>cultural policy: entrepreneurship and creative industries</w:t>
      </w:r>
    </w:p>
    <w:p w:rsidR="00FC55B0" w:rsidRPr="00035100" w:rsidRDefault="00FC55B0" w:rsidP="001F64D8">
      <w:pPr>
        <w:pStyle w:val="Geenafstand"/>
        <w:spacing w:line="276" w:lineRule="auto"/>
        <w:rPr>
          <w:rFonts w:ascii="Tahoma" w:hAnsi="Tahoma" w:cs="Tahoma"/>
          <w:sz w:val="20"/>
          <w:szCs w:val="20"/>
          <w:lang w:val="en-GB"/>
          <w:rPrChange w:id="613"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614" w:author="RutPW" w:date="2013-10-09T16:21:00Z">
            <w:rPr>
              <w:rFonts w:ascii="Leelawadee" w:hAnsi="Leelawadee" w:cs="Leelawadee"/>
              <w:sz w:val="20"/>
              <w:szCs w:val="20"/>
              <w:lang w:val="en-GB"/>
            </w:rPr>
          </w:rPrChange>
        </w:rPr>
        <w:t xml:space="preserve">In order to properly understand the increasing role of the market in the fields of art and culture, we must </w:t>
      </w:r>
      <w:ins w:id="615" w:author="RutPW" w:date="2013-10-10T13:09:00Z">
        <w:r w:rsidR="007D5912">
          <w:rPr>
            <w:rFonts w:ascii="Tahoma" w:hAnsi="Tahoma" w:cs="Tahoma"/>
            <w:sz w:val="20"/>
            <w:szCs w:val="20"/>
            <w:lang w:val="en-GB"/>
          </w:rPr>
          <w:t xml:space="preserve">first </w:t>
        </w:r>
      </w:ins>
      <w:del w:id="616" w:author="RutPW" w:date="2013-10-09T15:18:00Z">
        <w:r w:rsidRPr="00035100" w:rsidDel="00E5257B">
          <w:rPr>
            <w:rFonts w:ascii="Tahoma" w:hAnsi="Tahoma" w:cs="Tahoma"/>
            <w:sz w:val="20"/>
            <w:szCs w:val="20"/>
            <w:lang w:val="en-GB"/>
            <w:rPrChange w:id="617" w:author="RutPW" w:date="2013-10-09T16:21:00Z">
              <w:rPr>
                <w:rFonts w:ascii="Leelawadee" w:hAnsi="Leelawadee" w:cs="Leelawadee"/>
                <w:sz w:val="20"/>
                <w:szCs w:val="20"/>
                <w:lang w:val="en-GB"/>
              </w:rPr>
            </w:rPrChange>
          </w:rPr>
          <w:delText xml:space="preserve">first </w:delText>
        </w:r>
      </w:del>
      <w:r w:rsidRPr="00035100">
        <w:rPr>
          <w:rFonts w:ascii="Tahoma" w:hAnsi="Tahoma" w:cs="Tahoma"/>
          <w:sz w:val="20"/>
          <w:szCs w:val="20"/>
          <w:lang w:val="en-GB"/>
          <w:rPrChange w:id="618" w:author="RutPW" w:date="2013-10-09T16:21:00Z">
            <w:rPr>
              <w:rFonts w:ascii="Leelawadee" w:hAnsi="Leelawadee" w:cs="Leelawadee"/>
              <w:sz w:val="20"/>
              <w:szCs w:val="20"/>
              <w:lang w:val="en-GB"/>
            </w:rPr>
          </w:rPrChange>
        </w:rPr>
        <w:t>consider the shift</w:t>
      </w:r>
      <w:ins w:id="619" w:author="RutPW" w:date="2013-10-09T15:18:00Z">
        <w:r w:rsidR="00E5257B" w:rsidRPr="00035100">
          <w:rPr>
            <w:rFonts w:ascii="Tahoma" w:hAnsi="Tahoma" w:cs="Tahoma"/>
            <w:sz w:val="20"/>
            <w:szCs w:val="20"/>
            <w:lang w:val="en-GB"/>
            <w:rPrChange w:id="620" w:author="RutPW" w:date="2013-10-09T16:21:00Z">
              <w:rPr>
                <w:rFonts w:ascii="Leelawadee" w:hAnsi="Leelawadee" w:cs="Leelawadee"/>
                <w:sz w:val="20"/>
                <w:szCs w:val="20"/>
                <w:lang w:val="en-GB"/>
              </w:rPr>
            </w:rPrChange>
          </w:rPr>
          <w:t xml:space="preserve">ing role of </w:t>
        </w:r>
      </w:ins>
      <w:del w:id="621" w:author="RutPW" w:date="2013-10-09T15:19:00Z">
        <w:r w:rsidRPr="00035100" w:rsidDel="00E5257B">
          <w:rPr>
            <w:rFonts w:ascii="Tahoma" w:hAnsi="Tahoma" w:cs="Tahoma"/>
            <w:sz w:val="20"/>
            <w:szCs w:val="20"/>
            <w:lang w:val="en-GB"/>
            <w:rPrChange w:id="622" w:author="RutPW" w:date="2013-10-09T16:21:00Z">
              <w:rPr>
                <w:rFonts w:ascii="Leelawadee" w:hAnsi="Leelawadee" w:cs="Leelawadee"/>
                <w:sz w:val="20"/>
                <w:szCs w:val="20"/>
                <w:lang w:val="en-GB"/>
              </w:rPr>
            </w:rPrChange>
          </w:rPr>
          <w:delText xml:space="preserve"> in the relationship between </w:delText>
        </w:r>
      </w:del>
      <w:r w:rsidRPr="00035100">
        <w:rPr>
          <w:rFonts w:ascii="Tahoma" w:hAnsi="Tahoma" w:cs="Tahoma"/>
          <w:sz w:val="20"/>
          <w:szCs w:val="20"/>
          <w:lang w:val="en-GB"/>
          <w:rPrChange w:id="623" w:author="RutPW" w:date="2013-10-09T16:21:00Z">
            <w:rPr>
              <w:rFonts w:ascii="Leelawadee" w:hAnsi="Leelawadee" w:cs="Leelawadee"/>
              <w:sz w:val="20"/>
              <w:szCs w:val="20"/>
              <w:lang w:val="en-GB"/>
            </w:rPr>
          </w:rPrChange>
        </w:rPr>
        <w:t>government</w:t>
      </w:r>
      <w:del w:id="624" w:author="RutPW" w:date="2013-10-09T14:41:00Z">
        <w:r w:rsidRPr="00035100" w:rsidDel="002906B3">
          <w:rPr>
            <w:rFonts w:ascii="Tahoma" w:hAnsi="Tahoma" w:cs="Tahoma"/>
            <w:sz w:val="20"/>
            <w:szCs w:val="20"/>
            <w:lang w:val="en-GB"/>
            <w:rPrChange w:id="625" w:author="RutPW" w:date="2013-10-09T16:21:00Z">
              <w:rPr>
                <w:rFonts w:ascii="Leelawadee" w:hAnsi="Leelawadee" w:cs="Leelawadee"/>
                <w:sz w:val="20"/>
                <w:szCs w:val="20"/>
                <w:lang w:val="en-GB"/>
              </w:rPr>
            </w:rPrChange>
          </w:rPr>
          <w:delText>s</w:delText>
        </w:r>
      </w:del>
      <w:r w:rsidRPr="00035100">
        <w:rPr>
          <w:rFonts w:ascii="Tahoma" w:hAnsi="Tahoma" w:cs="Tahoma"/>
          <w:sz w:val="20"/>
          <w:szCs w:val="20"/>
          <w:lang w:val="en-GB"/>
          <w:rPrChange w:id="626" w:author="RutPW" w:date="2013-10-09T16:21:00Z">
            <w:rPr>
              <w:rFonts w:ascii="Leelawadee" w:hAnsi="Leelawadee" w:cs="Leelawadee"/>
              <w:sz w:val="20"/>
              <w:szCs w:val="20"/>
              <w:lang w:val="en-GB"/>
            </w:rPr>
          </w:rPrChange>
        </w:rPr>
        <w:t xml:space="preserve"> </w:t>
      </w:r>
      <w:ins w:id="627" w:author="RutPW" w:date="2013-10-09T15:19:00Z">
        <w:r w:rsidR="00E5257B" w:rsidRPr="00035100">
          <w:rPr>
            <w:rFonts w:ascii="Tahoma" w:hAnsi="Tahoma" w:cs="Tahoma"/>
            <w:sz w:val="20"/>
            <w:szCs w:val="20"/>
            <w:lang w:val="en-GB"/>
            <w:rPrChange w:id="628" w:author="RutPW" w:date="2013-10-09T16:21:00Z">
              <w:rPr>
                <w:rFonts w:ascii="Leelawadee" w:hAnsi="Leelawadee" w:cs="Leelawadee"/>
                <w:sz w:val="20"/>
                <w:szCs w:val="20"/>
                <w:lang w:val="en-GB"/>
              </w:rPr>
            </w:rPrChange>
          </w:rPr>
          <w:t>and policy</w:t>
        </w:r>
      </w:ins>
      <w:del w:id="629" w:author="RutPW" w:date="2013-10-09T15:19:00Z">
        <w:r w:rsidRPr="00035100" w:rsidDel="00E5257B">
          <w:rPr>
            <w:rFonts w:ascii="Tahoma" w:hAnsi="Tahoma" w:cs="Tahoma"/>
            <w:sz w:val="20"/>
            <w:szCs w:val="20"/>
            <w:lang w:val="en-GB"/>
            <w:rPrChange w:id="630" w:author="RutPW" w:date="2013-10-09T16:21:00Z">
              <w:rPr>
                <w:rFonts w:ascii="Leelawadee" w:hAnsi="Leelawadee" w:cs="Leelawadee"/>
                <w:sz w:val="20"/>
                <w:szCs w:val="20"/>
                <w:lang w:val="en-GB"/>
              </w:rPr>
            </w:rPrChange>
          </w:rPr>
          <w:delText>on one hand, and art and culture on the other</w:delText>
        </w:r>
      </w:del>
      <w:r w:rsidRPr="00035100">
        <w:rPr>
          <w:rFonts w:ascii="Tahoma" w:hAnsi="Tahoma" w:cs="Tahoma"/>
          <w:sz w:val="20"/>
          <w:szCs w:val="20"/>
          <w:lang w:val="en-GB"/>
          <w:rPrChange w:id="631" w:author="RutPW" w:date="2013-10-09T16:21:00Z">
            <w:rPr>
              <w:rFonts w:ascii="Leelawadee" w:hAnsi="Leelawadee" w:cs="Leelawadee"/>
              <w:sz w:val="20"/>
              <w:szCs w:val="20"/>
              <w:lang w:val="en-GB"/>
            </w:rPr>
          </w:rPrChange>
        </w:rPr>
        <w:t xml:space="preserve">. The government is a key player in the world of art and culture in the Netherlands and Europe, and thus an influential figure in this debate; not so much as a champion of one specific opinion, but rather through the results of its concrete policy. The continuity of </w:t>
      </w:r>
      <w:del w:id="632" w:author="RutPW" w:date="2013-10-09T15:19:00Z">
        <w:r w:rsidRPr="00035100" w:rsidDel="00E5257B">
          <w:rPr>
            <w:rFonts w:ascii="Tahoma" w:hAnsi="Tahoma" w:cs="Tahoma"/>
            <w:sz w:val="20"/>
            <w:szCs w:val="20"/>
            <w:lang w:val="en-GB"/>
            <w:rPrChange w:id="633" w:author="RutPW" w:date="2013-10-09T16:21:00Z">
              <w:rPr>
                <w:rFonts w:ascii="Leelawadee" w:hAnsi="Leelawadee" w:cs="Leelawadee"/>
                <w:sz w:val="20"/>
                <w:szCs w:val="20"/>
                <w:lang w:val="en-GB"/>
              </w:rPr>
            </w:rPrChange>
          </w:rPr>
          <w:delText xml:space="preserve">the contemporary production of </w:delText>
        </w:r>
      </w:del>
      <w:r w:rsidRPr="00035100">
        <w:rPr>
          <w:rFonts w:ascii="Tahoma" w:hAnsi="Tahoma" w:cs="Tahoma"/>
          <w:sz w:val="20"/>
          <w:szCs w:val="20"/>
          <w:lang w:val="en-GB"/>
          <w:rPrChange w:id="634" w:author="RutPW" w:date="2013-10-09T16:21:00Z">
            <w:rPr>
              <w:rFonts w:ascii="Leelawadee" w:hAnsi="Leelawadee" w:cs="Leelawadee"/>
              <w:sz w:val="20"/>
              <w:szCs w:val="20"/>
              <w:lang w:val="en-GB"/>
            </w:rPr>
          </w:rPrChange>
        </w:rPr>
        <w:t xml:space="preserve">art and culture is highly dependent on the resources made available by national, regional and local governments. Much of the artistic production which is considered socially valuable, cannot be financed solely </w:t>
      </w:r>
      <w:del w:id="635" w:author="RutPW" w:date="2013-10-09T15:19:00Z">
        <w:r w:rsidRPr="00035100" w:rsidDel="00E5257B">
          <w:rPr>
            <w:rFonts w:ascii="Tahoma" w:hAnsi="Tahoma" w:cs="Tahoma"/>
            <w:sz w:val="20"/>
            <w:szCs w:val="20"/>
            <w:lang w:val="en-GB"/>
            <w:rPrChange w:id="636" w:author="RutPW" w:date="2013-10-09T16:21:00Z">
              <w:rPr>
                <w:rFonts w:ascii="Leelawadee" w:hAnsi="Leelawadee" w:cs="Leelawadee"/>
                <w:sz w:val="20"/>
                <w:szCs w:val="20"/>
                <w:lang w:val="en-GB"/>
              </w:rPr>
            </w:rPrChange>
          </w:rPr>
          <w:delText>through revenue from</w:delText>
        </w:r>
      </w:del>
      <w:ins w:id="637" w:author="RutPW" w:date="2013-10-09T15:19:00Z">
        <w:r w:rsidR="00E5257B" w:rsidRPr="00035100">
          <w:rPr>
            <w:rFonts w:ascii="Tahoma" w:hAnsi="Tahoma" w:cs="Tahoma"/>
            <w:sz w:val="20"/>
            <w:szCs w:val="20"/>
            <w:lang w:val="en-GB"/>
            <w:rPrChange w:id="638" w:author="RutPW" w:date="2013-10-09T16:21:00Z">
              <w:rPr>
                <w:rFonts w:ascii="Leelawadee" w:hAnsi="Leelawadee" w:cs="Leelawadee"/>
                <w:sz w:val="20"/>
                <w:szCs w:val="20"/>
                <w:lang w:val="en-GB"/>
              </w:rPr>
            </w:rPrChange>
          </w:rPr>
          <w:t>by</w:t>
        </w:r>
      </w:ins>
      <w:r w:rsidRPr="00035100">
        <w:rPr>
          <w:rFonts w:ascii="Tahoma" w:hAnsi="Tahoma" w:cs="Tahoma"/>
          <w:sz w:val="20"/>
          <w:szCs w:val="20"/>
          <w:lang w:val="en-GB"/>
          <w:rPrChange w:id="639" w:author="RutPW" w:date="2013-10-09T16:21:00Z">
            <w:rPr>
              <w:rFonts w:ascii="Leelawadee" w:hAnsi="Leelawadee" w:cs="Leelawadee"/>
              <w:sz w:val="20"/>
              <w:szCs w:val="20"/>
              <w:lang w:val="en-GB"/>
            </w:rPr>
          </w:rPrChange>
        </w:rPr>
        <w:t xml:space="preserve"> the private sector (a combination of funds provided by consumers, sponsors and benefactors). This is what economists call market failure: the market is unable to provide a socially desirable outcome, so that the task must be assumed by the government. In this context, governments in Europe are seen as playing an essential role in the art world, being the main source of funding for education programmes, for the creation and production of art and culture, and for organisations which make these available to European citizens, from theatres</w:t>
      </w:r>
      <w:ins w:id="640" w:author="RutPW" w:date="2013-10-09T15:20:00Z">
        <w:r w:rsidR="00E5257B" w:rsidRPr="00035100">
          <w:rPr>
            <w:rFonts w:ascii="Tahoma" w:hAnsi="Tahoma" w:cs="Tahoma"/>
            <w:sz w:val="20"/>
            <w:szCs w:val="20"/>
            <w:lang w:val="en-GB"/>
            <w:rPrChange w:id="641" w:author="RutPW" w:date="2013-10-09T16:21:00Z">
              <w:rPr>
                <w:rFonts w:ascii="Leelawadee" w:hAnsi="Leelawadee" w:cs="Leelawadee"/>
                <w:sz w:val="20"/>
                <w:szCs w:val="20"/>
                <w:lang w:val="en-GB"/>
              </w:rPr>
            </w:rPrChange>
          </w:rPr>
          <w:t xml:space="preserve">, </w:t>
        </w:r>
      </w:ins>
      <w:del w:id="642" w:author="RutPW" w:date="2013-10-09T15:20:00Z">
        <w:r w:rsidRPr="00035100" w:rsidDel="00E5257B">
          <w:rPr>
            <w:rFonts w:ascii="Tahoma" w:hAnsi="Tahoma" w:cs="Tahoma"/>
            <w:sz w:val="20"/>
            <w:szCs w:val="20"/>
            <w:lang w:val="en-GB"/>
            <w:rPrChange w:id="643" w:author="RutPW" w:date="2013-10-09T16:21:00Z">
              <w:rPr>
                <w:rFonts w:ascii="Leelawadee" w:hAnsi="Leelawadee" w:cs="Leelawadee"/>
                <w:sz w:val="20"/>
                <w:szCs w:val="20"/>
                <w:lang w:val="en-GB"/>
              </w:rPr>
            </w:rPrChange>
          </w:rPr>
          <w:delText xml:space="preserve"> and </w:delText>
        </w:r>
      </w:del>
      <w:r w:rsidRPr="00035100">
        <w:rPr>
          <w:rFonts w:ascii="Tahoma" w:hAnsi="Tahoma" w:cs="Tahoma"/>
          <w:sz w:val="20"/>
          <w:szCs w:val="20"/>
          <w:lang w:val="en-GB"/>
          <w:rPrChange w:id="644" w:author="RutPW" w:date="2013-10-09T16:21:00Z">
            <w:rPr>
              <w:rFonts w:ascii="Leelawadee" w:hAnsi="Leelawadee" w:cs="Leelawadee"/>
              <w:sz w:val="20"/>
              <w:szCs w:val="20"/>
              <w:lang w:val="en-GB"/>
            </w:rPr>
          </w:rPrChange>
        </w:rPr>
        <w:t xml:space="preserve">museums </w:t>
      </w:r>
      <w:ins w:id="645" w:author="RutPW" w:date="2013-10-09T15:20:00Z">
        <w:r w:rsidR="00E5257B" w:rsidRPr="00035100">
          <w:rPr>
            <w:rFonts w:ascii="Tahoma" w:hAnsi="Tahoma" w:cs="Tahoma"/>
            <w:sz w:val="20"/>
            <w:szCs w:val="20"/>
            <w:lang w:val="en-GB"/>
            <w:rPrChange w:id="646" w:author="RutPW" w:date="2013-10-09T16:21:00Z">
              <w:rPr>
                <w:rFonts w:ascii="Leelawadee" w:hAnsi="Leelawadee" w:cs="Leelawadee"/>
                <w:sz w:val="20"/>
                <w:szCs w:val="20"/>
                <w:lang w:val="en-GB"/>
              </w:rPr>
            </w:rPrChange>
          </w:rPr>
          <w:t xml:space="preserve">and broadcasters </w:t>
        </w:r>
      </w:ins>
      <w:r w:rsidRPr="00035100">
        <w:rPr>
          <w:rFonts w:ascii="Tahoma" w:hAnsi="Tahoma" w:cs="Tahoma"/>
          <w:sz w:val="20"/>
          <w:szCs w:val="20"/>
          <w:lang w:val="en-GB"/>
          <w:rPrChange w:id="647" w:author="RutPW" w:date="2013-10-09T16:21:00Z">
            <w:rPr>
              <w:rFonts w:ascii="Leelawadee" w:hAnsi="Leelawadee" w:cs="Leelawadee"/>
              <w:sz w:val="20"/>
              <w:szCs w:val="20"/>
              <w:lang w:val="en-GB"/>
            </w:rPr>
          </w:rPrChange>
        </w:rPr>
        <w:t xml:space="preserve">to supporting institutions. </w:t>
      </w:r>
    </w:p>
    <w:p w:rsidR="00FC55B0" w:rsidRPr="00035100" w:rsidRDefault="00FC55B0" w:rsidP="001F64D8">
      <w:pPr>
        <w:pStyle w:val="Geenafstand"/>
        <w:spacing w:line="276" w:lineRule="auto"/>
        <w:rPr>
          <w:rFonts w:ascii="Tahoma" w:hAnsi="Tahoma" w:cs="Tahoma"/>
          <w:sz w:val="20"/>
          <w:szCs w:val="20"/>
          <w:lang w:val="en-GB"/>
          <w:rPrChange w:id="648" w:author="RutPW" w:date="2013-10-09T16:21:00Z">
            <w:rPr>
              <w:rFonts w:ascii="Leelawadee" w:hAnsi="Leelawadee" w:cs="Leelawadee"/>
              <w:sz w:val="20"/>
              <w:szCs w:val="20"/>
              <w:lang w:val="en-GB"/>
            </w:rPr>
          </w:rPrChange>
        </w:rPr>
      </w:pPr>
    </w:p>
    <w:p w:rsidR="00FC55B0" w:rsidRPr="00035100" w:rsidRDefault="00FC55B0" w:rsidP="001F64D8">
      <w:pPr>
        <w:pStyle w:val="Geenafstand"/>
        <w:spacing w:line="276" w:lineRule="auto"/>
        <w:rPr>
          <w:rFonts w:ascii="Tahoma" w:hAnsi="Tahoma" w:cs="Tahoma"/>
          <w:sz w:val="20"/>
          <w:szCs w:val="20"/>
          <w:lang w:val="en-GB"/>
          <w:rPrChange w:id="649"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650" w:author="RutPW" w:date="2013-10-09T16:21:00Z">
            <w:rPr>
              <w:rFonts w:ascii="Leelawadee" w:hAnsi="Leelawadee" w:cs="Leelawadee"/>
              <w:sz w:val="20"/>
              <w:szCs w:val="20"/>
              <w:lang w:val="en-GB"/>
            </w:rPr>
          </w:rPrChange>
        </w:rPr>
        <w:t>Throughout the second half of the 20</w:t>
      </w:r>
      <w:r w:rsidRPr="00035100">
        <w:rPr>
          <w:rFonts w:ascii="Tahoma" w:hAnsi="Tahoma" w:cs="Tahoma"/>
          <w:sz w:val="20"/>
          <w:szCs w:val="20"/>
          <w:vertAlign w:val="superscript"/>
          <w:lang w:val="en-GB"/>
          <w:rPrChange w:id="651" w:author="RutPW" w:date="2013-10-09T16:21:00Z">
            <w:rPr>
              <w:rFonts w:ascii="Leelawadee" w:hAnsi="Leelawadee" w:cs="Leelawadee"/>
              <w:sz w:val="20"/>
              <w:szCs w:val="20"/>
              <w:vertAlign w:val="superscript"/>
              <w:lang w:val="en-GB"/>
            </w:rPr>
          </w:rPrChange>
        </w:rPr>
        <w:t>th</w:t>
      </w:r>
      <w:r w:rsidRPr="00035100">
        <w:rPr>
          <w:rFonts w:ascii="Tahoma" w:hAnsi="Tahoma" w:cs="Tahoma"/>
          <w:sz w:val="20"/>
          <w:szCs w:val="20"/>
          <w:lang w:val="en-GB"/>
          <w:rPrChange w:id="652" w:author="RutPW" w:date="2013-10-09T16:21:00Z">
            <w:rPr>
              <w:rFonts w:ascii="Leelawadee" w:hAnsi="Leelawadee" w:cs="Leelawadee"/>
              <w:sz w:val="20"/>
              <w:szCs w:val="20"/>
              <w:lang w:val="en-GB"/>
            </w:rPr>
          </w:rPrChange>
        </w:rPr>
        <w:t xml:space="preserve"> century, Dutch art and culture policy has seen a succession of basic principles and philosophies justifying this financial state support. Most of these, with the exception of the traditional principle of public education through art</w:t>
      </w:r>
      <w:ins w:id="653" w:author="RutPW" w:date="2013-10-09T14:43:00Z">
        <w:r w:rsidR="002906B3" w:rsidRPr="00035100">
          <w:rPr>
            <w:rFonts w:ascii="Tahoma" w:hAnsi="Tahoma" w:cs="Tahoma"/>
            <w:sz w:val="20"/>
            <w:szCs w:val="20"/>
            <w:lang w:val="en-GB"/>
            <w:rPrChange w:id="654" w:author="RutPW" w:date="2013-10-09T16:21:00Z">
              <w:rPr>
                <w:rFonts w:ascii="Leelawadee" w:hAnsi="Leelawadee" w:cs="Leelawadee"/>
                <w:sz w:val="20"/>
                <w:szCs w:val="20"/>
                <w:lang w:val="en-GB"/>
              </w:rPr>
            </w:rPrChange>
          </w:rPr>
          <w:t xml:space="preserve"> (‘Bildungsideal’)</w:t>
        </w:r>
      </w:ins>
      <w:r w:rsidRPr="00035100">
        <w:rPr>
          <w:rFonts w:ascii="Tahoma" w:hAnsi="Tahoma" w:cs="Tahoma"/>
          <w:sz w:val="20"/>
          <w:szCs w:val="20"/>
          <w:lang w:val="en-GB"/>
          <w:rPrChange w:id="655" w:author="RutPW" w:date="2013-10-09T16:21:00Z">
            <w:rPr>
              <w:rFonts w:ascii="Leelawadee" w:hAnsi="Leelawadee" w:cs="Leelawadee"/>
              <w:sz w:val="20"/>
              <w:szCs w:val="20"/>
              <w:lang w:val="en-GB"/>
            </w:rPr>
          </w:rPrChange>
        </w:rPr>
        <w:t>, still play an important role in the contemporary policy paradigm</w:t>
      </w:r>
      <w:ins w:id="656" w:author="RutPW" w:date="2013-10-09T14:43:00Z">
        <w:r w:rsidR="002906B3" w:rsidRPr="00035100">
          <w:rPr>
            <w:rFonts w:ascii="Tahoma" w:hAnsi="Tahoma" w:cs="Tahoma"/>
            <w:sz w:val="20"/>
            <w:szCs w:val="20"/>
            <w:lang w:val="en-GB"/>
            <w:rPrChange w:id="657" w:author="RutPW" w:date="2013-10-09T16:21:00Z">
              <w:rPr>
                <w:rFonts w:ascii="Leelawadee" w:hAnsi="Leelawadee" w:cs="Leelawadee"/>
                <w:sz w:val="20"/>
                <w:szCs w:val="20"/>
                <w:lang w:val="en-GB"/>
              </w:rPr>
            </w:rPrChange>
          </w:rPr>
          <w:t xml:space="preserve">. Criteria </w:t>
        </w:r>
      </w:ins>
      <w:del w:id="658" w:author="RutPW" w:date="2013-10-09T14:43:00Z">
        <w:r w:rsidRPr="00035100" w:rsidDel="002906B3">
          <w:rPr>
            <w:rFonts w:ascii="Tahoma" w:hAnsi="Tahoma" w:cs="Tahoma"/>
            <w:sz w:val="20"/>
            <w:szCs w:val="20"/>
            <w:lang w:val="en-GB"/>
            <w:rPrChange w:id="659" w:author="RutPW" w:date="2013-10-09T16:21:00Z">
              <w:rPr>
                <w:rFonts w:ascii="Leelawadee" w:hAnsi="Leelawadee" w:cs="Leelawadee"/>
                <w:sz w:val="20"/>
                <w:szCs w:val="20"/>
                <w:lang w:val="en-GB"/>
              </w:rPr>
            </w:rPrChange>
          </w:rPr>
          <w:delText xml:space="preserve">, </w:delText>
        </w:r>
      </w:del>
      <w:del w:id="660" w:author="RutPW" w:date="2013-10-09T14:44:00Z">
        <w:r w:rsidRPr="00035100" w:rsidDel="002906B3">
          <w:rPr>
            <w:rFonts w:ascii="Tahoma" w:hAnsi="Tahoma" w:cs="Tahoma"/>
            <w:sz w:val="20"/>
            <w:szCs w:val="20"/>
            <w:lang w:val="en-GB"/>
            <w:rPrChange w:id="661" w:author="RutPW" w:date="2013-10-09T16:21:00Z">
              <w:rPr>
                <w:rFonts w:ascii="Leelawadee" w:hAnsi="Leelawadee" w:cs="Leelawadee"/>
                <w:sz w:val="20"/>
                <w:szCs w:val="20"/>
                <w:lang w:val="en-GB"/>
              </w:rPr>
            </w:rPrChange>
          </w:rPr>
          <w:delText xml:space="preserve">defining for example the criteria </w:delText>
        </w:r>
      </w:del>
      <w:r w:rsidRPr="00035100">
        <w:rPr>
          <w:rFonts w:ascii="Tahoma" w:hAnsi="Tahoma" w:cs="Tahoma"/>
          <w:sz w:val="20"/>
          <w:szCs w:val="20"/>
          <w:lang w:val="en-GB"/>
          <w:rPrChange w:id="662" w:author="RutPW" w:date="2013-10-09T16:21:00Z">
            <w:rPr>
              <w:rFonts w:ascii="Leelawadee" w:hAnsi="Leelawadee" w:cs="Leelawadee"/>
              <w:sz w:val="20"/>
              <w:szCs w:val="20"/>
              <w:lang w:val="en-GB"/>
            </w:rPr>
          </w:rPrChange>
        </w:rPr>
        <w:t>applied by various public art and culture funds for granting public funding to projects, artists and institutions</w:t>
      </w:r>
      <w:ins w:id="663" w:author="RutPW" w:date="2013-10-09T14:44:00Z">
        <w:r w:rsidR="002906B3" w:rsidRPr="00035100">
          <w:rPr>
            <w:rFonts w:ascii="Tahoma" w:hAnsi="Tahoma" w:cs="Tahoma"/>
            <w:sz w:val="20"/>
            <w:szCs w:val="20"/>
            <w:lang w:val="en-GB"/>
            <w:rPrChange w:id="664" w:author="RutPW" w:date="2013-10-09T16:21:00Z">
              <w:rPr>
                <w:rFonts w:ascii="Leelawadee" w:hAnsi="Leelawadee" w:cs="Leelawadee"/>
                <w:sz w:val="20"/>
                <w:szCs w:val="20"/>
                <w:lang w:val="en-GB"/>
              </w:rPr>
            </w:rPrChange>
          </w:rPr>
          <w:t xml:space="preserve"> are directly based on these principles</w:t>
        </w:r>
      </w:ins>
      <w:del w:id="665" w:author="RutPW" w:date="2013-10-09T14:44:00Z">
        <w:r w:rsidRPr="00035100" w:rsidDel="002906B3">
          <w:rPr>
            <w:rFonts w:ascii="Tahoma" w:hAnsi="Tahoma" w:cs="Tahoma"/>
            <w:sz w:val="20"/>
            <w:szCs w:val="20"/>
            <w:lang w:val="en-GB"/>
            <w:rPrChange w:id="666" w:author="RutPW" w:date="2013-10-09T16:21:00Z">
              <w:rPr>
                <w:rFonts w:ascii="Leelawadee" w:hAnsi="Leelawadee" w:cs="Leelawadee"/>
                <w:sz w:val="20"/>
                <w:szCs w:val="20"/>
                <w:lang w:val="en-GB"/>
              </w:rPr>
            </w:rPrChange>
          </w:rPr>
          <w:delText>. Important criteria include the</w:delText>
        </w:r>
      </w:del>
      <w:ins w:id="667" w:author="RutPW" w:date="2013-10-09T14:44:00Z">
        <w:r w:rsidR="002906B3" w:rsidRPr="00035100">
          <w:rPr>
            <w:rFonts w:ascii="Tahoma" w:hAnsi="Tahoma" w:cs="Tahoma"/>
            <w:sz w:val="20"/>
            <w:szCs w:val="20"/>
            <w:lang w:val="en-GB"/>
            <w:rPrChange w:id="668" w:author="RutPW" w:date="2013-10-09T16:21:00Z">
              <w:rPr>
                <w:rFonts w:ascii="Leelawadee" w:hAnsi="Leelawadee" w:cs="Leelawadee"/>
                <w:sz w:val="20"/>
                <w:szCs w:val="20"/>
                <w:lang w:val="en-GB"/>
              </w:rPr>
            </w:rPrChange>
          </w:rPr>
          <w:t xml:space="preserve">: </w:t>
        </w:r>
      </w:ins>
      <w:del w:id="669" w:author="RutPW" w:date="2013-10-09T14:44:00Z">
        <w:r w:rsidRPr="00035100" w:rsidDel="002906B3">
          <w:rPr>
            <w:rFonts w:ascii="Tahoma" w:hAnsi="Tahoma" w:cs="Tahoma"/>
            <w:sz w:val="20"/>
            <w:szCs w:val="20"/>
            <w:lang w:val="en-GB"/>
            <w:rPrChange w:id="670" w:author="RutPW" w:date="2013-10-09T16:21:00Z">
              <w:rPr>
                <w:rFonts w:ascii="Leelawadee" w:hAnsi="Leelawadee" w:cs="Leelawadee"/>
                <w:sz w:val="20"/>
                <w:szCs w:val="20"/>
                <w:lang w:val="en-GB"/>
              </w:rPr>
            </w:rPrChange>
          </w:rPr>
          <w:delText xml:space="preserve"> </w:delText>
        </w:r>
      </w:del>
      <w:r w:rsidRPr="00035100">
        <w:rPr>
          <w:rFonts w:ascii="Tahoma" w:hAnsi="Tahoma" w:cs="Tahoma"/>
          <w:sz w:val="20"/>
          <w:szCs w:val="20"/>
          <w:lang w:val="en-GB"/>
          <w:rPrChange w:id="671" w:author="RutPW" w:date="2013-10-09T16:21:00Z">
            <w:rPr>
              <w:rFonts w:ascii="Leelawadee" w:hAnsi="Leelawadee" w:cs="Leelawadee"/>
              <w:sz w:val="20"/>
              <w:szCs w:val="20"/>
              <w:lang w:val="en-GB"/>
            </w:rPr>
          </w:rPrChange>
        </w:rPr>
        <w:t xml:space="preserve">geographical </w:t>
      </w:r>
      <w:del w:id="672" w:author="RutPW" w:date="2013-10-09T14:44:00Z">
        <w:r w:rsidRPr="00035100" w:rsidDel="002906B3">
          <w:rPr>
            <w:rFonts w:ascii="Tahoma" w:hAnsi="Tahoma" w:cs="Tahoma"/>
            <w:sz w:val="20"/>
            <w:szCs w:val="20"/>
            <w:lang w:val="en-GB"/>
            <w:rPrChange w:id="673" w:author="RutPW" w:date="2013-10-09T16:21:00Z">
              <w:rPr>
                <w:rFonts w:ascii="Leelawadee" w:hAnsi="Leelawadee" w:cs="Leelawadee"/>
                <w:sz w:val="20"/>
                <w:szCs w:val="20"/>
                <w:lang w:val="en-GB"/>
              </w:rPr>
            </w:rPrChange>
          </w:rPr>
          <w:delText xml:space="preserve">decentralisation </w:delText>
        </w:r>
      </w:del>
      <w:ins w:id="674" w:author="RutPW" w:date="2013-10-09T14:44:00Z">
        <w:r w:rsidR="002906B3" w:rsidRPr="00035100">
          <w:rPr>
            <w:rFonts w:ascii="Tahoma" w:hAnsi="Tahoma" w:cs="Tahoma"/>
            <w:sz w:val="20"/>
            <w:szCs w:val="20"/>
            <w:lang w:val="en-GB"/>
            <w:rPrChange w:id="675" w:author="RutPW" w:date="2013-10-09T16:21:00Z">
              <w:rPr>
                <w:rFonts w:ascii="Leelawadee" w:hAnsi="Leelawadee" w:cs="Leelawadee"/>
                <w:sz w:val="20"/>
                <w:szCs w:val="20"/>
                <w:lang w:val="en-GB"/>
              </w:rPr>
            </w:rPrChange>
          </w:rPr>
          <w:t xml:space="preserve">distribution of access to </w:t>
        </w:r>
      </w:ins>
      <w:del w:id="676" w:author="RutPW" w:date="2013-10-09T14:44:00Z">
        <w:r w:rsidRPr="00035100" w:rsidDel="002906B3">
          <w:rPr>
            <w:rFonts w:ascii="Tahoma" w:hAnsi="Tahoma" w:cs="Tahoma"/>
            <w:sz w:val="20"/>
            <w:szCs w:val="20"/>
            <w:lang w:val="en-GB"/>
            <w:rPrChange w:id="677" w:author="RutPW" w:date="2013-10-09T16:21:00Z">
              <w:rPr>
                <w:rFonts w:ascii="Leelawadee" w:hAnsi="Leelawadee" w:cs="Leelawadee"/>
                <w:sz w:val="20"/>
                <w:szCs w:val="20"/>
                <w:lang w:val="en-GB"/>
              </w:rPr>
            </w:rPrChange>
          </w:rPr>
          <w:delText xml:space="preserve">of </w:delText>
        </w:r>
      </w:del>
      <w:r w:rsidRPr="00035100">
        <w:rPr>
          <w:rFonts w:ascii="Tahoma" w:hAnsi="Tahoma" w:cs="Tahoma"/>
          <w:sz w:val="20"/>
          <w:szCs w:val="20"/>
          <w:lang w:val="en-GB"/>
          <w:rPrChange w:id="678" w:author="RutPW" w:date="2013-10-09T16:21:00Z">
            <w:rPr>
              <w:rFonts w:ascii="Leelawadee" w:hAnsi="Leelawadee" w:cs="Leelawadee"/>
              <w:sz w:val="20"/>
              <w:szCs w:val="20"/>
              <w:lang w:val="en-GB"/>
            </w:rPr>
          </w:rPrChange>
        </w:rPr>
        <w:t xml:space="preserve">art and culture, the quality of the works and performances, and the degree of cultural entrepreneurship. </w:t>
      </w:r>
    </w:p>
    <w:p w:rsidR="00FC55B0" w:rsidRPr="00035100" w:rsidRDefault="00FC55B0" w:rsidP="001F64D8">
      <w:pPr>
        <w:pStyle w:val="Geenafstand"/>
        <w:spacing w:line="276" w:lineRule="auto"/>
        <w:rPr>
          <w:rFonts w:ascii="Tahoma" w:hAnsi="Tahoma" w:cs="Tahoma"/>
          <w:sz w:val="20"/>
          <w:szCs w:val="20"/>
          <w:lang w:val="en-GB"/>
          <w:rPrChange w:id="679" w:author="RutPW" w:date="2013-10-09T16:21:00Z">
            <w:rPr>
              <w:rFonts w:ascii="Leelawadee" w:hAnsi="Leelawadee" w:cs="Leelawadee"/>
              <w:sz w:val="20"/>
              <w:szCs w:val="20"/>
              <w:lang w:val="en-GB"/>
            </w:rPr>
          </w:rPrChange>
        </w:rPr>
      </w:pPr>
    </w:p>
    <w:p w:rsidR="00FC55B0" w:rsidRPr="00035100" w:rsidRDefault="00FC55B0" w:rsidP="001F64D8">
      <w:pPr>
        <w:pStyle w:val="Geenafstand"/>
        <w:spacing w:line="276" w:lineRule="auto"/>
        <w:rPr>
          <w:rFonts w:ascii="Tahoma" w:hAnsi="Tahoma" w:cs="Tahoma"/>
          <w:sz w:val="20"/>
          <w:szCs w:val="20"/>
          <w:lang w:val="en-GB"/>
          <w:rPrChange w:id="680"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681" w:author="RutPW" w:date="2013-10-09T16:21:00Z">
            <w:rPr>
              <w:rFonts w:ascii="Leelawadee" w:hAnsi="Leelawadee" w:cs="Leelawadee"/>
              <w:sz w:val="20"/>
              <w:szCs w:val="20"/>
              <w:lang w:val="en-GB"/>
            </w:rPr>
          </w:rPrChange>
        </w:rPr>
        <w:t>In the late 1990s Rick van der Ploeg, then Dutch State Secretary for Culture, Art and Media, was responsible for introducing the concept of cultural entrepreneurship</w:t>
      </w:r>
      <w:del w:id="682" w:author="RutPW" w:date="2013-10-09T14:45:00Z">
        <w:r w:rsidRPr="00035100" w:rsidDel="002906B3">
          <w:rPr>
            <w:rFonts w:ascii="Tahoma" w:hAnsi="Tahoma" w:cs="Tahoma"/>
            <w:sz w:val="20"/>
            <w:szCs w:val="20"/>
            <w:lang w:val="en-GB"/>
            <w:rPrChange w:id="683" w:author="RutPW" w:date="2013-10-09T16:21:00Z">
              <w:rPr>
                <w:rFonts w:ascii="Leelawadee" w:hAnsi="Leelawadee" w:cs="Leelawadee"/>
                <w:sz w:val="20"/>
                <w:szCs w:val="20"/>
                <w:lang w:val="en-GB"/>
              </w:rPr>
            </w:rPrChange>
          </w:rPr>
          <w:delText>, based on economic principles, into</w:delText>
        </w:r>
      </w:del>
      <w:ins w:id="684" w:author="RutPW" w:date="2013-10-09T14:45:00Z">
        <w:r w:rsidR="002906B3" w:rsidRPr="00035100">
          <w:rPr>
            <w:rFonts w:ascii="Tahoma" w:hAnsi="Tahoma" w:cs="Tahoma"/>
            <w:sz w:val="20"/>
            <w:szCs w:val="20"/>
            <w:lang w:val="en-GB"/>
            <w:rPrChange w:id="685" w:author="RutPW" w:date="2013-10-09T16:21:00Z">
              <w:rPr>
                <w:rFonts w:ascii="Leelawadee" w:hAnsi="Leelawadee" w:cs="Leelawadee"/>
                <w:sz w:val="20"/>
                <w:szCs w:val="20"/>
                <w:lang w:val="en-GB"/>
              </w:rPr>
            </w:rPrChange>
          </w:rPr>
          <w:t xml:space="preserve"> into</w:t>
        </w:r>
      </w:ins>
      <w:r w:rsidRPr="00035100">
        <w:rPr>
          <w:rFonts w:ascii="Tahoma" w:hAnsi="Tahoma" w:cs="Tahoma"/>
          <w:sz w:val="20"/>
          <w:szCs w:val="20"/>
          <w:lang w:val="en-GB"/>
          <w:rPrChange w:id="686" w:author="RutPW" w:date="2013-10-09T16:21:00Z">
            <w:rPr>
              <w:rFonts w:ascii="Leelawadee" w:hAnsi="Leelawadee" w:cs="Leelawadee"/>
              <w:sz w:val="20"/>
              <w:szCs w:val="20"/>
              <w:lang w:val="en-GB"/>
            </w:rPr>
          </w:rPrChange>
        </w:rPr>
        <w:t xml:space="preserve"> Dutch national policy.</w:t>
      </w:r>
      <w:r w:rsidRPr="00035100">
        <w:rPr>
          <w:rStyle w:val="Voetnootmarkering"/>
          <w:rFonts w:ascii="Tahoma" w:hAnsi="Tahoma" w:cs="Tahoma"/>
          <w:sz w:val="20"/>
          <w:szCs w:val="20"/>
          <w:lang w:val="en-GB"/>
          <w:rPrChange w:id="687" w:author="RutPW" w:date="2013-10-09T16:21:00Z">
            <w:rPr>
              <w:rStyle w:val="Voetnootmarkering"/>
              <w:rFonts w:ascii="Leelawadee" w:hAnsi="Leelawadee" w:cs="Leelawadee"/>
              <w:sz w:val="20"/>
              <w:szCs w:val="20"/>
              <w:lang w:val="en-GB"/>
            </w:rPr>
          </w:rPrChange>
        </w:rPr>
        <w:footnoteReference w:id="7"/>
      </w:r>
      <w:r w:rsidRPr="00035100">
        <w:rPr>
          <w:rFonts w:ascii="Tahoma" w:hAnsi="Tahoma" w:cs="Tahoma"/>
          <w:sz w:val="20"/>
          <w:szCs w:val="20"/>
          <w:lang w:val="en-GB"/>
          <w:rPrChange w:id="692" w:author="RutPW" w:date="2013-10-09T16:21:00Z">
            <w:rPr>
              <w:rFonts w:ascii="Leelawadee" w:hAnsi="Leelawadee" w:cs="Leelawadee"/>
              <w:sz w:val="20"/>
              <w:szCs w:val="20"/>
              <w:lang w:val="en-GB"/>
            </w:rPr>
          </w:rPrChange>
        </w:rPr>
        <w:t xml:space="preserve"> Van der Ploeg’s tenure (from 1998 to 2002) took place under a broad Labour-Liberal-Democrat coalition, in power from 1994 to 2002. He considered the activities of makers and producers in the art world, who must be able to improvise and deal with multiple perspectives and new ideas, while managing organisations and realising productions, as a prime example of entrepreneurship. However, the notion of entrepreneurship in the context of the arts, with all </w:t>
      </w:r>
      <w:del w:id="693" w:author="RutPW" w:date="2013-10-09T14:45:00Z">
        <w:r w:rsidRPr="00035100" w:rsidDel="002906B3">
          <w:rPr>
            <w:rFonts w:ascii="Tahoma" w:hAnsi="Tahoma" w:cs="Tahoma"/>
            <w:sz w:val="20"/>
            <w:szCs w:val="20"/>
            <w:lang w:val="en-GB"/>
            <w:rPrChange w:id="694" w:author="RutPW" w:date="2013-10-09T16:21:00Z">
              <w:rPr>
                <w:rFonts w:ascii="Leelawadee" w:hAnsi="Leelawadee" w:cs="Leelawadee"/>
                <w:sz w:val="20"/>
                <w:szCs w:val="20"/>
                <w:lang w:val="en-GB"/>
              </w:rPr>
            </w:rPrChange>
          </w:rPr>
          <w:delText xml:space="preserve">the </w:delText>
        </w:r>
      </w:del>
      <w:ins w:id="695" w:author="RutPW" w:date="2013-10-09T14:45:00Z">
        <w:r w:rsidR="002906B3" w:rsidRPr="00035100">
          <w:rPr>
            <w:rFonts w:ascii="Tahoma" w:hAnsi="Tahoma" w:cs="Tahoma"/>
            <w:sz w:val="20"/>
            <w:szCs w:val="20"/>
            <w:lang w:val="en-GB"/>
            <w:rPrChange w:id="696" w:author="RutPW" w:date="2013-10-09T16:21:00Z">
              <w:rPr>
                <w:rFonts w:ascii="Leelawadee" w:hAnsi="Leelawadee" w:cs="Leelawadee"/>
                <w:sz w:val="20"/>
                <w:szCs w:val="20"/>
                <w:lang w:val="en-GB"/>
              </w:rPr>
            </w:rPrChange>
          </w:rPr>
          <w:t xml:space="preserve">its implied </w:t>
        </w:r>
      </w:ins>
      <w:r w:rsidRPr="00035100">
        <w:rPr>
          <w:rFonts w:ascii="Tahoma" w:hAnsi="Tahoma" w:cs="Tahoma"/>
          <w:sz w:val="20"/>
          <w:szCs w:val="20"/>
          <w:lang w:val="en-GB"/>
          <w:rPrChange w:id="697" w:author="RutPW" w:date="2013-10-09T16:21:00Z">
            <w:rPr>
              <w:rFonts w:ascii="Leelawadee" w:hAnsi="Leelawadee" w:cs="Leelawadee"/>
              <w:sz w:val="20"/>
              <w:szCs w:val="20"/>
              <w:lang w:val="en-GB"/>
            </w:rPr>
          </w:rPrChange>
        </w:rPr>
        <w:t>economic connotations</w:t>
      </w:r>
      <w:del w:id="698" w:author="RutPW" w:date="2013-10-09T14:46:00Z">
        <w:r w:rsidRPr="00035100" w:rsidDel="002906B3">
          <w:rPr>
            <w:rFonts w:ascii="Tahoma" w:hAnsi="Tahoma" w:cs="Tahoma"/>
            <w:sz w:val="20"/>
            <w:szCs w:val="20"/>
            <w:lang w:val="en-GB"/>
            <w:rPrChange w:id="699" w:author="RutPW" w:date="2013-10-09T16:21:00Z">
              <w:rPr>
                <w:rFonts w:ascii="Leelawadee" w:hAnsi="Leelawadee" w:cs="Leelawadee"/>
                <w:sz w:val="20"/>
                <w:szCs w:val="20"/>
                <w:lang w:val="en-GB"/>
              </w:rPr>
            </w:rPrChange>
          </w:rPr>
          <w:delText xml:space="preserve"> this implied</w:delText>
        </w:r>
      </w:del>
      <w:r w:rsidRPr="00035100">
        <w:rPr>
          <w:rFonts w:ascii="Tahoma" w:hAnsi="Tahoma" w:cs="Tahoma"/>
          <w:sz w:val="20"/>
          <w:szCs w:val="20"/>
          <w:lang w:val="en-GB"/>
          <w:rPrChange w:id="700" w:author="RutPW" w:date="2013-10-09T16:21:00Z">
            <w:rPr>
              <w:rFonts w:ascii="Leelawadee" w:hAnsi="Leelawadee" w:cs="Leelawadee"/>
              <w:sz w:val="20"/>
              <w:szCs w:val="20"/>
              <w:lang w:val="en-GB"/>
            </w:rPr>
          </w:rPrChange>
        </w:rPr>
        <w:t xml:space="preserve">, was </w:t>
      </w:r>
      <w:ins w:id="701" w:author="RutPW" w:date="2013-10-10T13:09:00Z">
        <w:r w:rsidR="007D5912">
          <w:rPr>
            <w:rFonts w:ascii="Tahoma" w:hAnsi="Tahoma" w:cs="Tahoma"/>
            <w:sz w:val="20"/>
            <w:szCs w:val="20"/>
            <w:lang w:val="en-GB"/>
          </w:rPr>
          <w:t xml:space="preserve">at first </w:t>
        </w:r>
      </w:ins>
      <w:r w:rsidRPr="00035100">
        <w:rPr>
          <w:rFonts w:ascii="Tahoma" w:hAnsi="Tahoma" w:cs="Tahoma"/>
          <w:sz w:val="20"/>
          <w:szCs w:val="20"/>
          <w:lang w:val="en-GB"/>
          <w:rPrChange w:id="702" w:author="RutPW" w:date="2013-10-09T16:21:00Z">
            <w:rPr>
              <w:rFonts w:ascii="Leelawadee" w:hAnsi="Leelawadee" w:cs="Leelawadee"/>
              <w:sz w:val="20"/>
              <w:szCs w:val="20"/>
              <w:lang w:val="en-GB"/>
            </w:rPr>
          </w:rPrChange>
        </w:rPr>
        <w:t xml:space="preserve">not greeted with universal enthusiasm. Gradually, however, the importance of entrepreneurship as promoted by Van der Ploeg has gained acceptance in the world of art and culture, at least at the institutional level. An indication of this </w:t>
      </w:r>
      <w:del w:id="703" w:author="RutPW" w:date="2013-10-10T13:09:00Z">
        <w:r w:rsidRPr="00035100" w:rsidDel="007D5912">
          <w:rPr>
            <w:rFonts w:ascii="Tahoma" w:hAnsi="Tahoma" w:cs="Tahoma"/>
            <w:sz w:val="20"/>
            <w:szCs w:val="20"/>
            <w:lang w:val="en-GB"/>
            <w:rPrChange w:id="704" w:author="RutPW" w:date="2013-10-09T16:21:00Z">
              <w:rPr>
                <w:rFonts w:ascii="Leelawadee" w:hAnsi="Leelawadee" w:cs="Leelawadee"/>
                <w:sz w:val="20"/>
                <w:szCs w:val="20"/>
                <w:lang w:val="en-GB"/>
              </w:rPr>
            </w:rPrChange>
          </w:rPr>
          <w:delText xml:space="preserve">institutional </w:delText>
        </w:r>
      </w:del>
      <w:r w:rsidRPr="00035100">
        <w:rPr>
          <w:rFonts w:ascii="Tahoma" w:hAnsi="Tahoma" w:cs="Tahoma"/>
          <w:sz w:val="20"/>
          <w:szCs w:val="20"/>
          <w:lang w:val="en-GB"/>
          <w:rPrChange w:id="705" w:author="RutPW" w:date="2013-10-09T16:21:00Z">
            <w:rPr>
              <w:rFonts w:ascii="Leelawadee" w:hAnsi="Leelawadee" w:cs="Leelawadee"/>
              <w:sz w:val="20"/>
              <w:szCs w:val="20"/>
              <w:lang w:val="en-GB"/>
            </w:rPr>
          </w:rPrChange>
        </w:rPr>
        <w:t>acceptance, in the Netherlands and abroad, is the establishment of education programmes in this field</w:t>
      </w:r>
      <w:ins w:id="706" w:author="RutPW" w:date="2013-10-10T13:10:00Z">
        <w:r w:rsidR="007D5912">
          <w:rPr>
            <w:rFonts w:ascii="Tahoma" w:hAnsi="Tahoma" w:cs="Tahoma"/>
            <w:sz w:val="20"/>
            <w:szCs w:val="20"/>
            <w:lang w:val="en-GB"/>
          </w:rPr>
          <w:t xml:space="preserve">. </w:t>
        </w:r>
      </w:ins>
      <w:del w:id="707" w:author="RutPW" w:date="2013-10-10T13:10:00Z">
        <w:r w:rsidRPr="00035100" w:rsidDel="007D5912">
          <w:rPr>
            <w:rFonts w:ascii="Tahoma" w:hAnsi="Tahoma" w:cs="Tahoma"/>
            <w:sz w:val="20"/>
            <w:szCs w:val="20"/>
            <w:lang w:val="en-GB"/>
            <w:rPrChange w:id="708" w:author="RutPW" w:date="2013-10-09T16:21:00Z">
              <w:rPr>
                <w:rFonts w:ascii="Leelawadee" w:hAnsi="Leelawadee" w:cs="Leelawadee"/>
                <w:sz w:val="20"/>
                <w:szCs w:val="20"/>
                <w:lang w:val="en-GB"/>
              </w:rPr>
            </w:rPrChange>
          </w:rPr>
          <w:delText xml:space="preserve">, the curriculum of these education programmes, the developments in the professional field, and the research of these developments. </w:delText>
        </w:r>
      </w:del>
      <w:r w:rsidRPr="00035100">
        <w:rPr>
          <w:rFonts w:ascii="Tahoma" w:hAnsi="Tahoma" w:cs="Tahoma"/>
          <w:sz w:val="20"/>
          <w:szCs w:val="20"/>
          <w:lang w:val="en-GB"/>
          <w:rPrChange w:id="709" w:author="RutPW" w:date="2013-10-09T16:21:00Z">
            <w:rPr>
              <w:rFonts w:ascii="Leelawadee" w:hAnsi="Leelawadee" w:cs="Leelawadee"/>
              <w:sz w:val="20"/>
              <w:szCs w:val="20"/>
              <w:lang w:val="en-GB"/>
            </w:rPr>
          </w:rPrChange>
        </w:rPr>
        <w:t xml:space="preserve">Art management has become a given fact. </w:t>
      </w:r>
    </w:p>
    <w:p w:rsidR="00FC55B0" w:rsidRPr="00035100" w:rsidRDefault="00FC55B0" w:rsidP="001F64D8">
      <w:pPr>
        <w:pStyle w:val="Geenafstand"/>
        <w:spacing w:line="276" w:lineRule="auto"/>
        <w:rPr>
          <w:rFonts w:ascii="Tahoma" w:hAnsi="Tahoma" w:cs="Tahoma"/>
          <w:sz w:val="20"/>
          <w:szCs w:val="20"/>
          <w:lang w:val="en-GB"/>
          <w:rPrChange w:id="710" w:author="RutPW" w:date="2013-10-09T16:21:00Z">
            <w:rPr>
              <w:rFonts w:ascii="Leelawadee" w:hAnsi="Leelawadee" w:cs="Leelawadee"/>
              <w:sz w:val="20"/>
              <w:szCs w:val="20"/>
              <w:lang w:val="en-GB"/>
            </w:rPr>
          </w:rPrChange>
        </w:rPr>
      </w:pPr>
    </w:p>
    <w:p w:rsidR="00FC55B0" w:rsidRPr="00035100" w:rsidRDefault="00FC55B0" w:rsidP="001F64D8">
      <w:pPr>
        <w:pStyle w:val="Geenafstand"/>
        <w:spacing w:line="276" w:lineRule="auto"/>
        <w:rPr>
          <w:rFonts w:ascii="Tahoma" w:hAnsi="Tahoma" w:cs="Tahoma"/>
          <w:sz w:val="20"/>
          <w:szCs w:val="20"/>
          <w:lang w:val="en-GB"/>
          <w:rPrChange w:id="711"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712" w:author="RutPW" w:date="2013-10-09T16:21:00Z">
            <w:rPr>
              <w:rFonts w:ascii="Leelawadee" w:hAnsi="Leelawadee" w:cs="Leelawadee"/>
              <w:sz w:val="20"/>
              <w:szCs w:val="20"/>
              <w:lang w:val="en-GB"/>
            </w:rPr>
          </w:rPrChange>
        </w:rPr>
        <w:t xml:space="preserve">The following phase in the </w:t>
      </w:r>
      <w:del w:id="713" w:author="RutPW" w:date="2013-10-09T15:22:00Z">
        <w:r w:rsidRPr="00035100" w:rsidDel="00E5257B">
          <w:rPr>
            <w:rFonts w:ascii="Tahoma" w:hAnsi="Tahoma" w:cs="Tahoma"/>
            <w:sz w:val="20"/>
            <w:szCs w:val="20"/>
            <w:lang w:val="en-GB"/>
            <w:rPrChange w:id="714" w:author="RutPW" w:date="2013-10-09T16:21:00Z">
              <w:rPr>
                <w:rFonts w:ascii="Leelawadee" w:hAnsi="Leelawadee" w:cs="Leelawadee"/>
                <w:sz w:val="20"/>
                <w:szCs w:val="20"/>
                <w:lang w:val="en-GB"/>
              </w:rPr>
            </w:rPrChange>
          </w:rPr>
          <w:delText>economisation of</w:delText>
        </w:r>
      </w:del>
      <w:ins w:id="715" w:author="RutPW" w:date="2013-10-09T15:22:00Z">
        <w:r w:rsidR="00E5257B" w:rsidRPr="00035100">
          <w:rPr>
            <w:rFonts w:ascii="Tahoma" w:hAnsi="Tahoma" w:cs="Tahoma"/>
            <w:sz w:val="20"/>
            <w:szCs w:val="20"/>
            <w:lang w:val="en-GB"/>
            <w:rPrChange w:id="716" w:author="RutPW" w:date="2013-10-09T16:21:00Z">
              <w:rPr>
                <w:rFonts w:ascii="Leelawadee" w:hAnsi="Leelawadee" w:cs="Leelawadee"/>
                <w:sz w:val="20"/>
                <w:szCs w:val="20"/>
                <w:lang w:val="en-GB"/>
              </w:rPr>
            </w:rPrChange>
          </w:rPr>
          <w:t>Dutch</w:t>
        </w:r>
      </w:ins>
      <w:r w:rsidRPr="00035100">
        <w:rPr>
          <w:rFonts w:ascii="Tahoma" w:hAnsi="Tahoma" w:cs="Tahoma"/>
          <w:sz w:val="20"/>
          <w:szCs w:val="20"/>
          <w:lang w:val="en-GB"/>
          <w:rPrChange w:id="717" w:author="RutPW" w:date="2013-10-09T16:21:00Z">
            <w:rPr>
              <w:rFonts w:ascii="Leelawadee" w:hAnsi="Leelawadee" w:cs="Leelawadee"/>
              <w:sz w:val="20"/>
              <w:szCs w:val="20"/>
              <w:lang w:val="en-GB"/>
            </w:rPr>
          </w:rPrChange>
        </w:rPr>
        <w:t xml:space="preserve"> art and culture policy also began during Van der Ploeg’s tenure. </w:t>
      </w:r>
      <w:del w:id="718" w:author="RutPW" w:date="2013-10-09T15:22:00Z">
        <w:r w:rsidRPr="00035100" w:rsidDel="00E5257B">
          <w:rPr>
            <w:rFonts w:ascii="Tahoma" w:hAnsi="Tahoma" w:cs="Tahoma"/>
            <w:sz w:val="20"/>
            <w:szCs w:val="20"/>
            <w:lang w:val="en-GB"/>
            <w:rPrChange w:id="719" w:author="RutPW" w:date="2013-10-09T16:21:00Z">
              <w:rPr>
                <w:rFonts w:ascii="Leelawadee" w:hAnsi="Leelawadee" w:cs="Leelawadee"/>
                <w:sz w:val="20"/>
                <w:szCs w:val="20"/>
                <w:lang w:val="en-GB"/>
              </w:rPr>
            </w:rPrChange>
          </w:rPr>
          <w:delText xml:space="preserve">Van der Ploeg </w:delText>
        </w:r>
      </w:del>
      <w:ins w:id="720" w:author="RutPW" w:date="2013-10-09T15:22:00Z">
        <w:r w:rsidR="00E5257B" w:rsidRPr="00035100">
          <w:rPr>
            <w:rFonts w:ascii="Tahoma" w:hAnsi="Tahoma" w:cs="Tahoma"/>
            <w:sz w:val="20"/>
            <w:szCs w:val="20"/>
            <w:lang w:val="en-GB"/>
            <w:rPrChange w:id="721" w:author="RutPW" w:date="2013-10-09T16:21:00Z">
              <w:rPr>
                <w:rFonts w:ascii="Leelawadee" w:hAnsi="Leelawadee" w:cs="Leelawadee"/>
                <w:sz w:val="20"/>
                <w:szCs w:val="20"/>
                <w:lang w:val="en-GB"/>
              </w:rPr>
            </w:rPrChange>
          </w:rPr>
          <w:t xml:space="preserve">He </w:t>
        </w:r>
      </w:ins>
      <w:r w:rsidRPr="00035100">
        <w:rPr>
          <w:rFonts w:ascii="Tahoma" w:hAnsi="Tahoma" w:cs="Tahoma"/>
          <w:sz w:val="20"/>
          <w:szCs w:val="20"/>
          <w:lang w:val="en-GB"/>
          <w:rPrChange w:id="722" w:author="RutPW" w:date="2013-10-09T16:21:00Z">
            <w:rPr>
              <w:rFonts w:ascii="Leelawadee" w:hAnsi="Leelawadee" w:cs="Leelawadee"/>
              <w:sz w:val="20"/>
              <w:szCs w:val="20"/>
              <w:lang w:val="en-GB"/>
            </w:rPr>
          </w:rPrChange>
        </w:rPr>
        <w:t xml:space="preserve">was keenly aware, as an economist and an Anglophile, of the intensive development of the creative industries in the United Kingdom. He was particularly impressed by the policies introduced by the neo-liberal Tony Blair and by Chris Smith, New Labour’s Secretary of State for Culture, Media and Sport, focused on stimulating the creative industries (see for example </w:t>
      </w:r>
      <w:r w:rsidRPr="00035100">
        <w:rPr>
          <w:rFonts w:ascii="Tahoma" w:hAnsi="Tahoma" w:cs="Tahoma"/>
          <w:sz w:val="20"/>
          <w:szCs w:val="20"/>
          <w:highlight w:val="yellow"/>
          <w:lang w:val="en-GB"/>
          <w:rPrChange w:id="723" w:author="RutPW" w:date="2013-10-09T16:21:00Z">
            <w:rPr>
              <w:rFonts w:ascii="Leelawadee" w:hAnsi="Leelawadee" w:cs="Leelawadee"/>
              <w:sz w:val="20"/>
              <w:szCs w:val="20"/>
              <w:lang w:val="en-GB"/>
            </w:rPr>
          </w:rPrChange>
        </w:rPr>
        <w:t>DCMS 1998</w:t>
      </w:r>
      <w:r w:rsidRPr="00035100">
        <w:rPr>
          <w:rFonts w:ascii="Tahoma" w:hAnsi="Tahoma" w:cs="Tahoma"/>
          <w:sz w:val="20"/>
          <w:szCs w:val="20"/>
          <w:lang w:val="en-GB"/>
          <w:rPrChange w:id="724" w:author="RutPW" w:date="2013-10-09T16:21:00Z">
            <w:rPr>
              <w:rFonts w:ascii="Leelawadee" w:hAnsi="Leelawadee" w:cs="Leelawadee"/>
              <w:sz w:val="20"/>
              <w:szCs w:val="20"/>
              <w:lang w:val="en-GB"/>
            </w:rPr>
          </w:rPrChange>
        </w:rPr>
        <w:t>). The British focus on this sector was based on an awareness of the value for the United Kingdom of the exports of creative economic sectors, such as the music industry. In the mid-1990s, the export value of music was equal to that of the British steel industry (</w:t>
      </w:r>
      <w:r w:rsidRPr="00035100">
        <w:rPr>
          <w:rFonts w:ascii="Tahoma" w:hAnsi="Tahoma" w:cs="Tahoma"/>
          <w:sz w:val="20"/>
          <w:szCs w:val="20"/>
          <w:highlight w:val="yellow"/>
          <w:lang w:val="en-GB"/>
          <w:rPrChange w:id="725" w:author="RutPW" w:date="2013-10-09T16:21:00Z">
            <w:rPr>
              <w:rFonts w:ascii="Leelawadee" w:hAnsi="Leelawadee" w:cs="Leelawadee"/>
              <w:sz w:val="20"/>
              <w:szCs w:val="20"/>
              <w:lang w:val="en-GB"/>
            </w:rPr>
          </w:rPrChange>
        </w:rPr>
        <w:t>British Invisibles 1995</w:t>
      </w:r>
      <w:r w:rsidRPr="00035100">
        <w:rPr>
          <w:rFonts w:ascii="Tahoma" w:hAnsi="Tahoma" w:cs="Tahoma"/>
          <w:sz w:val="20"/>
          <w:szCs w:val="20"/>
          <w:lang w:val="en-GB"/>
          <w:rPrChange w:id="726" w:author="RutPW" w:date="2013-10-09T16:21:00Z">
            <w:rPr>
              <w:rFonts w:ascii="Leelawadee" w:hAnsi="Leelawadee" w:cs="Leelawadee"/>
              <w:sz w:val="20"/>
              <w:szCs w:val="20"/>
              <w:lang w:val="en-GB"/>
            </w:rPr>
          </w:rPrChange>
        </w:rPr>
        <w:t xml:space="preserve">). The government, even more than the sector itself, intensively promoted and showcased the creative industries, based on the insight that British creative industries were developing into an key sector of the economy (see also </w:t>
      </w:r>
      <w:r w:rsidRPr="00035100">
        <w:rPr>
          <w:rFonts w:ascii="Tahoma" w:hAnsi="Tahoma" w:cs="Tahoma"/>
          <w:sz w:val="20"/>
          <w:szCs w:val="20"/>
          <w:highlight w:val="yellow"/>
          <w:lang w:val="en-GB"/>
          <w:rPrChange w:id="727" w:author="RutPW" w:date="2013-10-09T16:21:00Z">
            <w:rPr>
              <w:rFonts w:ascii="Leelawadee" w:hAnsi="Leelawadee" w:cs="Leelawadee"/>
              <w:sz w:val="20"/>
              <w:szCs w:val="20"/>
              <w:lang w:val="en-GB"/>
            </w:rPr>
          </w:rPrChange>
        </w:rPr>
        <w:t>Rutten &amp; Koops 2012</w:t>
      </w:r>
      <w:r w:rsidRPr="00035100">
        <w:rPr>
          <w:rFonts w:ascii="Tahoma" w:hAnsi="Tahoma" w:cs="Tahoma"/>
          <w:sz w:val="20"/>
          <w:szCs w:val="20"/>
          <w:lang w:val="en-GB"/>
          <w:rPrChange w:id="728" w:author="RutPW" w:date="2013-10-09T16:21:00Z">
            <w:rPr>
              <w:rFonts w:ascii="Leelawadee" w:hAnsi="Leelawadee" w:cs="Leelawadee"/>
              <w:sz w:val="20"/>
              <w:szCs w:val="20"/>
              <w:lang w:val="en-GB"/>
            </w:rPr>
          </w:rPrChange>
        </w:rPr>
        <w:t xml:space="preserve">). In the Netherlands however, a coherent policy for stimulating the creative industries was not formulated during Van der Ploeg’s tenure, due to a number of factors, notably a lack of enthusiasm from the Ministry of Economic Affairs. </w:t>
      </w:r>
    </w:p>
    <w:p w:rsidR="00FC55B0" w:rsidRPr="00035100" w:rsidRDefault="00FC55B0" w:rsidP="001F64D8">
      <w:pPr>
        <w:pStyle w:val="Geenafstand"/>
        <w:spacing w:line="276" w:lineRule="auto"/>
        <w:rPr>
          <w:rFonts w:ascii="Tahoma" w:hAnsi="Tahoma" w:cs="Tahoma"/>
          <w:sz w:val="20"/>
          <w:szCs w:val="20"/>
          <w:lang w:val="en-GB"/>
          <w:rPrChange w:id="729" w:author="RutPW" w:date="2013-10-09T16:21:00Z">
            <w:rPr>
              <w:rFonts w:ascii="Leelawadee" w:hAnsi="Leelawadee" w:cs="Leelawadee"/>
              <w:sz w:val="20"/>
              <w:szCs w:val="20"/>
              <w:lang w:val="en-GB"/>
            </w:rPr>
          </w:rPrChange>
        </w:rPr>
      </w:pPr>
    </w:p>
    <w:p w:rsidR="00FC55B0" w:rsidRPr="00035100" w:rsidRDefault="00FC55B0" w:rsidP="001F64D8">
      <w:pPr>
        <w:pStyle w:val="Geenafstand"/>
        <w:spacing w:line="276" w:lineRule="auto"/>
        <w:rPr>
          <w:rFonts w:ascii="Tahoma" w:hAnsi="Tahoma" w:cs="Tahoma"/>
          <w:sz w:val="20"/>
          <w:szCs w:val="20"/>
          <w:lang w:val="en-GB"/>
          <w:rPrChange w:id="730"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731" w:author="RutPW" w:date="2013-10-09T16:21:00Z">
            <w:rPr>
              <w:rFonts w:ascii="Leelawadee" w:hAnsi="Leelawadee" w:cs="Leelawadee"/>
              <w:sz w:val="20"/>
              <w:szCs w:val="20"/>
              <w:lang w:val="en-GB"/>
            </w:rPr>
          </w:rPrChange>
        </w:rPr>
        <w:t xml:space="preserve">Such a policy would not be established until a few years later, under State Secretary Medy van der Laan (2003-2006) and her successors. Finally, in 2009 the policy paper </w:t>
      </w:r>
      <w:r w:rsidRPr="00035100">
        <w:rPr>
          <w:rFonts w:ascii="Tahoma" w:hAnsi="Tahoma" w:cs="Tahoma"/>
          <w:i/>
          <w:iCs/>
          <w:sz w:val="20"/>
          <w:szCs w:val="20"/>
          <w:highlight w:val="yellow"/>
          <w:lang w:val="en-GB"/>
          <w:rPrChange w:id="732" w:author="RutPW" w:date="2013-10-09T16:21:00Z">
            <w:rPr>
              <w:rFonts w:ascii="Leelawadee" w:hAnsi="Leelawadee" w:cs="Leelawadee"/>
              <w:i/>
              <w:iCs/>
              <w:sz w:val="20"/>
              <w:szCs w:val="20"/>
              <w:lang w:val="en-GB"/>
            </w:rPr>
          </w:rPrChange>
        </w:rPr>
        <w:t>Ons Creatief Vermogen</w:t>
      </w:r>
      <w:r w:rsidRPr="00035100">
        <w:rPr>
          <w:rFonts w:ascii="Tahoma" w:hAnsi="Tahoma" w:cs="Tahoma"/>
          <w:sz w:val="20"/>
          <w:szCs w:val="20"/>
          <w:lang w:val="en-GB"/>
          <w:rPrChange w:id="733" w:author="RutPW" w:date="2013-10-09T16:21:00Z">
            <w:rPr>
              <w:rFonts w:ascii="Leelawadee" w:hAnsi="Leelawadee" w:cs="Leelawadee"/>
              <w:sz w:val="20"/>
              <w:szCs w:val="20"/>
              <w:lang w:val="en-GB"/>
            </w:rPr>
          </w:rPrChange>
        </w:rPr>
        <w:t xml:space="preserve"> (‘Our Creative Capital’) was jointly formulated by the Ministry of Education, Culture and Science, and the Ministry of Economic Affairs. A number of research projects had already been conducted and published by then (See: </w:t>
      </w:r>
      <w:r w:rsidRPr="00035100">
        <w:rPr>
          <w:rFonts w:ascii="Tahoma" w:hAnsi="Tahoma" w:cs="Tahoma"/>
          <w:sz w:val="20"/>
          <w:szCs w:val="20"/>
          <w:highlight w:val="yellow"/>
          <w:lang w:val="en-GB"/>
          <w:rPrChange w:id="734" w:author="RutPW" w:date="2013-10-09T16:21:00Z">
            <w:rPr>
              <w:rFonts w:ascii="Leelawadee" w:hAnsi="Leelawadee" w:cs="Leelawadee"/>
              <w:sz w:val="20"/>
              <w:szCs w:val="20"/>
              <w:lang w:val="en-GB"/>
            </w:rPr>
          </w:rPrChange>
        </w:rPr>
        <w:t>Hofstede &amp; Raes 2006</w:t>
      </w:r>
      <w:r w:rsidRPr="00035100">
        <w:rPr>
          <w:rFonts w:ascii="Tahoma" w:hAnsi="Tahoma" w:cs="Tahoma"/>
          <w:sz w:val="20"/>
          <w:szCs w:val="20"/>
          <w:lang w:val="en-GB"/>
          <w:rPrChange w:id="735" w:author="RutPW" w:date="2013-10-09T16:21:00Z">
            <w:rPr>
              <w:rFonts w:ascii="Leelawadee" w:hAnsi="Leelawadee" w:cs="Leelawadee"/>
              <w:sz w:val="20"/>
              <w:szCs w:val="20"/>
              <w:lang w:val="en-GB"/>
            </w:rPr>
          </w:rPrChange>
        </w:rPr>
        <w:t>); in the same period, an Innovation Platform established by the government had declared the creative industries a key sector for the economy (</w:t>
      </w:r>
      <w:r w:rsidRPr="00035100">
        <w:rPr>
          <w:rFonts w:ascii="Tahoma" w:hAnsi="Tahoma" w:cs="Tahoma"/>
          <w:sz w:val="20"/>
          <w:szCs w:val="20"/>
          <w:highlight w:val="yellow"/>
          <w:lang w:val="en-GB"/>
          <w:rPrChange w:id="736" w:author="RutPW" w:date="2013-10-09T16:21:00Z">
            <w:rPr>
              <w:rFonts w:ascii="Leelawadee" w:hAnsi="Leelawadee" w:cs="Leelawadee"/>
              <w:sz w:val="20"/>
              <w:szCs w:val="20"/>
              <w:lang w:val="en-GB"/>
            </w:rPr>
          </w:rPrChange>
        </w:rPr>
        <w:t>Innovatieplatform 2004</w:t>
      </w:r>
      <w:r w:rsidRPr="00035100">
        <w:rPr>
          <w:rFonts w:ascii="Tahoma" w:hAnsi="Tahoma" w:cs="Tahoma"/>
          <w:sz w:val="20"/>
          <w:szCs w:val="20"/>
          <w:lang w:val="en-GB"/>
          <w:rPrChange w:id="737" w:author="RutPW" w:date="2013-10-09T16:21:00Z">
            <w:rPr>
              <w:rFonts w:ascii="Leelawadee" w:hAnsi="Leelawadee" w:cs="Leelawadee"/>
              <w:sz w:val="20"/>
              <w:szCs w:val="20"/>
              <w:lang w:val="en-GB"/>
            </w:rPr>
          </w:rPrChange>
        </w:rPr>
        <w:t>). Under the new centre-right government however, the policy focusing on key sectors was dropped in favour of a business-oriented policy which in turn led to the formulation of a new sector policy, focusing this time on ‘top’ sectors. Here too, policy makers recognised the importance of creative industries, which were defined as one of these top sectors. A new ‘top team’ platform was established to focus on the potential catalysing effects of the creative industries for the rest of the economy and society in general. Rather than growth within the sector itself, the creative industries were seen mainly as an agent for innovation in other top sectors (</w:t>
      </w:r>
      <w:r w:rsidRPr="00035100">
        <w:rPr>
          <w:rFonts w:ascii="Tahoma" w:hAnsi="Tahoma" w:cs="Tahoma"/>
          <w:sz w:val="20"/>
          <w:szCs w:val="20"/>
          <w:highlight w:val="yellow"/>
          <w:lang w:val="en-GB"/>
          <w:rPrChange w:id="738" w:author="RutPW" w:date="2013-10-09T16:21:00Z">
            <w:rPr>
              <w:rFonts w:ascii="Leelawadee" w:hAnsi="Leelawadee" w:cs="Leelawadee"/>
              <w:sz w:val="20"/>
              <w:szCs w:val="20"/>
              <w:lang w:val="en-GB"/>
            </w:rPr>
          </w:rPrChange>
        </w:rPr>
        <w:t>Topteam Creatieve Industrie 2011</w:t>
      </w:r>
      <w:r w:rsidRPr="00035100">
        <w:rPr>
          <w:rFonts w:ascii="Tahoma" w:hAnsi="Tahoma" w:cs="Tahoma"/>
          <w:sz w:val="20"/>
          <w:szCs w:val="20"/>
          <w:lang w:val="en-GB"/>
          <w:rPrChange w:id="739" w:author="RutPW" w:date="2013-10-09T16:21:00Z">
            <w:rPr>
              <w:rFonts w:ascii="Leelawadee" w:hAnsi="Leelawadee" w:cs="Leelawadee"/>
              <w:sz w:val="20"/>
              <w:szCs w:val="20"/>
              <w:lang w:val="en-GB"/>
            </w:rPr>
          </w:rPrChange>
        </w:rPr>
        <w:t xml:space="preserve">). However, and somewhat cynically, two important subsectors of the creative industries were subjected in the same period to sweeping budget cuts. Netherlands Public Broadcasting was ordered to cut a total of € </w:t>
      </w:r>
      <w:del w:id="740" w:author="RutPW" w:date="2013-10-09T14:48:00Z">
        <w:r w:rsidRPr="00035100" w:rsidDel="00917933">
          <w:rPr>
            <w:rFonts w:ascii="Tahoma" w:hAnsi="Tahoma" w:cs="Tahoma"/>
            <w:sz w:val="20"/>
            <w:szCs w:val="20"/>
            <w:lang w:val="en-GB"/>
            <w:rPrChange w:id="741" w:author="RutPW" w:date="2013-10-09T16:21:00Z">
              <w:rPr>
                <w:rFonts w:ascii="Leelawadee" w:hAnsi="Leelawadee" w:cs="Leelawadee"/>
                <w:sz w:val="20"/>
                <w:szCs w:val="20"/>
                <w:lang w:val="en-GB"/>
              </w:rPr>
            </w:rPrChange>
          </w:rPr>
          <w:delText>3</w:delText>
        </w:r>
      </w:del>
      <w:ins w:id="742" w:author="RutPW" w:date="2013-10-09T14:48:00Z">
        <w:r w:rsidR="00917933" w:rsidRPr="00035100">
          <w:rPr>
            <w:rFonts w:ascii="Tahoma" w:hAnsi="Tahoma" w:cs="Tahoma"/>
            <w:sz w:val="20"/>
            <w:szCs w:val="20"/>
            <w:lang w:val="en-GB"/>
            <w:rPrChange w:id="743" w:author="RutPW" w:date="2013-10-09T16:21:00Z">
              <w:rPr>
                <w:rFonts w:ascii="Leelawadee" w:hAnsi="Leelawadee" w:cs="Leelawadee"/>
                <w:sz w:val="20"/>
                <w:szCs w:val="20"/>
                <w:lang w:val="en-GB"/>
              </w:rPr>
            </w:rPrChange>
          </w:rPr>
          <w:t>2</w:t>
        </w:r>
      </w:ins>
      <w:r w:rsidRPr="00035100">
        <w:rPr>
          <w:rFonts w:ascii="Tahoma" w:hAnsi="Tahoma" w:cs="Tahoma"/>
          <w:sz w:val="20"/>
          <w:szCs w:val="20"/>
          <w:lang w:val="en-GB"/>
          <w:rPrChange w:id="744" w:author="RutPW" w:date="2013-10-09T16:21:00Z">
            <w:rPr>
              <w:rFonts w:ascii="Leelawadee" w:hAnsi="Leelawadee" w:cs="Leelawadee"/>
              <w:sz w:val="20"/>
              <w:szCs w:val="20"/>
              <w:lang w:val="en-GB"/>
            </w:rPr>
          </w:rPrChange>
        </w:rPr>
        <w:t xml:space="preserve">00 million, while cuts in the arts amounted to another € 200 million.  Also, the centre-right government proposed raising the value-added sales tax rate on art products and services, a measure which was eventually reversed by the subsequent (and currently incumbent) Liberal-Labour coalition. </w:t>
      </w:r>
      <w:ins w:id="745" w:author="RutPW" w:date="2013-10-09T14:48:00Z">
        <w:r w:rsidR="00917933" w:rsidRPr="00035100">
          <w:rPr>
            <w:rFonts w:ascii="Tahoma" w:hAnsi="Tahoma" w:cs="Tahoma"/>
            <w:sz w:val="20"/>
            <w:szCs w:val="20"/>
            <w:lang w:val="en-GB"/>
            <w:rPrChange w:id="746" w:author="RutPW" w:date="2013-10-09T16:21:00Z">
              <w:rPr>
                <w:rFonts w:ascii="Leelawadee" w:hAnsi="Leelawadee" w:cs="Leelawadee"/>
                <w:sz w:val="20"/>
                <w:szCs w:val="20"/>
                <w:lang w:val="en-GB"/>
              </w:rPr>
            </w:rPrChange>
          </w:rPr>
          <w:t>That same government</w:t>
        </w:r>
      </w:ins>
      <w:ins w:id="747" w:author="RutPW" w:date="2013-10-10T13:10:00Z">
        <w:r w:rsidR="007D5912">
          <w:rPr>
            <w:rFonts w:ascii="Tahoma" w:hAnsi="Tahoma" w:cs="Tahoma"/>
            <w:sz w:val="20"/>
            <w:szCs w:val="20"/>
            <w:lang w:val="en-GB"/>
          </w:rPr>
          <w:t xml:space="preserve"> however</w:t>
        </w:r>
      </w:ins>
      <w:ins w:id="748" w:author="RutPW" w:date="2013-10-09T14:48:00Z">
        <w:r w:rsidR="00917933" w:rsidRPr="00035100">
          <w:rPr>
            <w:rFonts w:ascii="Tahoma" w:hAnsi="Tahoma" w:cs="Tahoma"/>
            <w:sz w:val="20"/>
            <w:szCs w:val="20"/>
            <w:lang w:val="en-GB"/>
            <w:rPrChange w:id="749" w:author="RutPW" w:date="2013-10-09T16:21:00Z">
              <w:rPr>
                <w:rFonts w:ascii="Leelawadee" w:hAnsi="Leelawadee" w:cs="Leelawadee"/>
                <w:sz w:val="20"/>
                <w:szCs w:val="20"/>
                <w:lang w:val="en-GB"/>
              </w:rPr>
            </w:rPrChange>
          </w:rPr>
          <w:t xml:space="preserve"> decided for an additional cut in the budget of the public broadcasters (national and re</w:t>
        </w:r>
      </w:ins>
      <w:ins w:id="750" w:author="RutPW" w:date="2013-10-09T14:49:00Z">
        <w:r w:rsidR="00917933" w:rsidRPr="00035100">
          <w:rPr>
            <w:rFonts w:ascii="Tahoma" w:hAnsi="Tahoma" w:cs="Tahoma"/>
            <w:sz w:val="20"/>
            <w:szCs w:val="20"/>
            <w:lang w:val="en-GB"/>
            <w:rPrChange w:id="751" w:author="RutPW" w:date="2013-10-09T16:21:00Z">
              <w:rPr>
                <w:rFonts w:ascii="Leelawadee" w:hAnsi="Leelawadee" w:cs="Leelawadee"/>
                <w:sz w:val="20"/>
                <w:szCs w:val="20"/>
                <w:lang w:val="en-GB"/>
              </w:rPr>
            </w:rPrChange>
          </w:rPr>
          <w:t xml:space="preserve">gional): € 100 million. </w:t>
        </w:r>
      </w:ins>
      <w:r w:rsidRPr="00035100">
        <w:rPr>
          <w:rFonts w:ascii="Tahoma" w:hAnsi="Tahoma" w:cs="Tahoma"/>
          <w:sz w:val="20"/>
          <w:szCs w:val="20"/>
          <w:lang w:val="en-GB"/>
          <w:rPrChange w:id="752" w:author="RutPW" w:date="2013-10-09T16:21:00Z">
            <w:rPr>
              <w:rFonts w:ascii="Leelawadee" w:hAnsi="Leelawadee" w:cs="Leelawadee"/>
              <w:sz w:val="20"/>
              <w:szCs w:val="20"/>
              <w:lang w:val="en-GB"/>
            </w:rPr>
          </w:rPrChange>
        </w:rPr>
        <w:t xml:space="preserve">Still, it’s hard to understand the logic behind declaring the creative industries a top sector on </w:t>
      </w:r>
      <w:ins w:id="753" w:author="RutPW" w:date="2013-10-09T14:50:00Z">
        <w:r w:rsidR="00917933" w:rsidRPr="00035100">
          <w:rPr>
            <w:rFonts w:ascii="Tahoma" w:hAnsi="Tahoma" w:cs="Tahoma"/>
            <w:sz w:val="20"/>
            <w:szCs w:val="20"/>
            <w:lang w:val="en-GB"/>
            <w:rPrChange w:id="754" w:author="RutPW" w:date="2013-10-09T16:21:00Z">
              <w:rPr>
                <w:rFonts w:ascii="Leelawadee" w:hAnsi="Leelawadee" w:cs="Leelawadee"/>
                <w:sz w:val="20"/>
                <w:szCs w:val="20"/>
                <w:lang w:val="en-GB"/>
              </w:rPr>
            </w:rPrChange>
          </w:rPr>
          <w:t xml:space="preserve">the </w:t>
        </w:r>
      </w:ins>
      <w:r w:rsidRPr="00035100">
        <w:rPr>
          <w:rFonts w:ascii="Tahoma" w:hAnsi="Tahoma" w:cs="Tahoma"/>
          <w:sz w:val="20"/>
          <w:szCs w:val="20"/>
          <w:lang w:val="en-GB"/>
          <w:rPrChange w:id="755" w:author="RutPW" w:date="2013-10-09T16:21:00Z">
            <w:rPr>
              <w:rFonts w:ascii="Leelawadee" w:hAnsi="Leelawadee" w:cs="Leelawadee"/>
              <w:sz w:val="20"/>
              <w:szCs w:val="20"/>
              <w:lang w:val="en-GB"/>
            </w:rPr>
          </w:rPrChange>
        </w:rPr>
        <w:t xml:space="preserve">one hand, while on the other </w:t>
      </w:r>
      <w:del w:id="756" w:author="RutPW" w:date="2013-10-09T14:50:00Z">
        <w:r w:rsidRPr="00035100" w:rsidDel="00917933">
          <w:rPr>
            <w:rFonts w:ascii="Tahoma" w:hAnsi="Tahoma" w:cs="Tahoma"/>
            <w:sz w:val="20"/>
            <w:szCs w:val="20"/>
            <w:lang w:val="en-GB"/>
            <w:rPrChange w:id="757" w:author="RutPW" w:date="2013-10-09T16:21:00Z">
              <w:rPr>
                <w:rFonts w:ascii="Leelawadee" w:hAnsi="Leelawadee" w:cs="Leelawadee"/>
                <w:sz w:val="20"/>
                <w:szCs w:val="20"/>
                <w:lang w:val="en-GB"/>
              </w:rPr>
            </w:rPrChange>
          </w:rPr>
          <w:delText xml:space="preserve">hand </w:delText>
        </w:r>
      </w:del>
      <w:r w:rsidRPr="00035100">
        <w:rPr>
          <w:rFonts w:ascii="Tahoma" w:hAnsi="Tahoma" w:cs="Tahoma"/>
          <w:sz w:val="20"/>
          <w:szCs w:val="20"/>
          <w:lang w:val="en-GB"/>
          <w:rPrChange w:id="758" w:author="RutPW" w:date="2013-10-09T16:21:00Z">
            <w:rPr>
              <w:rFonts w:ascii="Leelawadee" w:hAnsi="Leelawadee" w:cs="Leelawadee"/>
              <w:sz w:val="20"/>
              <w:szCs w:val="20"/>
              <w:lang w:val="en-GB"/>
            </w:rPr>
          </w:rPrChange>
        </w:rPr>
        <w:t xml:space="preserve">subjecting two important pillars of this same sector to such drastic budget cuts. </w:t>
      </w:r>
    </w:p>
    <w:p w:rsidR="00FC55B0" w:rsidRPr="00035100" w:rsidRDefault="00FC55B0" w:rsidP="001F64D8">
      <w:pPr>
        <w:pStyle w:val="Geenafstand"/>
        <w:spacing w:line="276" w:lineRule="auto"/>
        <w:rPr>
          <w:rFonts w:ascii="Tahoma" w:hAnsi="Tahoma" w:cs="Tahoma"/>
          <w:sz w:val="20"/>
          <w:szCs w:val="20"/>
          <w:lang w:val="en-GB"/>
          <w:rPrChange w:id="759" w:author="RutPW" w:date="2013-10-09T16:21:00Z">
            <w:rPr>
              <w:rFonts w:ascii="Leelawadee" w:hAnsi="Leelawadee" w:cs="Leelawadee"/>
              <w:sz w:val="20"/>
              <w:szCs w:val="20"/>
              <w:lang w:val="en-GB"/>
            </w:rPr>
          </w:rPrChange>
        </w:rPr>
      </w:pPr>
    </w:p>
    <w:p w:rsidR="00FC55B0" w:rsidRPr="00035100" w:rsidDel="00917933" w:rsidRDefault="00FC55B0" w:rsidP="001F64D8">
      <w:pPr>
        <w:pStyle w:val="Geenafstand"/>
        <w:spacing w:line="276" w:lineRule="auto"/>
        <w:rPr>
          <w:del w:id="760" w:author="RutPW" w:date="2013-10-09T14:50:00Z"/>
          <w:rFonts w:ascii="Tahoma" w:hAnsi="Tahoma" w:cs="Tahoma"/>
          <w:sz w:val="20"/>
          <w:szCs w:val="20"/>
          <w:lang w:val="en-GB"/>
          <w:rPrChange w:id="761" w:author="RutPW" w:date="2013-10-09T16:21:00Z">
            <w:rPr>
              <w:del w:id="762" w:author="RutPW" w:date="2013-10-09T14:50:00Z"/>
              <w:rFonts w:ascii="Leelawadee" w:hAnsi="Leelawadee" w:cs="Leelawadee"/>
              <w:sz w:val="20"/>
              <w:szCs w:val="20"/>
              <w:lang w:val="en-GB"/>
            </w:rPr>
          </w:rPrChange>
        </w:rPr>
      </w:pPr>
      <w:del w:id="763" w:author="RutPW" w:date="2013-10-09T14:50:00Z">
        <w:r w:rsidRPr="00035100" w:rsidDel="00917933">
          <w:rPr>
            <w:rFonts w:ascii="Tahoma" w:hAnsi="Tahoma" w:cs="Tahoma"/>
            <w:sz w:val="20"/>
            <w:szCs w:val="20"/>
            <w:lang w:val="en-GB"/>
            <w:rPrChange w:id="764" w:author="RutPW" w:date="2013-10-09T16:21:00Z">
              <w:rPr>
                <w:rFonts w:ascii="Leelawadee" w:hAnsi="Leelawadee" w:cs="Leelawadee"/>
                <w:sz w:val="20"/>
                <w:szCs w:val="20"/>
                <w:lang w:val="en-GB"/>
              </w:rPr>
            </w:rPrChange>
          </w:rPr>
          <w:delText>In the following paragraphs, we shall examine the various connections between economy, culture and art in the context of the ongoing development of a creative economy, showing the mutually beneficial relationship between economy, culture and art, but also the need for a conscientious and well-considered policy in order to foster and make productive use of this relationship. First we shall examine the creative industries.</w:delText>
        </w:r>
      </w:del>
    </w:p>
    <w:p w:rsidR="00FC55B0" w:rsidRPr="00035100" w:rsidDel="00917933" w:rsidRDefault="00FC55B0" w:rsidP="001F64D8">
      <w:pPr>
        <w:pStyle w:val="Geenafstand"/>
        <w:spacing w:line="276" w:lineRule="auto"/>
        <w:rPr>
          <w:del w:id="765" w:author="RutPW" w:date="2013-10-09T14:50:00Z"/>
          <w:rFonts w:ascii="Tahoma" w:hAnsi="Tahoma" w:cs="Tahoma"/>
          <w:sz w:val="20"/>
          <w:szCs w:val="20"/>
          <w:lang w:val="en-GB"/>
          <w:rPrChange w:id="766" w:author="RutPW" w:date="2013-10-09T16:21:00Z">
            <w:rPr>
              <w:del w:id="767" w:author="RutPW" w:date="2013-10-09T14:50:00Z"/>
              <w:rFonts w:ascii="Leelawadee" w:hAnsi="Leelawadee" w:cs="Leelawadee"/>
              <w:sz w:val="20"/>
              <w:szCs w:val="20"/>
              <w:lang w:val="en-GB"/>
            </w:rPr>
          </w:rPrChange>
        </w:rPr>
      </w:pPr>
    </w:p>
    <w:p w:rsidR="00FC55B0" w:rsidRPr="00035100" w:rsidRDefault="00FC55B0" w:rsidP="00ED7EDA">
      <w:pPr>
        <w:pStyle w:val="BodyCharChar2Char"/>
        <w:jc w:val="left"/>
        <w:rPr>
          <w:rFonts w:ascii="Tahoma" w:hAnsi="Tahoma" w:cs="Tahoma"/>
          <w:b/>
          <w:sz w:val="20"/>
          <w:lang w:val="en-GB"/>
          <w:rPrChange w:id="768" w:author="RutPW" w:date="2013-10-09T16:21:00Z">
            <w:rPr>
              <w:rFonts w:ascii="Leelawadee" w:hAnsi="Leelawadee" w:cs="Leelawadee"/>
              <w:b/>
              <w:sz w:val="20"/>
              <w:lang w:val="en-GB"/>
            </w:rPr>
          </w:rPrChange>
        </w:rPr>
      </w:pPr>
      <w:r w:rsidRPr="00035100">
        <w:rPr>
          <w:rFonts w:ascii="Tahoma" w:hAnsi="Tahoma" w:cs="Tahoma"/>
          <w:b/>
          <w:bCs/>
          <w:sz w:val="20"/>
          <w:lang w:val="en-GB"/>
          <w:rPrChange w:id="769" w:author="RutPW" w:date="2013-10-09T16:21:00Z">
            <w:rPr>
              <w:rFonts w:ascii="Leelawadee" w:hAnsi="Leelawadee" w:cs="Leelawadee"/>
              <w:b/>
              <w:bCs/>
              <w:sz w:val="20"/>
              <w:lang w:val="en-GB"/>
            </w:rPr>
          </w:rPrChange>
        </w:rPr>
        <w:t>Creative industries: a rapidly growing sector</w:t>
      </w:r>
    </w:p>
    <w:p w:rsidR="00FC55B0" w:rsidRPr="00035100" w:rsidRDefault="00FC55B0" w:rsidP="00D01319">
      <w:pPr>
        <w:suppressAutoHyphens/>
        <w:spacing w:after="0"/>
        <w:rPr>
          <w:rFonts w:ascii="Tahoma" w:hAnsi="Tahoma" w:cs="Tahoma"/>
          <w:sz w:val="20"/>
          <w:lang w:val="en-GB"/>
          <w:rPrChange w:id="770" w:author="RutPW" w:date="2013-10-09T16:21:00Z">
            <w:rPr>
              <w:rFonts w:ascii="Leelawadee" w:hAnsi="Leelawadee" w:cs="Leelawadee"/>
              <w:sz w:val="20"/>
              <w:lang w:val="en-GB"/>
            </w:rPr>
          </w:rPrChange>
        </w:rPr>
      </w:pPr>
      <w:r w:rsidRPr="00035100">
        <w:rPr>
          <w:rFonts w:ascii="Tahoma" w:hAnsi="Tahoma" w:cs="Tahoma"/>
          <w:sz w:val="20"/>
          <w:szCs w:val="20"/>
          <w:lang w:val="en-GB"/>
          <w:rPrChange w:id="771" w:author="RutPW" w:date="2013-10-09T16:21:00Z">
            <w:rPr>
              <w:rFonts w:ascii="Leelawadee" w:hAnsi="Leelawadee" w:cs="Leelawadee"/>
              <w:sz w:val="20"/>
              <w:szCs w:val="20"/>
              <w:lang w:val="en-GB"/>
            </w:rPr>
          </w:rPrChange>
        </w:rPr>
        <w:t xml:space="preserve">Western European economies have been in a state of transition for quite some time now. For several decades, traditional industrial production has no longer been the main economic pillar; other sectors now play an increasingly important role in creating added value and employment, particularly in the field of knowledge-intensive business services. Creativity, and by extension the creative industries, are seen as new and important sources of economic value. As </w:t>
      </w:r>
      <w:del w:id="772" w:author="RutPW" w:date="2013-10-10T13:10:00Z">
        <w:r w:rsidRPr="00035100" w:rsidDel="007D5912">
          <w:rPr>
            <w:rFonts w:ascii="Tahoma" w:hAnsi="Tahoma" w:cs="Tahoma"/>
            <w:sz w:val="20"/>
            <w:szCs w:val="20"/>
            <w:lang w:val="en-GB"/>
            <w:rPrChange w:id="773" w:author="RutPW" w:date="2013-10-09T16:21:00Z">
              <w:rPr>
                <w:rFonts w:ascii="Leelawadee" w:hAnsi="Leelawadee" w:cs="Leelawadee"/>
                <w:sz w:val="20"/>
                <w:szCs w:val="20"/>
                <w:lang w:val="en-GB"/>
              </w:rPr>
            </w:rPrChange>
          </w:rPr>
          <w:delText xml:space="preserve">we </w:delText>
        </w:r>
      </w:del>
      <w:ins w:id="774" w:author="RutPW" w:date="2013-10-10T13:10:00Z">
        <w:r w:rsidR="007D5912">
          <w:rPr>
            <w:rFonts w:ascii="Tahoma" w:hAnsi="Tahoma" w:cs="Tahoma"/>
            <w:sz w:val="20"/>
            <w:szCs w:val="20"/>
            <w:lang w:val="en-GB"/>
          </w:rPr>
          <w:t>I</w:t>
        </w:r>
        <w:r w:rsidR="007D5912" w:rsidRPr="00035100">
          <w:rPr>
            <w:rFonts w:ascii="Tahoma" w:hAnsi="Tahoma" w:cs="Tahoma"/>
            <w:sz w:val="20"/>
            <w:szCs w:val="20"/>
            <w:lang w:val="en-GB"/>
            <w:rPrChange w:id="775"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776" w:author="RutPW" w:date="2013-10-09T16:21:00Z">
            <w:rPr>
              <w:rFonts w:ascii="Leelawadee" w:hAnsi="Leelawadee" w:cs="Leelawadee"/>
              <w:sz w:val="20"/>
              <w:szCs w:val="20"/>
              <w:lang w:val="en-GB"/>
            </w:rPr>
          </w:rPrChange>
        </w:rPr>
        <w:t xml:space="preserve">previously noted, the United Kingdom first understood the importance of the creative industries in the 1990s. Some years later the Netherlands followed, declaring the creative industries first a ‘key’ sector, then a ‘top’ sector. Creative industries are considered an economic field in which Western countries are able to excel on a global level. Especially in the United Kingdom, but also in the Netherlands, creative industries have shown over the past few years above-average growth rates. </w:t>
      </w:r>
    </w:p>
    <w:p w:rsidR="00FC55B0" w:rsidRPr="00035100" w:rsidRDefault="00FC55B0" w:rsidP="00D01319">
      <w:pPr>
        <w:suppressAutoHyphens/>
        <w:spacing w:after="0"/>
        <w:rPr>
          <w:rFonts w:ascii="Tahoma" w:hAnsi="Tahoma" w:cs="Tahoma"/>
          <w:sz w:val="20"/>
          <w:lang w:val="en-GB"/>
          <w:rPrChange w:id="777" w:author="RutPW" w:date="2013-10-09T16:21:00Z">
            <w:rPr>
              <w:rFonts w:ascii="Leelawadee" w:hAnsi="Leelawadee" w:cs="Leelawadee"/>
              <w:sz w:val="20"/>
              <w:lang w:val="en-GB"/>
            </w:rPr>
          </w:rPrChange>
        </w:rPr>
      </w:pPr>
    </w:p>
    <w:p w:rsidR="00FC55B0" w:rsidRPr="00035100" w:rsidRDefault="00FC55B0" w:rsidP="00C87A61">
      <w:pPr>
        <w:ind w:right="567"/>
        <w:rPr>
          <w:rFonts w:ascii="Tahoma" w:hAnsi="Tahoma" w:cs="Tahoma"/>
          <w:sz w:val="20"/>
          <w:szCs w:val="20"/>
          <w:lang w:val="en-GB"/>
          <w:rPrChange w:id="778"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779" w:author="RutPW" w:date="2013-10-09T16:21:00Z">
            <w:rPr>
              <w:rFonts w:ascii="Leelawadee" w:hAnsi="Leelawadee" w:cs="Leelawadee"/>
              <w:sz w:val="20"/>
              <w:szCs w:val="20"/>
              <w:lang w:val="en-GB"/>
            </w:rPr>
          </w:rPrChange>
        </w:rPr>
        <w:t xml:space="preserve">‘Creative industries’ is an umbrella term encompassing various economic activities, which provide goods and services resulting from individual or collective creative labour and creative entrepreneurship; the main and defining characteristic of these goods and services is the central role of content and symbolism, as demonstrated by the fact that consumers as well as business customers purchase these because of the meanings they convey, and thus the symbolic value which they </w:t>
      </w:r>
      <w:ins w:id="780" w:author="RutPW" w:date="2013-10-09T15:24:00Z">
        <w:r w:rsidR="00E01038" w:rsidRPr="00035100">
          <w:rPr>
            <w:rFonts w:ascii="Tahoma" w:hAnsi="Tahoma" w:cs="Tahoma"/>
            <w:sz w:val="20"/>
            <w:szCs w:val="20"/>
            <w:lang w:val="en-GB"/>
            <w:rPrChange w:id="781" w:author="RutPW" w:date="2013-10-09T16:21:00Z">
              <w:rPr>
                <w:rFonts w:ascii="Leelawadee" w:hAnsi="Leelawadee" w:cs="Leelawadee"/>
                <w:sz w:val="20"/>
                <w:szCs w:val="20"/>
                <w:lang w:val="en-GB"/>
              </w:rPr>
            </w:rPrChange>
          </w:rPr>
          <w:t>‘</w:t>
        </w:r>
      </w:ins>
      <w:r w:rsidRPr="00035100">
        <w:rPr>
          <w:rFonts w:ascii="Tahoma" w:hAnsi="Tahoma" w:cs="Tahoma"/>
          <w:sz w:val="20"/>
          <w:szCs w:val="20"/>
          <w:lang w:val="en-GB"/>
          <w:rPrChange w:id="782" w:author="RutPW" w:date="2013-10-09T16:21:00Z">
            <w:rPr>
              <w:rFonts w:ascii="Leelawadee" w:hAnsi="Leelawadee" w:cs="Leelawadee"/>
              <w:sz w:val="20"/>
              <w:szCs w:val="20"/>
              <w:lang w:val="en-GB"/>
            </w:rPr>
          </w:rPrChange>
        </w:rPr>
        <w:t>physically</w:t>
      </w:r>
      <w:ins w:id="783" w:author="RutPW" w:date="2013-10-09T15:24:00Z">
        <w:r w:rsidR="00E01038" w:rsidRPr="00035100">
          <w:rPr>
            <w:rFonts w:ascii="Tahoma" w:hAnsi="Tahoma" w:cs="Tahoma"/>
            <w:sz w:val="20"/>
            <w:szCs w:val="20"/>
            <w:lang w:val="en-GB"/>
            <w:rPrChange w:id="784" w:author="RutPW" w:date="2013-10-09T16:21:00Z">
              <w:rPr>
                <w:rFonts w:ascii="Leelawadee" w:hAnsi="Leelawadee" w:cs="Leelawadee"/>
                <w:sz w:val="20"/>
                <w:szCs w:val="20"/>
                <w:lang w:val="en-GB"/>
              </w:rPr>
            </w:rPrChange>
          </w:rPr>
          <w:t>’</w:t>
        </w:r>
      </w:ins>
      <w:r w:rsidRPr="00035100">
        <w:rPr>
          <w:rFonts w:ascii="Tahoma" w:hAnsi="Tahoma" w:cs="Tahoma"/>
          <w:sz w:val="20"/>
          <w:szCs w:val="20"/>
          <w:lang w:val="en-GB"/>
          <w:rPrChange w:id="785" w:author="RutPW" w:date="2013-10-09T16:21:00Z">
            <w:rPr>
              <w:rFonts w:ascii="Leelawadee" w:hAnsi="Leelawadee" w:cs="Leelawadee"/>
              <w:sz w:val="20"/>
              <w:szCs w:val="20"/>
              <w:lang w:val="en-GB"/>
            </w:rPr>
          </w:rPrChange>
        </w:rPr>
        <w:t xml:space="preserve"> represent. These meanings provide end users with experiences which have cultural as well as economic value. This way, creative industries play an important role in developing and maintaining lifestyles and cultural identities within society, but also in generating employment and added value.</w:t>
      </w:r>
      <w:r w:rsidRPr="00035100">
        <w:rPr>
          <w:rStyle w:val="Voetnootmarkering"/>
          <w:rFonts w:ascii="Tahoma" w:hAnsi="Tahoma" w:cs="Tahoma"/>
          <w:sz w:val="20"/>
          <w:szCs w:val="20"/>
          <w:lang w:val="en-GB"/>
          <w:rPrChange w:id="786" w:author="RutPW" w:date="2013-10-09T16:21:00Z">
            <w:rPr>
              <w:rStyle w:val="Voetnootmarkering"/>
              <w:rFonts w:ascii="Leelawadee" w:hAnsi="Leelawadee" w:cs="Leelawadee"/>
              <w:sz w:val="20"/>
              <w:szCs w:val="20"/>
              <w:lang w:val="en-GB"/>
            </w:rPr>
          </w:rPrChange>
        </w:rPr>
        <w:footnoteReference w:id="8"/>
      </w:r>
      <w:r w:rsidRPr="00035100">
        <w:rPr>
          <w:rFonts w:ascii="Tahoma" w:hAnsi="Tahoma" w:cs="Tahoma"/>
          <w:sz w:val="20"/>
          <w:szCs w:val="20"/>
          <w:lang w:val="en-GB"/>
          <w:rPrChange w:id="815" w:author="RutPW" w:date="2013-10-09T16:21:00Z">
            <w:rPr>
              <w:rFonts w:ascii="Leelawadee" w:hAnsi="Leelawadee" w:cs="Leelawadee"/>
              <w:sz w:val="20"/>
              <w:szCs w:val="20"/>
              <w:lang w:val="en-GB"/>
            </w:rPr>
          </w:rPrChange>
        </w:rPr>
        <w:t xml:space="preserve"> </w:t>
      </w:r>
      <w:r w:rsidRPr="00035100">
        <w:rPr>
          <w:rFonts w:ascii="Tahoma" w:hAnsi="Tahoma" w:cs="Tahoma"/>
          <w:sz w:val="20"/>
          <w:lang w:val="en-GB"/>
          <w:rPrChange w:id="816" w:author="RutPW" w:date="2013-10-09T16:21:00Z">
            <w:rPr>
              <w:rFonts w:ascii="Leelawadee" w:hAnsi="Leelawadee" w:cs="Leelawadee"/>
              <w:sz w:val="20"/>
              <w:lang w:val="en-GB"/>
            </w:rPr>
          </w:rPrChange>
        </w:rPr>
        <w:t xml:space="preserve">The products created, designed and produced by the creative industries, including their meaning and symbolism and the lifestyles associated with them, are a relatively new source of economic value. What is new here is not the sector itself, but rather the identification of this sector as an entity, and the recognition of its economic importance. </w:t>
      </w:r>
    </w:p>
    <w:p w:rsidR="00FC55B0" w:rsidRPr="00035100" w:rsidRDefault="00FC55B0" w:rsidP="00E40142">
      <w:pPr>
        <w:rPr>
          <w:rFonts w:ascii="Tahoma" w:hAnsi="Tahoma" w:cs="Tahoma"/>
          <w:sz w:val="20"/>
          <w:szCs w:val="20"/>
          <w:lang w:val="en-GB"/>
          <w:rPrChange w:id="817"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818" w:author="RutPW" w:date="2013-10-09T16:21:00Z">
            <w:rPr>
              <w:rFonts w:ascii="Leelawadee" w:hAnsi="Leelawadee" w:cs="Leelawadee"/>
              <w:sz w:val="20"/>
              <w:szCs w:val="20"/>
              <w:lang w:val="en-GB"/>
            </w:rPr>
          </w:rPrChange>
        </w:rPr>
        <w:t xml:space="preserve">The main defining characteristic of the creative industries is the dominant role of </w:t>
      </w:r>
      <w:r w:rsidRPr="00035100">
        <w:rPr>
          <w:rFonts w:ascii="Tahoma" w:hAnsi="Tahoma" w:cs="Tahoma"/>
          <w:i/>
          <w:iCs/>
          <w:sz w:val="20"/>
          <w:szCs w:val="20"/>
          <w:lang w:val="en-GB"/>
          <w:rPrChange w:id="819" w:author="RutPW" w:date="2013-10-09T16:21:00Z">
            <w:rPr>
              <w:rFonts w:ascii="Leelawadee" w:hAnsi="Leelawadee" w:cs="Leelawadee"/>
              <w:i/>
              <w:iCs/>
              <w:sz w:val="20"/>
              <w:szCs w:val="20"/>
              <w:lang w:val="en-GB"/>
            </w:rPr>
          </w:rPrChange>
        </w:rPr>
        <w:t>meaning</w:t>
      </w:r>
      <w:r w:rsidRPr="00035100">
        <w:rPr>
          <w:rFonts w:ascii="Tahoma" w:hAnsi="Tahoma" w:cs="Tahoma"/>
          <w:sz w:val="20"/>
          <w:szCs w:val="20"/>
          <w:lang w:val="en-GB"/>
          <w:rPrChange w:id="820" w:author="RutPW" w:date="2013-10-09T16:21:00Z">
            <w:rPr>
              <w:rFonts w:ascii="Leelawadee" w:hAnsi="Leelawadee" w:cs="Leelawadee"/>
              <w:sz w:val="20"/>
              <w:szCs w:val="20"/>
              <w:lang w:val="en-GB"/>
            </w:rPr>
          </w:rPrChange>
        </w:rPr>
        <w:t xml:space="preserve"> in their goods and services, which are purchased for their content and symbolism, as these apply and relate to lifestyle value. There is a clear emphasis on articulation and representation, and often on narrative, conveyed through a language focused on evoking a specific experience in end users. The language can be one of forms, words, images or sounds. This is the binding component between the various domains which together constitute the creative industries. This applies to the works of artists, the products of the media and entertainment industry, and the services offered by designers and advertising agencies to their business customers. This specific nature largely defines how creation, production and exploitation are structured and implemented within this sector; it also defines the sector’s market, as well as the specific requirements regarding the expertise and competences of the talent employed within the sector.</w:t>
      </w:r>
      <w:r w:rsidRPr="00035100">
        <w:rPr>
          <w:rStyle w:val="Voetnootmarkering"/>
          <w:rFonts w:ascii="Tahoma" w:hAnsi="Tahoma" w:cs="Tahoma"/>
          <w:sz w:val="20"/>
          <w:szCs w:val="20"/>
          <w:lang w:val="en-GB"/>
          <w:rPrChange w:id="821" w:author="RutPW" w:date="2013-10-09T16:21:00Z">
            <w:rPr>
              <w:rStyle w:val="Voetnootmarkering"/>
              <w:rFonts w:ascii="Leelawadee" w:hAnsi="Leelawadee" w:cs="Leelawadee"/>
              <w:sz w:val="20"/>
              <w:szCs w:val="20"/>
              <w:lang w:val="en-GB"/>
            </w:rPr>
          </w:rPrChange>
        </w:rPr>
        <w:footnoteReference w:id="9"/>
      </w:r>
      <w:r w:rsidRPr="00035100">
        <w:rPr>
          <w:rFonts w:ascii="Tahoma" w:hAnsi="Tahoma" w:cs="Tahoma"/>
          <w:sz w:val="20"/>
          <w:szCs w:val="20"/>
          <w:lang w:val="en-GB"/>
          <w:rPrChange w:id="827" w:author="RutPW" w:date="2013-10-09T16:21:00Z">
            <w:rPr>
              <w:rFonts w:ascii="Leelawadee" w:hAnsi="Leelawadee" w:cs="Leelawadee"/>
              <w:sz w:val="20"/>
              <w:szCs w:val="20"/>
              <w:lang w:val="en-GB"/>
            </w:rPr>
          </w:rPrChange>
        </w:rPr>
        <w:t xml:space="preserve"> </w:t>
      </w:r>
    </w:p>
    <w:p w:rsidR="00FC55B0" w:rsidRPr="00035100" w:rsidRDefault="00FC55B0" w:rsidP="000450D2">
      <w:pPr>
        <w:rPr>
          <w:rFonts w:ascii="Tahoma" w:hAnsi="Tahoma" w:cs="Tahoma"/>
          <w:sz w:val="20"/>
          <w:szCs w:val="20"/>
          <w:lang w:val="en-GB"/>
          <w:rPrChange w:id="828"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829" w:author="RutPW" w:date="2013-10-09T16:21:00Z">
            <w:rPr>
              <w:rFonts w:ascii="Leelawadee" w:hAnsi="Leelawadee" w:cs="Leelawadee"/>
              <w:sz w:val="20"/>
              <w:szCs w:val="20"/>
              <w:lang w:val="en-GB"/>
            </w:rPr>
          </w:rPrChange>
        </w:rPr>
        <w:t>Creative industries are an inherently heterogeneous sector. Still it is possible to cluster different industries according to shared characteristics. We have distinguished three subsectors: arts and cultural heritage, media and entertainment industry, and creative business services. This subdivision, and the categorisation of industries among these three subsectors,</w:t>
      </w:r>
      <w:r w:rsidRPr="00035100">
        <w:rPr>
          <w:rStyle w:val="Voetnootmarkering"/>
          <w:rFonts w:ascii="Tahoma" w:hAnsi="Tahoma" w:cs="Tahoma"/>
          <w:sz w:val="20"/>
          <w:szCs w:val="20"/>
          <w:lang w:val="en-GB"/>
          <w:rPrChange w:id="830" w:author="RutPW" w:date="2013-10-09T16:21:00Z">
            <w:rPr>
              <w:rStyle w:val="Voetnootmarkering"/>
              <w:rFonts w:ascii="Leelawadee" w:hAnsi="Leelawadee" w:cs="Leelawadee"/>
              <w:sz w:val="20"/>
              <w:szCs w:val="20"/>
              <w:lang w:val="en-GB"/>
            </w:rPr>
          </w:rPrChange>
        </w:rPr>
        <w:footnoteReference w:id="10"/>
      </w:r>
      <w:r w:rsidRPr="00035100">
        <w:rPr>
          <w:rFonts w:ascii="Tahoma" w:hAnsi="Tahoma" w:cs="Tahoma"/>
          <w:sz w:val="20"/>
          <w:szCs w:val="20"/>
          <w:lang w:val="en-GB"/>
          <w:rPrChange w:id="831" w:author="RutPW" w:date="2013-10-09T16:21:00Z">
            <w:rPr>
              <w:rFonts w:ascii="Leelawadee" w:hAnsi="Leelawadee" w:cs="Leelawadee"/>
              <w:sz w:val="20"/>
              <w:szCs w:val="20"/>
              <w:lang w:val="en-GB"/>
            </w:rPr>
          </w:rPrChange>
        </w:rPr>
        <w:t xml:space="preserve"> is designed to allow for the quantification of their economic importance. In the domain of arts and cultural heritage, the focus is primarily on the aesthetic experience based on works and artefacts whose creation usually stems from an artistic and cultural need, rather than commercial exploitation. Public financing plays a key role in this domain. In the case of historical buildings, the primary concern at the time of their construction was usually not aesthetic; in our time however, it is the symbolic value of these buildings which makes them cultural heritage. Cultural heritage also includes museums, archives and libraries. The arts </w:t>
      </w:r>
      <w:del w:id="832" w:author="RutPW" w:date="2013-10-09T15:32:00Z">
        <w:r w:rsidRPr="00035100" w:rsidDel="00E01038">
          <w:rPr>
            <w:rFonts w:ascii="Tahoma" w:hAnsi="Tahoma" w:cs="Tahoma"/>
            <w:sz w:val="20"/>
            <w:szCs w:val="20"/>
            <w:lang w:val="en-GB"/>
            <w:rPrChange w:id="833" w:author="RutPW" w:date="2013-10-09T16:21:00Z">
              <w:rPr>
                <w:rFonts w:ascii="Leelawadee" w:hAnsi="Leelawadee" w:cs="Leelawadee"/>
                <w:sz w:val="20"/>
                <w:szCs w:val="20"/>
                <w:lang w:val="en-GB"/>
              </w:rPr>
            </w:rPrChange>
          </w:rPr>
          <w:delText xml:space="preserve">industry </w:delText>
        </w:r>
      </w:del>
      <w:r w:rsidRPr="00035100">
        <w:rPr>
          <w:rFonts w:ascii="Tahoma" w:hAnsi="Tahoma" w:cs="Tahoma"/>
          <w:sz w:val="20"/>
          <w:szCs w:val="20"/>
          <w:lang w:val="en-GB"/>
          <w:rPrChange w:id="834" w:author="RutPW" w:date="2013-10-09T16:21:00Z">
            <w:rPr>
              <w:rFonts w:ascii="Leelawadee" w:hAnsi="Leelawadee" w:cs="Leelawadee"/>
              <w:sz w:val="20"/>
              <w:szCs w:val="20"/>
              <w:lang w:val="en-GB"/>
            </w:rPr>
          </w:rPrChange>
        </w:rPr>
        <w:t>include</w:t>
      </w:r>
      <w:del w:id="835" w:author="RutPW" w:date="2013-10-09T15:32:00Z">
        <w:r w:rsidRPr="00035100" w:rsidDel="00E01038">
          <w:rPr>
            <w:rFonts w:ascii="Tahoma" w:hAnsi="Tahoma" w:cs="Tahoma"/>
            <w:sz w:val="20"/>
            <w:szCs w:val="20"/>
            <w:lang w:val="en-GB"/>
            <w:rPrChange w:id="836" w:author="RutPW" w:date="2013-10-09T16:21:00Z">
              <w:rPr>
                <w:rFonts w:ascii="Leelawadee" w:hAnsi="Leelawadee" w:cs="Leelawadee"/>
                <w:sz w:val="20"/>
                <w:szCs w:val="20"/>
                <w:lang w:val="en-GB"/>
              </w:rPr>
            </w:rPrChange>
          </w:rPr>
          <w:delText>s</w:delText>
        </w:r>
      </w:del>
      <w:r w:rsidRPr="00035100">
        <w:rPr>
          <w:rFonts w:ascii="Tahoma" w:hAnsi="Tahoma" w:cs="Tahoma"/>
          <w:sz w:val="20"/>
          <w:szCs w:val="20"/>
          <w:lang w:val="en-GB"/>
          <w:rPrChange w:id="837" w:author="RutPW" w:date="2013-10-09T16:21:00Z">
            <w:rPr>
              <w:rFonts w:ascii="Leelawadee" w:hAnsi="Leelawadee" w:cs="Leelawadee"/>
              <w:sz w:val="20"/>
              <w:szCs w:val="20"/>
              <w:lang w:val="en-GB"/>
            </w:rPr>
          </w:rPrChange>
        </w:rPr>
        <w:t xml:space="preserve"> mainly practitioners of visual arts and performing arts. For the media and entertainment industry, the role of public financing is less important than for arts and cultural heritage; there is a greater emphasis on profitable exploitation, and on reaching a large audience. Typical industries in this sector include radio and television, books, cinema, music and live entertainment. Creative business services provide creative services to business customers, usually on a commission basis. This includes advertising and communication, design, and architecture (including landscape architecture). This subsector of the creative industries does not work directly for the consumer market. Despite the commercial context, there is definitely room in creative business services for a personal creative signature, for example in the case of architectural firms or design studios. The boundaries between the various subsectors are quite open, fluid and unsteady. For example, part of the gaming industry can increasingly be qualified as a form of creative business services, while it was first perceived as part of the media and entertainment industry. Serious games are commissioned by businesses in order to teach specific insights and lessons with greater effectiveness and efficiency to their staff, clients or other stakeholders. </w:t>
      </w:r>
    </w:p>
    <w:p w:rsidR="00FC55B0" w:rsidRPr="00035100" w:rsidRDefault="00FC55B0" w:rsidP="000450D2">
      <w:pPr>
        <w:rPr>
          <w:rFonts w:ascii="Tahoma" w:hAnsi="Tahoma" w:cs="Tahoma"/>
          <w:sz w:val="20"/>
          <w:szCs w:val="20"/>
          <w:lang w:val="en-GB"/>
          <w:rPrChange w:id="838" w:author="RutPW" w:date="2013-10-09T16:21:00Z">
            <w:rPr>
              <w:rFonts w:ascii="Leelawadee" w:hAnsi="Leelawadee" w:cs="Leelawadee"/>
              <w:sz w:val="20"/>
              <w:szCs w:val="20"/>
              <w:lang w:val="en-GB"/>
            </w:rPr>
          </w:rPrChange>
        </w:rPr>
      </w:pPr>
      <w:del w:id="839" w:author="RutPW" w:date="2013-10-10T13:17:00Z">
        <w:r w:rsidRPr="00035100" w:rsidDel="00096B74">
          <w:rPr>
            <w:rFonts w:ascii="Tahoma" w:hAnsi="Tahoma" w:cs="Tahoma"/>
            <w:sz w:val="20"/>
            <w:szCs w:val="20"/>
            <w:lang w:val="en-GB"/>
            <w:rPrChange w:id="840" w:author="RutPW" w:date="2013-10-09T16:21:00Z">
              <w:rPr>
                <w:rFonts w:ascii="Leelawadee" w:hAnsi="Leelawadee" w:cs="Leelawadee"/>
                <w:sz w:val="20"/>
                <w:szCs w:val="20"/>
                <w:lang w:val="en-GB"/>
              </w:rPr>
            </w:rPrChange>
          </w:rPr>
          <w:delText>Incidentally,</w:delText>
        </w:r>
      </w:del>
      <w:ins w:id="841" w:author="RutPW" w:date="2013-10-10T13:17:00Z">
        <w:r w:rsidR="00096B74">
          <w:rPr>
            <w:rFonts w:ascii="Tahoma" w:hAnsi="Tahoma" w:cs="Tahoma"/>
            <w:sz w:val="20"/>
            <w:szCs w:val="20"/>
            <w:lang w:val="en-GB"/>
          </w:rPr>
          <w:t>T</w:t>
        </w:r>
      </w:ins>
      <w:del w:id="842" w:author="RutPW" w:date="2013-10-10T13:17:00Z">
        <w:r w:rsidRPr="00035100" w:rsidDel="00096B74">
          <w:rPr>
            <w:rFonts w:ascii="Tahoma" w:hAnsi="Tahoma" w:cs="Tahoma"/>
            <w:sz w:val="20"/>
            <w:szCs w:val="20"/>
            <w:lang w:val="en-GB"/>
            <w:rPrChange w:id="843" w:author="RutPW" w:date="2013-10-09T16:21:00Z">
              <w:rPr>
                <w:rFonts w:ascii="Leelawadee" w:hAnsi="Leelawadee" w:cs="Leelawadee"/>
                <w:sz w:val="20"/>
                <w:szCs w:val="20"/>
                <w:lang w:val="en-GB"/>
              </w:rPr>
            </w:rPrChange>
          </w:rPr>
          <w:delText xml:space="preserve"> t</w:delText>
        </w:r>
      </w:del>
      <w:r w:rsidRPr="00035100">
        <w:rPr>
          <w:rFonts w:ascii="Tahoma" w:hAnsi="Tahoma" w:cs="Tahoma"/>
          <w:sz w:val="20"/>
          <w:szCs w:val="20"/>
          <w:lang w:val="en-GB"/>
          <w:rPrChange w:id="844" w:author="RutPW" w:date="2013-10-09T16:21:00Z">
            <w:rPr>
              <w:rFonts w:ascii="Leelawadee" w:hAnsi="Leelawadee" w:cs="Leelawadee"/>
              <w:sz w:val="20"/>
              <w:szCs w:val="20"/>
              <w:lang w:val="en-GB"/>
            </w:rPr>
          </w:rPrChange>
        </w:rPr>
        <w:t>he boundary between private and public</w:t>
      </w:r>
      <w:ins w:id="845" w:author="RutPW" w:date="2013-10-10T13:20:00Z">
        <w:r w:rsidR="00096B74">
          <w:rPr>
            <w:rFonts w:ascii="Tahoma" w:hAnsi="Tahoma" w:cs="Tahoma"/>
            <w:sz w:val="20"/>
            <w:szCs w:val="20"/>
            <w:lang w:val="en-GB"/>
          </w:rPr>
          <w:t>ly financed</w:t>
        </w:r>
      </w:ins>
      <w:r w:rsidRPr="00035100">
        <w:rPr>
          <w:rFonts w:ascii="Tahoma" w:hAnsi="Tahoma" w:cs="Tahoma"/>
          <w:sz w:val="20"/>
          <w:szCs w:val="20"/>
          <w:lang w:val="en-GB"/>
          <w:rPrChange w:id="846" w:author="RutPW" w:date="2013-10-09T16:21:00Z">
            <w:rPr>
              <w:rFonts w:ascii="Leelawadee" w:hAnsi="Leelawadee" w:cs="Leelawadee"/>
              <w:sz w:val="20"/>
              <w:szCs w:val="20"/>
              <w:lang w:val="en-GB"/>
            </w:rPr>
          </w:rPrChange>
        </w:rPr>
        <w:t xml:space="preserve"> within the creative industries is much less clearly defined than </w:t>
      </w:r>
      <w:del w:id="847" w:author="RutPW" w:date="2013-10-10T13:17:00Z">
        <w:r w:rsidRPr="00035100" w:rsidDel="00096B74">
          <w:rPr>
            <w:rFonts w:ascii="Tahoma" w:hAnsi="Tahoma" w:cs="Tahoma"/>
            <w:sz w:val="20"/>
            <w:szCs w:val="20"/>
            <w:lang w:val="en-GB"/>
            <w:rPrChange w:id="848" w:author="RutPW" w:date="2013-10-09T16:21:00Z">
              <w:rPr>
                <w:rFonts w:ascii="Leelawadee" w:hAnsi="Leelawadee" w:cs="Leelawadee"/>
                <w:sz w:val="20"/>
                <w:szCs w:val="20"/>
                <w:lang w:val="en-GB"/>
              </w:rPr>
            </w:rPrChange>
          </w:rPr>
          <w:delText xml:space="preserve">what </w:delText>
        </w:r>
      </w:del>
      <w:r w:rsidRPr="00035100">
        <w:rPr>
          <w:rFonts w:ascii="Tahoma" w:hAnsi="Tahoma" w:cs="Tahoma"/>
          <w:sz w:val="20"/>
          <w:szCs w:val="20"/>
          <w:lang w:val="en-GB"/>
          <w:rPrChange w:id="849" w:author="RutPW" w:date="2013-10-09T16:21:00Z">
            <w:rPr>
              <w:rFonts w:ascii="Leelawadee" w:hAnsi="Leelawadee" w:cs="Leelawadee"/>
              <w:sz w:val="20"/>
              <w:szCs w:val="20"/>
              <w:lang w:val="en-GB"/>
            </w:rPr>
          </w:rPrChange>
        </w:rPr>
        <w:t>is often suggested</w:t>
      </w:r>
      <w:ins w:id="850" w:author="RutPW" w:date="2013-10-10T13:18:00Z">
        <w:r w:rsidR="00096B74">
          <w:rPr>
            <w:rFonts w:ascii="Tahoma" w:hAnsi="Tahoma" w:cs="Tahoma"/>
            <w:sz w:val="20"/>
            <w:szCs w:val="20"/>
            <w:lang w:val="en-GB"/>
          </w:rPr>
          <w:t xml:space="preserve">. </w:t>
        </w:r>
      </w:ins>
      <w:ins w:id="851" w:author="RutPW" w:date="2013-10-10T13:20:00Z">
        <w:r w:rsidR="00096B74">
          <w:rPr>
            <w:rFonts w:ascii="Tahoma" w:hAnsi="Tahoma" w:cs="Tahoma"/>
            <w:sz w:val="20"/>
            <w:szCs w:val="20"/>
            <w:lang w:val="en-GB"/>
          </w:rPr>
          <w:t>P</w:t>
        </w:r>
      </w:ins>
      <w:del w:id="852" w:author="RutPW" w:date="2013-10-10T13:20:00Z">
        <w:r w:rsidRPr="00035100" w:rsidDel="00096B74">
          <w:rPr>
            <w:rFonts w:ascii="Tahoma" w:hAnsi="Tahoma" w:cs="Tahoma"/>
            <w:sz w:val="20"/>
            <w:szCs w:val="20"/>
            <w:lang w:val="en-GB"/>
            <w:rPrChange w:id="853" w:author="RutPW" w:date="2013-10-09T16:21:00Z">
              <w:rPr>
                <w:rFonts w:ascii="Leelawadee" w:hAnsi="Leelawadee" w:cs="Leelawadee"/>
                <w:sz w:val="20"/>
                <w:szCs w:val="20"/>
                <w:lang w:val="en-GB"/>
              </w:rPr>
            </w:rPrChange>
          </w:rPr>
          <w:delText xml:space="preserve">, </w:delText>
        </w:r>
      </w:del>
      <w:del w:id="854" w:author="RutPW" w:date="2013-10-10T13:18:00Z">
        <w:r w:rsidRPr="00035100" w:rsidDel="00096B74">
          <w:rPr>
            <w:rFonts w:ascii="Tahoma" w:hAnsi="Tahoma" w:cs="Tahoma"/>
            <w:sz w:val="20"/>
            <w:szCs w:val="20"/>
            <w:lang w:val="en-GB"/>
            <w:rPrChange w:id="855" w:author="RutPW" w:date="2013-10-09T16:21:00Z">
              <w:rPr>
                <w:rFonts w:ascii="Leelawadee" w:hAnsi="Leelawadee" w:cs="Leelawadee"/>
                <w:sz w:val="20"/>
                <w:szCs w:val="20"/>
                <w:lang w:val="en-GB"/>
              </w:rPr>
            </w:rPrChange>
          </w:rPr>
          <w:delText xml:space="preserve">and </w:delText>
        </w:r>
      </w:del>
      <w:del w:id="856" w:author="RutPW" w:date="2013-10-10T13:20:00Z">
        <w:r w:rsidRPr="00035100" w:rsidDel="00096B74">
          <w:rPr>
            <w:rFonts w:ascii="Tahoma" w:hAnsi="Tahoma" w:cs="Tahoma"/>
            <w:sz w:val="20"/>
            <w:szCs w:val="20"/>
            <w:lang w:val="en-GB"/>
            <w:rPrChange w:id="857" w:author="RutPW" w:date="2013-10-09T16:21:00Z">
              <w:rPr>
                <w:rFonts w:ascii="Leelawadee" w:hAnsi="Leelawadee" w:cs="Leelawadee"/>
                <w:sz w:val="20"/>
                <w:szCs w:val="20"/>
                <w:lang w:val="en-GB"/>
              </w:rPr>
            </w:rPrChange>
          </w:rPr>
          <w:delText>p</w:delText>
        </w:r>
      </w:del>
      <w:r w:rsidRPr="00035100">
        <w:rPr>
          <w:rFonts w:ascii="Tahoma" w:hAnsi="Tahoma" w:cs="Tahoma"/>
          <w:sz w:val="20"/>
          <w:szCs w:val="20"/>
          <w:lang w:val="en-GB"/>
          <w:rPrChange w:id="858" w:author="RutPW" w:date="2013-10-09T16:21:00Z">
            <w:rPr>
              <w:rFonts w:ascii="Leelawadee" w:hAnsi="Leelawadee" w:cs="Leelawadee"/>
              <w:sz w:val="20"/>
              <w:szCs w:val="20"/>
              <w:lang w:val="en-GB"/>
            </w:rPr>
          </w:rPrChange>
        </w:rPr>
        <w:t>ublic funding is by no means the exclusive privilege of the arts sector. For example, the film industry</w:t>
      </w:r>
      <w:ins w:id="859" w:author="RutPW" w:date="2013-10-10T13:20:00Z">
        <w:r w:rsidR="00096B74">
          <w:rPr>
            <w:rFonts w:ascii="Tahoma" w:hAnsi="Tahoma" w:cs="Tahoma"/>
            <w:sz w:val="20"/>
            <w:szCs w:val="20"/>
            <w:lang w:val="en-GB"/>
          </w:rPr>
          <w:t>, an important sector within the media and entertainment industries,</w:t>
        </w:r>
      </w:ins>
      <w:r w:rsidRPr="00035100">
        <w:rPr>
          <w:rFonts w:ascii="Tahoma" w:hAnsi="Tahoma" w:cs="Tahoma"/>
          <w:sz w:val="20"/>
          <w:szCs w:val="20"/>
          <w:lang w:val="en-GB"/>
          <w:rPrChange w:id="860" w:author="RutPW" w:date="2013-10-09T16:21:00Z">
            <w:rPr>
              <w:rFonts w:ascii="Leelawadee" w:hAnsi="Leelawadee" w:cs="Leelawadee"/>
              <w:sz w:val="20"/>
              <w:szCs w:val="20"/>
              <w:lang w:val="en-GB"/>
            </w:rPr>
          </w:rPrChange>
        </w:rPr>
        <w:t xml:space="preserve"> operates in a market-driven context, but </w:t>
      </w:r>
      <w:del w:id="861" w:author="RutPW" w:date="2013-10-10T13:20:00Z">
        <w:r w:rsidRPr="00035100" w:rsidDel="00096B74">
          <w:rPr>
            <w:rFonts w:ascii="Tahoma" w:hAnsi="Tahoma" w:cs="Tahoma"/>
            <w:sz w:val="20"/>
            <w:szCs w:val="20"/>
            <w:lang w:val="en-GB"/>
            <w:rPrChange w:id="862" w:author="RutPW" w:date="2013-10-09T16:21:00Z">
              <w:rPr>
                <w:rFonts w:ascii="Leelawadee" w:hAnsi="Leelawadee" w:cs="Leelawadee"/>
                <w:sz w:val="20"/>
                <w:szCs w:val="20"/>
                <w:lang w:val="en-GB"/>
              </w:rPr>
            </w:rPrChange>
          </w:rPr>
          <w:delText>could not</w:delText>
        </w:r>
      </w:del>
      <w:ins w:id="863" w:author="RutPW" w:date="2013-10-10T13:20:00Z">
        <w:r w:rsidR="00096B74">
          <w:rPr>
            <w:rFonts w:ascii="Tahoma" w:hAnsi="Tahoma" w:cs="Tahoma"/>
            <w:sz w:val="20"/>
            <w:szCs w:val="20"/>
            <w:lang w:val="en-GB"/>
          </w:rPr>
          <w:t>can</w:t>
        </w:r>
        <w:r w:rsidR="00096B74" w:rsidRPr="00F335FD">
          <w:rPr>
            <w:rFonts w:ascii="Tahoma" w:hAnsi="Tahoma" w:cs="Tahoma"/>
            <w:sz w:val="20"/>
            <w:szCs w:val="20"/>
            <w:lang w:val="en-GB"/>
          </w:rPr>
          <w:t>not</w:t>
        </w:r>
      </w:ins>
      <w:r w:rsidRPr="00035100">
        <w:rPr>
          <w:rFonts w:ascii="Tahoma" w:hAnsi="Tahoma" w:cs="Tahoma"/>
          <w:sz w:val="20"/>
          <w:szCs w:val="20"/>
          <w:lang w:val="en-GB"/>
          <w:rPrChange w:id="864" w:author="RutPW" w:date="2013-10-09T16:21:00Z">
            <w:rPr>
              <w:rFonts w:ascii="Leelawadee" w:hAnsi="Leelawadee" w:cs="Leelawadee"/>
              <w:sz w:val="20"/>
              <w:szCs w:val="20"/>
              <w:lang w:val="en-GB"/>
            </w:rPr>
          </w:rPrChange>
        </w:rPr>
        <w:t xml:space="preserve"> survive without public support in the Netherlands, Belgium, and many other European countries</w:t>
      </w:r>
      <w:ins w:id="865" w:author="RutPW" w:date="2013-10-10T13:21:00Z">
        <w:r w:rsidR="00096B74">
          <w:rPr>
            <w:rFonts w:ascii="Tahoma" w:hAnsi="Tahoma" w:cs="Tahoma"/>
            <w:sz w:val="20"/>
            <w:szCs w:val="20"/>
            <w:lang w:val="en-GB"/>
          </w:rPr>
          <w:t xml:space="preserve"> (see for instance: Nederlands Filmfonds 2013)</w:t>
        </w:r>
      </w:ins>
      <w:r w:rsidRPr="00035100">
        <w:rPr>
          <w:rFonts w:ascii="Tahoma" w:hAnsi="Tahoma" w:cs="Tahoma"/>
          <w:sz w:val="20"/>
          <w:szCs w:val="20"/>
          <w:lang w:val="en-GB"/>
          <w:rPrChange w:id="866" w:author="RutPW" w:date="2013-10-09T16:21:00Z">
            <w:rPr>
              <w:rFonts w:ascii="Leelawadee" w:hAnsi="Leelawadee" w:cs="Leelawadee"/>
              <w:sz w:val="20"/>
              <w:szCs w:val="20"/>
              <w:lang w:val="en-GB"/>
            </w:rPr>
          </w:rPrChange>
        </w:rPr>
        <w:t>. Public broadcasting is chiefly financed through taxes, but is also an important player with a defining competitive position in the audio-visual market. The printed media sector, with products ranging from newspapers to magazines and books, enjoys a low value-added sales tax rate: an indirect form of public financing. On the other hand, governments stimulate entrepreneurial thinking and acting in the arts and culture sector, in order to achieve a higher cultural return on the public investments. The influx of private funds in art and culture as a result of cultural entrepreneurship has increased in recent years, which in turn also benefits the government (</w:t>
      </w:r>
      <w:r w:rsidRPr="00035100">
        <w:rPr>
          <w:rFonts w:ascii="Tahoma" w:hAnsi="Tahoma" w:cs="Tahoma"/>
          <w:sz w:val="20"/>
          <w:szCs w:val="20"/>
          <w:highlight w:val="yellow"/>
          <w:lang w:val="en-GB"/>
          <w:rPrChange w:id="867" w:author="RutPW" w:date="2013-10-09T16:21:00Z">
            <w:rPr>
              <w:rFonts w:ascii="Leelawadee" w:hAnsi="Leelawadee" w:cs="Leelawadee"/>
              <w:sz w:val="20"/>
              <w:szCs w:val="20"/>
              <w:lang w:val="en-GB"/>
            </w:rPr>
          </w:rPrChange>
        </w:rPr>
        <w:t>cf. Booz and Company 2013</w:t>
      </w:r>
      <w:r w:rsidRPr="00035100">
        <w:rPr>
          <w:rFonts w:ascii="Tahoma" w:hAnsi="Tahoma" w:cs="Tahoma"/>
          <w:sz w:val="20"/>
          <w:szCs w:val="20"/>
          <w:lang w:val="en-GB"/>
          <w:rPrChange w:id="868" w:author="RutPW" w:date="2013-10-09T16:21:00Z">
            <w:rPr>
              <w:rFonts w:ascii="Leelawadee" w:hAnsi="Leelawadee" w:cs="Leelawadee"/>
              <w:sz w:val="20"/>
              <w:szCs w:val="20"/>
              <w:lang w:val="en-GB"/>
            </w:rPr>
          </w:rPrChange>
        </w:rPr>
        <w:t xml:space="preserve">). The boundary between culture and economy is thus increasingly porous. What is obvious is that publicly financed parties as well as private ones, in so far as these could ever be clearly distinguished, both create added value, cultural as well as economic. In this respect they are socially relevant, they generate groundbreaking experiences as well as economic value, and they provide citizens with an opportunity to earn their livelihood. </w:t>
      </w:r>
    </w:p>
    <w:p w:rsidR="00FC55B0" w:rsidRPr="00035100" w:rsidRDefault="00FC55B0" w:rsidP="00D01319">
      <w:pPr>
        <w:suppressAutoHyphens/>
        <w:spacing w:after="0"/>
        <w:rPr>
          <w:rFonts w:ascii="Tahoma" w:hAnsi="Tahoma" w:cs="Tahoma"/>
          <w:sz w:val="20"/>
          <w:u w:color="000000"/>
          <w:lang w:val="en-GB"/>
          <w:rPrChange w:id="869" w:author="RutPW" w:date="2013-10-09T16:21:00Z">
            <w:rPr>
              <w:rFonts w:ascii="Leelawadee" w:hAnsi="Leelawadee" w:cs="Leelawadee"/>
              <w:sz w:val="20"/>
              <w:u w:color="000000"/>
              <w:lang w:val="en-GB"/>
            </w:rPr>
          </w:rPrChange>
        </w:rPr>
      </w:pPr>
      <w:r w:rsidRPr="00035100">
        <w:rPr>
          <w:rFonts w:ascii="Tahoma" w:hAnsi="Tahoma" w:cs="Tahoma"/>
          <w:sz w:val="20"/>
          <w:u w:color="000000"/>
          <w:lang w:val="en-GB"/>
          <w:rPrChange w:id="870" w:author="RutPW" w:date="2013-10-09T16:21:00Z">
            <w:rPr>
              <w:rFonts w:ascii="Leelawadee" w:hAnsi="Leelawadee" w:cs="Leelawadee"/>
              <w:sz w:val="20"/>
              <w:u w:color="000000"/>
              <w:lang w:val="en-GB"/>
            </w:rPr>
          </w:rPrChange>
        </w:rPr>
        <w:t xml:space="preserve">Graduates of the wide variety of art education programmes offered in the Netherlands, are not </w:t>
      </w:r>
      <w:del w:id="871" w:author="RutPW" w:date="2013-10-10T13:26:00Z">
        <w:r w:rsidRPr="00035100" w:rsidDel="007E407C">
          <w:rPr>
            <w:rFonts w:ascii="Tahoma" w:hAnsi="Tahoma" w:cs="Tahoma"/>
            <w:sz w:val="20"/>
            <w:u w:color="000000"/>
            <w:lang w:val="en-GB"/>
            <w:rPrChange w:id="872" w:author="RutPW" w:date="2013-10-09T16:21:00Z">
              <w:rPr>
                <w:rFonts w:ascii="Leelawadee" w:hAnsi="Leelawadee" w:cs="Leelawadee"/>
                <w:sz w:val="20"/>
                <w:u w:color="000000"/>
                <w:lang w:val="en-GB"/>
              </w:rPr>
            </w:rPrChange>
          </w:rPr>
          <w:delText xml:space="preserve">only </w:delText>
        </w:r>
      </w:del>
      <w:ins w:id="873" w:author="RutPW" w:date="2013-10-10T13:26:00Z">
        <w:r w:rsidR="007E407C">
          <w:rPr>
            <w:rFonts w:ascii="Tahoma" w:hAnsi="Tahoma" w:cs="Tahoma"/>
            <w:sz w:val="20"/>
            <w:u w:color="000000"/>
            <w:lang w:val="en-GB"/>
          </w:rPr>
          <w:t>solely</w:t>
        </w:r>
        <w:r w:rsidR="007E407C" w:rsidRPr="00035100">
          <w:rPr>
            <w:rFonts w:ascii="Tahoma" w:hAnsi="Tahoma" w:cs="Tahoma"/>
            <w:sz w:val="20"/>
            <w:u w:color="000000"/>
            <w:lang w:val="en-GB"/>
            <w:rPrChange w:id="874" w:author="RutPW" w:date="2013-10-09T16:21:00Z">
              <w:rPr>
                <w:rFonts w:ascii="Leelawadee" w:hAnsi="Leelawadee" w:cs="Leelawadee"/>
                <w:sz w:val="20"/>
                <w:u w:color="000000"/>
                <w:lang w:val="en-GB"/>
              </w:rPr>
            </w:rPrChange>
          </w:rPr>
          <w:t xml:space="preserve"> </w:t>
        </w:r>
      </w:ins>
      <w:r w:rsidRPr="00035100">
        <w:rPr>
          <w:rFonts w:ascii="Tahoma" w:hAnsi="Tahoma" w:cs="Tahoma"/>
          <w:sz w:val="20"/>
          <w:u w:color="000000"/>
          <w:lang w:val="en-GB"/>
          <w:rPrChange w:id="875" w:author="RutPW" w:date="2013-10-09T16:21:00Z">
            <w:rPr>
              <w:rFonts w:ascii="Leelawadee" w:hAnsi="Leelawadee" w:cs="Leelawadee"/>
              <w:sz w:val="20"/>
              <w:u w:color="000000"/>
              <w:lang w:val="en-GB"/>
            </w:rPr>
          </w:rPrChange>
        </w:rPr>
        <w:t xml:space="preserve">employable within the </w:t>
      </w:r>
      <w:ins w:id="876" w:author="RutPW" w:date="2013-10-10T13:27:00Z">
        <w:r w:rsidR="007E407C">
          <w:rPr>
            <w:rFonts w:ascii="Tahoma" w:hAnsi="Tahoma" w:cs="Tahoma"/>
            <w:sz w:val="20"/>
            <w:u w:color="000000"/>
            <w:lang w:val="en-GB"/>
          </w:rPr>
          <w:t xml:space="preserve">a somewhat narrowly defined </w:t>
        </w:r>
      </w:ins>
      <w:r w:rsidRPr="00035100">
        <w:rPr>
          <w:rFonts w:ascii="Tahoma" w:hAnsi="Tahoma" w:cs="Tahoma"/>
          <w:sz w:val="20"/>
          <w:u w:color="000000"/>
          <w:lang w:val="en-GB"/>
          <w:rPrChange w:id="877" w:author="RutPW" w:date="2013-10-09T16:21:00Z">
            <w:rPr>
              <w:rFonts w:ascii="Leelawadee" w:hAnsi="Leelawadee" w:cs="Leelawadee"/>
              <w:sz w:val="20"/>
              <w:u w:color="000000"/>
              <w:lang w:val="en-GB"/>
            </w:rPr>
          </w:rPrChange>
        </w:rPr>
        <w:t>art</w:t>
      </w:r>
      <w:ins w:id="878" w:author="RutPW" w:date="2013-10-10T13:27:00Z">
        <w:r w:rsidR="007E407C">
          <w:rPr>
            <w:rFonts w:ascii="Tahoma" w:hAnsi="Tahoma" w:cs="Tahoma"/>
            <w:sz w:val="20"/>
            <w:u w:color="000000"/>
            <w:lang w:val="en-GB"/>
          </w:rPr>
          <w:t xml:space="preserve"> </w:t>
        </w:r>
      </w:ins>
      <w:del w:id="879" w:author="RutPW" w:date="2013-10-10T13:27:00Z">
        <w:r w:rsidRPr="00035100" w:rsidDel="007E407C">
          <w:rPr>
            <w:rFonts w:ascii="Tahoma" w:hAnsi="Tahoma" w:cs="Tahoma"/>
            <w:sz w:val="20"/>
            <w:u w:color="000000"/>
            <w:lang w:val="en-GB"/>
            <w:rPrChange w:id="880" w:author="RutPW" w:date="2013-10-09T16:21:00Z">
              <w:rPr>
                <w:rFonts w:ascii="Leelawadee" w:hAnsi="Leelawadee" w:cs="Leelawadee"/>
                <w:sz w:val="20"/>
                <w:u w:color="000000"/>
                <w:lang w:val="en-GB"/>
              </w:rPr>
            </w:rPrChange>
          </w:rPr>
          <w:delText>s subs</w:delText>
        </w:r>
      </w:del>
      <w:ins w:id="881" w:author="RutPW" w:date="2013-10-10T13:27:00Z">
        <w:r w:rsidR="007E407C">
          <w:rPr>
            <w:rFonts w:ascii="Tahoma" w:hAnsi="Tahoma" w:cs="Tahoma"/>
            <w:sz w:val="20"/>
            <w:u w:color="000000"/>
            <w:lang w:val="en-GB"/>
          </w:rPr>
          <w:t>s</w:t>
        </w:r>
      </w:ins>
      <w:r w:rsidRPr="00035100">
        <w:rPr>
          <w:rFonts w:ascii="Tahoma" w:hAnsi="Tahoma" w:cs="Tahoma"/>
          <w:sz w:val="20"/>
          <w:u w:color="000000"/>
          <w:lang w:val="en-GB"/>
          <w:rPrChange w:id="882" w:author="RutPW" w:date="2013-10-09T16:21:00Z">
            <w:rPr>
              <w:rFonts w:ascii="Leelawadee" w:hAnsi="Leelawadee" w:cs="Leelawadee"/>
              <w:sz w:val="20"/>
              <w:u w:color="000000"/>
              <w:lang w:val="en-GB"/>
            </w:rPr>
          </w:rPrChange>
        </w:rPr>
        <w:t xml:space="preserve">ector, </w:t>
      </w:r>
      <w:ins w:id="883" w:author="RutPW" w:date="2013-10-10T13:27:00Z">
        <w:r w:rsidR="007E407C">
          <w:rPr>
            <w:rFonts w:ascii="Tahoma" w:hAnsi="Tahoma" w:cs="Tahoma"/>
            <w:sz w:val="20"/>
            <w:u w:color="000000"/>
            <w:lang w:val="en-GB"/>
          </w:rPr>
          <w:t xml:space="preserve">largely dependent on state subsidies, </w:t>
        </w:r>
      </w:ins>
      <w:r w:rsidRPr="00035100">
        <w:rPr>
          <w:rFonts w:ascii="Tahoma" w:hAnsi="Tahoma" w:cs="Tahoma"/>
          <w:sz w:val="20"/>
          <w:u w:color="000000"/>
          <w:lang w:val="en-GB"/>
          <w:rPrChange w:id="884" w:author="RutPW" w:date="2013-10-09T16:21:00Z">
            <w:rPr>
              <w:rFonts w:ascii="Leelawadee" w:hAnsi="Leelawadee" w:cs="Leelawadee"/>
              <w:sz w:val="20"/>
              <w:u w:color="000000"/>
              <w:lang w:val="en-GB"/>
            </w:rPr>
          </w:rPrChange>
        </w:rPr>
        <w:t xml:space="preserve">but within the </w:t>
      </w:r>
      <w:ins w:id="885" w:author="RutPW" w:date="2013-10-10T13:28:00Z">
        <w:r w:rsidR="007E407C">
          <w:rPr>
            <w:rFonts w:ascii="Tahoma" w:hAnsi="Tahoma" w:cs="Tahoma"/>
            <w:sz w:val="20"/>
            <w:u w:color="000000"/>
            <w:lang w:val="en-GB"/>
          </w:rPr>
          <w:t xml:space="preserve">broad range of </w:t>
        </w:r>
      </w:ins>
      <w:r w:rsidRPr="00035100">
        <w:rPr>
          <w:rFonts w:ascii="Tahoma" w:hAnsi="Tahoma" w:cs="Tahoma"/>
          <w:sz w:val="20"/>
          <w:u w:color="000000"/>
          <w:lang w:val="en-GB"/>
          <w:rPrChange w:id="886" w:author="RutPW" w:date="2013-10-09T16:21:00Z">
            <w:rPr>
              <w:rFonts w:ascii="Leelawadee" w:hAnsi="Leelawadee" w:cs="Leelawadee"/>
              <w:sz w:val="20"/>
              <w:u w:color="000000"/>
              <w:lang w:val="en-GB"/>
            </w:rPr>
          </w:rPrChange>
        </w:rPr>
        <w:t>creative industries</w:t>
      </w:r>
      <w:ins w:id="887" w:author="RutPW" w:date="2013-10-10T13:29:00Z">
        <w:r w:rsidR="007E407C">
          <w:rPr>
            <w:rFonts w:ascii="Tahoma" w:hAnsi="Tahoma" w:cs="Tahoma"/>
            <w:sz w:val="20"/>
            <w:u w:color="000000"/>
            <w:lang w:val="en-GB"/>
          </w:rPr>
          <w:t>, representing a broad range of value adding activities, both economically and socially</w:t>
        </w:r>
      </w:ins>
      <w:del w:id="888" w:author="RutPW" w:date="2013-10-10T13:28:00Z">
        <w:r w:rsidRPr="00035100" w:rsidDel="007E407C">
          <w:rPr>
            <w:rFonts w:ascii="Tahoma" w:hAnsi="Tahoma" w:cs="Tahoma"/>
            <w:sz w:val="20"/>
            <w:u w:color="000000"/>
            <w:lang w:val="en-GB"/>
            <w:rPrChange w:id="889" w:author="RutPW" w:date="2013-10-09T16:21:00Z">
              <w:rPr>
                <w:rFonts w:ascii="Leelawadee" w:hAnsi="Leelawadee" w:cs="Leelawadee"/>
                <w:sz w:val="20"/>
                <w:u w:color="000000"/>
                <w:lang w:val="en-GB"/>
              </w:rPr>
            </w:rPrChange>
          </w:rPr>
          <w:delText xml:space="preserve"> a</w:delText>
        </w:r>
      </w:del>
      <w:del w:id="890" w:author="RutPW" w:date="2013-10-10T13:29:00Z">
        <w:r w:rsidRPr="00035100" w:rsidDel="007E407C">
          <w:rPr>
            <w:rFonts w:ascii="Tahoma" w:hAnsi="Tahoma" w:cs="Tahoma"/>
            <w:sz w:val="20"/>
            <w:u w:color="000000"/>
            <w:lang w:val="en-GB"/>
            <w:rPrChange w:id="891" w:author="RutPW" w:date="2013-10-09T16:21:00Z">
              <w:rPr>
                <w:rFonts w:ascii="Leelawadee" w:hAnsi="Leelawadee" w:cs="Leelawadee"/>
                <w:sz w:val="20"/>
                <w:u w:color="000000"/>
                <w:lang w:val="en-GB"/>
              </w:rPr>
            </w:rPrChange>
          </w:rPr>
          <w:delText>s a whole</w:delText>
        </w:r>
      </w:del>
      <w:r w:rsidRPr="00035100">
        <w:rPr>
          <w:rFonts w:ascii="Tahoma" w:hAnsi="Tahoma" w:cs="Tahoma"/>
          <w:sz w:val="20"/>
          <w:u w:color="000000"/>
          <w:lang w:val="en-GB"/>
          <w:rPrChange w:id="892" w:author="RutPW" w:date="2013-10-09T16:21:00Z">
            <w:rPr>
              <w:rFonts w:ascii="Leelawadee" w:hAnsi="Leelawadee" w:cs="Leelawadee"/>
              <w:sz w:val="20"/>
              <w:u w:color="000000"/>
              <w:lang w:val="en-GB"/>
            </w:rPr>
          </w:rPrChange>
        </w:rPr>
        <w:t>. This also applies to the Willem de Kooning Academy: as a provider of creative talent, in a variety of disciplines from visual arts to graphic design and fashion design, from advertising and communication to live entertainment and media.</w:t>
      </w:r>
      <w:ins w:id="893" w:author="RutPW" w:date="2013-10-10T13:30:00Z">
        <w:r w:rsidR="007E407C">
          <w:rPr>
            <w:rFonts w:ascii="Tahoma" w:hAnsi="Tahoma" w:cs="Tahoma"/>
            <w:sz w:val="20"/>
            <w:u w:color="000000"/>
            <w:lang w:val="en-GB"/>
          </w:rPr>
          <w:t xml:space="preserve"> </w:t>
        </w:r>
      </w:ins>
      <w:del w:id="894" w:author="RutPW" w:date="2013-10-10T13:30:00Z">
        <w:r w:rsidRPr="00035100" w:rsidDel="007E407C">
          <w:rPr>
            <w:rFonts w:ascii="Tahoma" w:hAnsi="Tahoma" w:cs="Tahoma"/>
            <w:sz w:val="20"/>
            <w:u w:color="000000"/>
            <w:lang w:val="en-GB"/>
            <w:rPrChange w:id="895" w:author="RutPW" w:date="2013-10-09T16:21:00Z">
              <w:rPr>
                <w:rFonts w:ascii="Leelawadee" w:hAnsi="Leelawadee" w:cs="Leelawadee"/>
                <w:sz w:val="20"/>
                <w:u w:color="000000"/>
                <w:lang w:val="en-GB"/>
              </w:rPr>
            </w:rPrChange>
          </w:rPr>
          <w:delText xml:space="preserve"> Therefore,</w:delText>
        </w:r>
      </w:del>
      <w:ins w:id="896" w:author="RutPW" w:date="2013-10-10T13:30:00Z">
        <w:r w:rsidR="007E407C">
          <w:rPr>
            <w:rFonts w:ascii="Tahoma" w:hAnsi="Tahoma" w:cs="Tahoma"/>
            <w:sz w:val="20"/>
            <w:u w:color="000000"/>
            <w:lang w:val="en-GB"/>
          </w:rPr>
          <w:t>D</w:t>
        </w:r>
      </w:ins>
      <w:del w:id="897" w:author="RutPW" w:date="2013-10-10T13:30:00Z">
        <w:r w:rsidRPr="00035100" w:rsidDel="007E407C">
          <w:rPr>
            <w:rFonts w:ascii="Tahoma" w:hAnsi="Tahoma" w:cs="Tahoma"/>
            <w:sz w:val="20"/>
            <w:u w:color="000000"/>
            <w:lang w:val="en-GB"/>
            <w:rPrChange w:id="898" w:author="RutPW" w:date="2013-10-09T16:21:00Z">
              <w:rPr>
                <w:rFonts w:ascii="Leelawadee" w:hAnsi="Leelawadee" w:cs="Leelawadee"/>
                <w:sz w:val="20"/>
                <w:u w:color="000000"/>
                <w:lang w:val="en-GB"/>
              </w:rPr>
            </w:rPrChange>
          </w:rPr>
          <w:delText xml:space="preserve"> d</w:delText>
        </w:r>
      </w:del>
      <w:r w:rsidRPr="00035100">
        <w:rPr>
          <w:rFonts w:ascii="Tahoma" w:hAnsi="Tahoma" w:cs="Tahoma"/>
          <w:sz w:val="20"/>
          <w:u w:color="000000"/>
          <w:lang w:val="en-GB"/>
          <w:rPrChange w:id="899" w:author="RutPW" w:date="2013-10-09T16:21:00Z">
            <w:rPr>
              <w:rFonts w:ascii="Leelawadee" w:hAnsi="Leelawadee" w:cs="Leelawadee"/>
              <w:sz w:val="20"/>
              <w:u w:color="000000"/>
              <w:lang w:val="en-GB"/>
            </w:rPr>
          </w:rPrChange>
        </w:rPr>
        <w:t xml:space="preserve">evelopments in the creative industries </w:t>
      </w:r>
      <w:del w:id="900" w:author="RutPW" w:date="2013-10-10T13:30:00Z">
        <w:r w:rsidRPr="00035100" w:rsidDel="007E407C">
          <w:rPr>
            <w:rFonts w:ascii="Tahoma" w:hAnsi="Tahoma" w:cs="Tahoma"/>
            <w:sz w:val="20"/>
            <w:u w:color="000000"/>
            <w:lang w:val="en-GB"/>
            <w:rPrChange w:id="901" w:author="RutPW" w:date="2013-10-09T16:21:00Z">
              <w:rPr>
                <w:rFonts w:ascii="Leelawadee" w:hAnsi="Leelawadee" w:cs="Leelawadee"/>
                <w:sz w:val="20"/>
                <w:u w:color="000000"/>
                <w:lang w:val="en-GB"/>
              </w:rPr>
            </w:rPrChange>
          </w:rPr>
          <w:delText xml:space="preserve">also </w:delText>
        </w:r>
      </w:del>
      <w:r w:rsidRPr="00035100">
        <w:rPr>
          <w:rFonts w:ascii="Tahoma" w:hAnsi="Tahoma" w:cs="Tahoma"/>
          <w:sz w:val="20"/>
          <w:u w:color="000000"/>
          <w:lang w:val="en-GB"/>
          <w:rPrChange w:id="902" w:author="RutPW" w:date="2013-10-09T16:21:00Z">
            <w:rPr>
              <w:rFonts w:ascii="Leelawadee" w:hAnsi="Leelawadee" w:cs="Leelawadee"/>
              <w:sz w:val="20"/>
              <w:u w:color="000000"/>
              <w:lang w:val="en-GB"/>
            </w:rPr>
          </w:rPrChange>
        </w:rPr>
        <w:t xml:space="preserve">have direct implications for the requirements to students. Alumni of Dutch art education programmes find employment in the arts sector, where they are expected to function in an environment where cultural entrepreneurship is combined with independent artistic practice, or in creative business services, such as advertising and fashion design, where the emphasis is rather on applied creativity in a mostly market-driven environment. </w:t>
      </w:r>
      <w:moveFromRangeStart w:id="903" w:author="RutPW" w:date="2013-10-10T13:31:00Z" w:name="move369175188"/>
      <w:moveFrom w:id="904" w:author="RutPW" w:date="2013-10-10T13:31:00Z">
        <w:r w:rsidRPr="00035100" w:rsidDel="007E407C">
          <w:rPr>
            <w:rFonts w:ascii="Tahoma" w:hAnsi="Tahoma" w:cs="Tahoma"/>
            <w:sz w:val="20"/>
            <w:u w:color="000000"/>
            <w:lang w:val="en-GB"/>
            <w:rPrChange w:id="905" w:author="RutPW" w:date="2013-10-09T16:21:00Z">
              <w:rPr>
                <w:rFonts w:ascii="Leelawadee" w:hAnsi="Leelawadee" w:cs="Leelawadee"/>
                <w:sz w:val="20"/>
                <w:u w:color="000000"/>
                <w:lang w:val="en-GB"/>
              </w:rPr>
            </w:rPrChange>
          </w:rPr>
          <w:t xml:space="preserve">A notable characteristic of the creative industries is the fact that most of the employment in this sector is on a freelance basis. There are very few large businesses and institutions with more than 50 employees. Smaller organisations, with 5 to 50 employees, are mostly concentrated in creative business services: design, architecture and advertising. </w:t>
        </w:r>
      </w:moveFrom>
      <w:moveFromRangeEnd w:id="903"/>
    </w:p>
    <w:p w:rsidR="00FC55B0" w:rsidRPr="00035100" w:rsidRDefault="00FC55B0" w:rsidP="00ED7EDA">
      <w:pPr>
        <w:pStyle w:val="BodyCharChar2Char"/>
        <w:jc w:val="left"/>
        <w:rPr>
          <w:rFonts w:ascii="Tahoma" w:hAnsi="Tahoma" w:cs="Tahoma"/>
          <w:sz w:val="20"/>
          <w:lang w:val="en-GB"/>
          <w:rPrChange w:id="906" w:author="RutPW" w:date="2013-10-09T16:21:00Z">
            <w:rPr>
              <w:rFonts w:ascii="Leelawadee" w:hAnsi="Leelawadee" w:cs="Leelawadee"/>
              <w:sz w:val="20"/>
              <w:lang w:val="en-GB"/>
            </w:rPr>
          </w:rPrChange>
        </w:rPr>
      </w:pPr>
    </w:p>
    <w:p w:rsidR="006B4E64" w:rsidRPr="006B4E64" w:rsidRDefault="007E407C" w:rsidP="00ED7EDA">
      <w:pPr>
        <w:pStyle w:val="Geenafstand"/>
        <w:spacing w:line="276" w:lineRule="auto"/>
        <w:rPr>
          <w:ins w:id="907" w:author="RutPW" w:date="2013-10-10T13:25:00Z"/>
          <w:rFonts w:ascii="Tahoma" w:hAnsi="Tahoma" w:cs="Tahoma"/>
          <w:b/>
          <w:sz w:val="21"/>
          <w:szCs w:val="20"/>
          <w:lang w:val="en-GB"/>
          <w:rPrChange w:id="908" w:author="RutPW" w:date="2013-10-10T13:25:00Z">
            <w:rPr>
              <w:ins w:id="909" w:author="RutPW" w:date="2013-10-10T13:25:00Z"/>
              <w:rFonts w:ascii="Tahoma" w:hAnsi="Tahoma" w:cs="Tahoma"/>
              <w:sz w:val="20"/>
              <w:szCs w:val="20"/>
              <w:lang w:val="en-GB"/>
            </w:rPr>
          </w:rPrChange>
        </w:rPr>
      </w:pPr>
      <w:ins w:id="910" w:author="RutPW" w:date="2013-10-10T13:31:00Z">
        <w:r>
          <w:rPr>
            <w:rFonts w:ascii="Tahoma" w:hAnsi="Tahoma" w:cs="Tahoma"/>
            <w:b/>
            <w:sz w:val="21"/>
            <w:szCs w:val="20"/>
            <w:lang w:val="en-GB"/>
          </w:rPr>
          <w:t>Review of the c</w:t>
        </w:r>
      </w:ins>
      <w:ins w:id="911" w:author="RutPW" w:date="2013-10-10T13:25:00Z">
        <w:r w:rsidRPr="00F335FD">
          <w:rPr>
            <w:rFonts w:ascii="Tahoma" w:hAnsi="Tahoma" w:cs="Tahoma"/>
            <w:b/>
            <w:sz w:val="21"/>
            <w:szCs w:val="20"/>
            <w:lang w:val="en-GB"/>
          </w:rPr>
          <w:t xml:space="preserve">reative </w:t>
        </w:r>
      </w:ins>
      <w:ins w:id="912" w:author="RutPW" w:date="2013-10-10T13:31:00Z">
        <w:r>
          <w:rPr>
            <w:rFonts w:ascii="Tahoma" w:hAnsi="Tahoma" w:cs="Tahoma"/>
            <w:b/>
            <w:sz w:val="21"/>
            <w:szCs w:val="20"/>
            <w:lang w:val="en-GB"/>
          </w:rPr>
          <w:t>i</w:t>
        </w:r>
      </w:ins>
      <w:ins w:id="913" w:author="RutPW" w:date="2013-10-10T13:25:00Z">
        <w:r w:rsidR="006B4E64" w:rsidRPr="006B4E64">
          <w:rPr>
            <w:rFonts w:ascii="Tahoma" w:hAnsi="Tahoma" w:cs="Tahoma"/>
            <w:b/>
            <w:sz w:val="21"/>
            <w:szCs w:val="20"/>
            <w:lang w:val="en-GB"/>
            <w:rPrChange w:id="914" w:author="RutPW" w:date="2013-10-10T13:25:00Z">
              <w:rPr>
                <w:rFonts w:ascii="Tahoma" w:hAnsi="Tahoma" w:cs="Tahoma"/>
                <w:sz w:val="20"/>
                <w:szCs w:val="20"/>
                <w:lang w:val="en-GB"/>
              </w:rPr>
            </w:rPrChange>
          </w:rPr>
          <w:t>ndustries in the Netherlands</w:t>
        </w:r>
      </w:ins>
    </w:p>
    <w:p w:rsidR="00FC55B0" w:rsidRPr="00035100" w:rsidRDefault="00FC55B0" w:rsidP="00ED7EDA">
      <w:pPr>
        <w:pStyle w:val="Geenafstand"/>
        <w:spacing w:line="276" w:lineRule="auto"/>
        <w:rPr>
          <w:rFonts w:ascii="Tahoma" w:hAnsi="Tahoma" w:cs="Tahoma"/>
          <w:sz w:val="20"/>
          <w:szCs w:val="20"/>
          <w:lang w:val="en-GB"/>
          <w:rPrChange w:id="915" w:author="RutPW" w:date="2013-10-09T16:21:00Z">
            <w:rPr>
              <w:rFonts w:ascii="Leelawadee" w:hAnsi="Leelawadee" w:cs="Leelawadee"/>
              <w:sz w:val="20"/>
              <w:szCs w:val="20"/>
              <w:lang w:val="en-GB"/>
            </w:rPr>
          </w:rPrChange>
        </w:rPr>
      </w:pPr>
      <w:del w:id="916" w:author="RutPW" w:date="2013-10-10T13:42:00Z">
        <w:r w:rsidRPr="00035100" w:rsidDel="004B1E58">
          <w:rPr>
            <w:rFonts w:ascii="Tahoma" w:hAnsi="Tahoma" w:cs="Tahoma"/>
            <w:sz w:val="20"/>
            <w:szCs w:val="20"/>
            <w:lang w:val="en-GB"/>
            <w:rPrChange w:id="917" w:author="RutPW" w:date="2013-10-09T16:21:00Z">
              <w:rPr>
                <w:rFonts w:ascii="Leelawadee" w:hAnsi="Leelawadee" w:cs="Leelawadee"/>
                <w:sz w:val="20"/>
                <w:szCs w:val="20"/>
                <w:lang w:val="en-GB"/>
              </w:rPr>
            </w:rPrChange>
          </w:rPr>
          <w:delText>Table 1</w:delText>
        </w:r>
      </w:del>
      <w:ins w:id="918" w:author="RutPW" w:date="2013-10-10T13:42:00Z">
        <w:r w:rsidR="004B1E58">
          <w:rPr>
            <w:rFonts w:ascii="Tahoma" w:hAnsi="Tahoma" w:cs="Tahoma"/>
            <w:sz w:val="20"/>
            <w:szCs w:val="20"/>
            <w:lang w:val="en-GB"/>
          </w:rPr>
          <w:t>The following table</w:t>
        </w:r>
      </w:ins>
      <w:r w:rsidRPr="00035100">
        <w:rPr>
          <w:rFonts w:ascii="Tahoma" w:hAnsi="Tahoma" w:cs="Tahoma"/>
          <w:sz w:val="20"/>
          <w:szCs w:val="20"/>
          <w:lang w:val="en-GB"/>
          <w:rPrChange w:id="919" w:author="RutPW" w:date="2013-10-09T16:21:00Z">
            <w:rPr>
              <w:rFonts w:ascii="Leelawadee" w:hAnsi="Leelawadee" w:cs="Leelawadee"/>
              <w:sz w:val="20"/>
              <w:szCs w:val="20"/>
              <w:lang w:val="en-GB"/>
            </w:rPr>
          </w:rPrChange>
        </w:rPr>
        <w:t xml:space="preserve"> shows the employment situation in the creative industries in the Netherlands</w:t>
      </w:r>
      <w:del w:id="920" w:author="RutPW" w:date="2013-10-10T13:33:00Z">
        <w:r w:rsidRPr="00035100" w:rsidDel="00CC1BDE">
          <w:rPr>
            <w:rFonts w:ascii="Tahoma" w:hAnsi="Tahoma" w:cs="Tahoma"/>
            <w:sz w:val="20"/>
            <w:szCs w:val="20"/>
            <w:lang w:val="en-GB"/>
            <w:rPrChange w:id="921" w:author="RutPW" w:date="2013-10-09T16:21:00Z">
              <w:rPr>
                <w:rFonts w:ascii="Leelawadee" w:hAnsi="Leelawadee" w:cs="Leelawadee"/>
                <w:sz w:val="20"/>
                <w:szCs w:val="20"/>
                <w:lang w:val="en-GB"/>
              </w:rPr>
            </w:rPrChange>
          </w:rPr>
          <w:delText xml:space="preserve">, based on employment statistics registered in the LISA database and showing the development </w:delText>
        </w:r>
      </w:del>
      <w:ins w:id="922" w:author="RutPW" w:date="2013-10-10T13:33:00Z">
        <w:r w:rsidR="00CC1BDE">
          <w:rPr>
            <w:rFonts w:ascii="Tahoma" w:hAnsi="Tahoma" w:cs="Tahoma"/>
            <w:sz w:val="20"/>
            <w:szCs w:val="20"/>
            <w:lang w:val="en-GB"/>
          </w:rPr>
          <w:t xml:space="preserve"> </w:t>
        </w:r>
      </w:ins>
      <w:r w:rsidRPr="00035100">
        <w:rPr>
          <w:rFonts w:ascii="Tahoma" w:hAnsi="Tahoma" w:cs="Tahoma"/>
          <w:sz w:val="20"/>
          <w:szCs w:val="20"/>
          <w:lang w:val="en-GB"/>
          <w:rPrChange w:id="923" w:author="RutPW" w:date="2013-10-09T16:21:00Z">
            <w:rPr>
              <w:rFonts w:ascii="Leelawadee" w:hAnsi="Leelawadee" w:cs="Leelawadee"/>
              <w:sz w:val="20"/>
              <w:szCs w:val="20"/>
              <w:lang w:val="en-GB"/>
            </w:rPr>
          </w:rPrChange>
        </w:rPr>
        <w:t>over the past decade.</w:t>
      </w:r>
    </w:p>
    <w:p w:rsidR="00FC55B0" w:rsidRPr="00035100" w:rsidRDefault="00FC55B0" w:rsidP="00ED7EDA">
      <w:pPr>
        <w:pStyle w:val="Geenafstand"/>
        <w:spacing w:line="276" w:lineRule="auto"/>
        <w:ind w:left="360"/>
        <w:rPr>
          <w:rFonts w:ascii="Tahoma" w:hAnsi="Tahoma" w:cs="Tahoma"/>
          <w:sz w:val="20"/>
          <w:szCs w:val="20"/>
          <w:lang w:val="en-GB"/>
          <w:rPrChange w:id="924" w:author="RutPW" w:date="2013-10-09T16:21:00Z">
            <w:rPr>
              <w:rFonts w:ascii="Leelawadee" w:hAnsi="Leelawadee" w:cs="Leelawadee"/>
              <w:sz w:val="20"/>
              <w:szCs w:val="20"/>
              <w:lang w:val="en-GB"/>
            </w:rPr>
          </w:rPrChange>
        </w:rPr>
      </w:pPr>
    </w:p>
    <w:p w:rsidR="00FC55B0" w:rsidRPr="00CC1BDE" w:rsidRDefault="00FC55B0" w:rsidP="00952A10">
      <w:pPr>
        <w:pStyle w:val="Bijschrift"/>
        <w:keepNext/>
        <w:rPr>
          <w:rFonts w:ascii="Tahoma" w:hAnsi="Tahoma" w:cs="Tahoma"/>
          <w:b w:val="0"/>
          <w:i/>
          <w:color w:val="000000"/>
          <w:sz w:val="20"/>
          <w:szCs w:val="20"/>
          <w:lang w:val="en-GB"/>
          <w:rPrChange w:id="925" w:author="RutPW" w:date="2013-10-10T13:33:00Z">
            <w:rPr>
              <w:rFonts w:ascii="Leelawadee" w:hAnsi="Leelawadee" w:cs="Leelawadee"/>
              <w:color w:val="000000"/>
              <w:sz w:val="20"/>
              <w:szCs w:val="20"/>
              <w:lang w:val="en-GB"/>
            </w:rPr>
          </w:rPrChange>
        </w:rPr>
      </w:pPr>
      <w:r w:rsidRPr="00CC1BDE">
        <w:rPr>
          <w:rFonts w:ascii="Tahoma" w:hAnsi="Tahoma" w:cs="Tahoma"/>
          <w:b w:val="0"/>
          <w:i/>
          <w:color w:val="000000"/>
          <w:sz w:val="20"/>
          <w:szCs w:val="20"/>
          <w:lang w:val="en-GB"/>
          <w:rPrChange w:id="926" w:author="RutPW" w:date="2013-10-10T13:33:00Z">
            <w:rPr>
              <w:rFonts w:ascii="Leelawadee" w:hAnsi="Leelawadee" w:cs="Leelawadee"/>
              <w:color w:val="000000"/>
              <w:sz w:val="20"/>
              <w:szCs w:val="20"/>
              <w:lang w:val="en-GB"/>
            </w:rPr>
          </w:rPrChange>
        </w:rPr>
        <w:t>Table 1:</w:t>
      </w:r>
      <w:r w:rsidRPr="00CC1BDE">
        <w:rPr>
          <w:rFonts w:ascii="Tahoma" w:hAnsi="Tahoma" w:cs="Tahoma"/>
          <w:b w:val="0"/>
          <w:bCs w:val="0"/>
          <w:i/>
          <w:color w:val="000000"/>
          <w:sz w:val="20"/>
          <w:szCs w:val="20"/>
          <w:lang w:val="en-GB"/>
          <w:rPrChange w:id="927" w:author="RutPW" w:date="2013-10-10T13:33:00Z">
            <w:rPr>
              <w:rFonts w:ascii="Leelawadee" w:hAnsi="Leelawadee" w:cs="Leelawadee"/>
              <w:b w:val="0"/>
              <w:bCs w:val="0"/>
              <w:color w:val="000000"/>
              <w:sz w:val="20"/>
              <w:szCs w:val="20"/>
              <w:lang w:val="en-GB"/>
            </w:rPr>
          </w:rPrChange>
        </w:rPr>
        <w:t xml:space="preserve"> </w:t>
      </w:r>
      <w:r w:rsidRPr="00CC1BDE">
        <w:rPr>
          <w:rFonts w:ascii="Tahoma" w:hAnsi="Tahoma" w:cs="Tahoma"/>
          <w:b w:val="0"/>
          <w:i/>
          <w:color w:val="000000"/>
          <w:sz w:val="20"/>
          <w:szCs w:val="20"/>
          <w:lang w:val="en-GB"/>
          <w:rPrChange w:id="928" w:author="RutPW" w:date="2013-10-10T13:33:00Z">
            <w:rPr>
              <w:rFonts w:ascii="Leelawadee" w:hAnsi="Leelawadee" w:cs="Leelawadee"/>
              <w:color w:val="000000"/>
              <w:sz w:val="20"/>
              <w:szCs w:val="20"/>
              <w:lang w:val="en-GB"/>
            </w:rPr>
          </w:rPrChange>
        </w:rPr>
        <w:t>Jobs in creative industries in the Netherlands in 2011, job growth 2000-2011 / 2009-2011</w:t>
      </w:r>
      <w:r w:rsidRPr="00CC1BDE">
        <w:rPr>
          <w:rFonts w:ascii="Tahoma" w:hAnsi="Tahoma" w:cs="Tahoma"/>
          <w:b w:val="0"/>
          <w:bCs w:val="0"/>
          <w:i/>
          <w:color w:val="000000"/>
          <w:sz w:val="20"/>
          <w:szCs w:val="20"/>
          <w:lang w:val="en-GB"/>
          <w:rPrChange w:id="929" w:author="RutPW" w:date="2013-10-10T13:33:00Z">
            <w:rPr>
              <w:rFonts w:ascii="Leelawadee" w:hAnsi="Leelawadee" w:cs="Leelawadee"/>
              <w:b w:val="0"/>
              <w:bCs w:val="0"/>
              <w:color w:val="000000"/>
              <w:sz w:val="20"/>
              <w:szCs w:val="20"/>
              <w:lang w:val="en-GB"/>
            </w:rPr>
          </w:rPrChange>
        </w:rPr>
        <w:t xml:space="preserve"> </w:t>
      </w:r>
    </w:p>
    <w:tbl>
      <w:tblPr>
        <w:tblW w:w="50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930" w:author="RutPW" w:date="2013-10-10T13:41:00Z">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2553"/>
        <w:gridCol w:w="1136"/>
        <w:gridCol w:w="1559"/>
        <w:gridCol w:w="1274"/>
        <w:gridCol w:w="1559"/>
        <w:gridCol w:w="1276"/>
        <w:tblGridChange w:id="931">
          <w:tblGrid>
            <w:gridCol w:w="2552"/>
            <w:gridCol w:w="1135"/>
            <w:gridCol w:w="1558"/>
            <w:gridCol w:w="1481"/>
            <w:gridCol w:w="1259"/>
            <w:gridCol w:w="1257"/>
          </w:tblGrid>
        </w:tblGridChange>
      </w:tblGrid>
      <w:tr w:rsidR="004B1E58" w:rsidRPr="00035100" w:rsidTr="004B1E58">
        <w:tc>
          <w:tcPr>
            <w:tcW w:w="1364" w:type="pct"/>
            <w:vAlign w:val="bottom"/>
            <w:tcPrChange w:id="932" w:author="RutPW" w:date="2013-10-10T13:41:00Z">
              <w:tcPr>
                <w:tcW w:w="1381" w:type="pct"/>
                <w:vAlign w:val="bottom"/>
              </w:tcPr>
            </w:tcPrChange>
          </w:tcPr>
          <w:p w:rsidR="00FC55B0" w:rsidRPr="00035100" w:rsidRDefault="00FC55B0" w:rsidP="00782796">
            <w:pPr>
              <w:spacing w:after="0" w:line="240" w:lineRule="auto"/>
              <w:ind w:left="34"/>
              <w:rPr>
                <w:rFonts w:ascii="Tahoma" w:hAnsi="Tahoma" w:cs="Tahoma"/>
                <w:i/>
                <w:sz w:val="16"/>
                <w:szCs w:val="16"/>
                <w:lang w:val="en-GB" w:eastAsia="en-US"/>
                <w:rPrChange w:id="933"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34" w:author="RutPW" w:date="2013-10-09T16:21:00Z">
                  <w:rPr>
                    <w:rFonts w:ascii="Leelawadee" w:hAnsi="Leelawadee" w:cs="Leelawadee"/>
                    <w:i/>
                    <w:iCs/>
                    <w:sz w:val="16"/>
                    <w:szCs w:val="16"/>
                    <w:lang w:val="en-GB" w:eastAsia="en-US"/>
                  </w:rPr>
                </w:rPrChange>
              </w:rPr>
              <w:t>Domains</w:t>
            </w:r>
          </w:p>
        </w:tc>
        <w:tc>
          <w:tcPr>
            <w:tcW w:w="607" w:type="pct"/>
            <w:vAlign w:val="center"/>
            <w:tcPrChange w:id="935" w:author="RutPW" w:date="2013-10-10T13:41:00Z">
              <w:tcPr>
                <w:tcW w:w="614" w:type="pct"/>
                <w:vAlign w:val="center"/>
              </w:tcPr>
            </w:tcPrChange>
          </w:tcPr>
          <w:p w:rsidR="00FC55B0" w:rsidRPr="00035100" w:rsidRDefault="00FC55B0" w:rsidP="00782796">
            <w:pPr>
              <w:tabs>
                <w:tab w:val="left" w:pos="489"/>
              </w:tabs>
              <w:spacing w:after="0" w:line="240" w:lineRule="auto"/>
              <w:jc w:val="center"/>
              <w:rPr>
                <w:rFonts w:ascii="Tahoma" w:hAnsi="Tahoma" w:cs="Tahoma"/>
                <w:i/>
                <w:sz w:val="16"/>
                <w:szCs w:val="16"/>
                <w:lang w:val="en-GB" w:eastAsia="en-US"/>
                <w:rPrChange w:id="936"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37" w:author="RutPW" w:date="2013-10-09T16:21:00Z">
                  <w:rPr>
                    <w:rFonts w:ascii="Leelawadee" w:hAnsi="Leelawadee" w:cs="Leelawadee"/>
                    <w:i/>
                    <w:iCs/>
                    <w:sz w:val="16"/>
                    <w:szCs w:val="16"/>
                    <w:lang w:val="en-GB" w:eastAsia="en-US"/>
                  </w:rPr>
                </w:rPrChange>
              </w:rPr>
              <w:t>Jobs</w:t>
            </w:r>
          </w:p>
          <w:p w:rsidR="00FC55B0" w:rsidRPr="00035100" w:rsidRDefault="00FC55B0" w:rsidP="00782796">
            <w:pPr>
              <w:spacing w:after="0" w:line="240" w:lineRule="auto"/>
              <w:ind w:left="75"/>
              <w:jc w:val="center"/>
              <w:rPr>
                <w:rFonts w:ascii="Tahoma" w:hAnsi="Tahoma" w:cs="Tahoma"/>
                <w:i/>
                <w:sz w:val="16"/>
                <w:szCs w:val="16"/>
                <w:lang w:val="en-GB" w:eastAsia="en-US"/>
                <w:rPrChange w:id="938"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39" w:author="RutPW" w:date="2013-10-09T16:21:00Z">
                  <w:rPr>
                    <w:rFonts w:ascii="Leelawadee" w:hAnsi="Leelawadee" w:cs="Leelawadee"/>
                    <w:i/>
                    <w:iCs/>
                    <w:sz w:val="16"/>
                    <w:szCs w:val="16"/>
                    <w:lang w:val="en-GB" w:eastAsia="en-US"/>
                  </w:rPr>
                </w:rPrChange>
              </w:rPr>
              <w:t>2011</w:t>
            </w:r>
          </w:p>
        </w:tc>
        <w:tc>
          <w:tcPr>
            <w:tcW w:w="833" w:type="pct"/>
            <w:vAlign w:val="center"/>
            <w:tcPrChange w:id="940" w:author="RutPW" w:date="2013-10-10T13:41:00Z">
              <w:tcPr>
                <w:tcW w:w="843" w:type="pct"/>
                <w:vAlign w:val="center"/>
              </w:tcPr>
            </w:tcPrChange>
          </w:tcPr>
          <w:p w:rsidR="00FC55B0" w:rsidRPr="00035100" w:rsidRDefault="00FC55B0" w:rsidP="00782796">
            <w:pPr>
              <w:spacing w:after="0" w:line="240" w:lineRule="auto"/>
              <w:ind w:left="360" w:hanging="327"/>
              <w:jc w:val="center"/>
              <w:rPr>
                <w:rFonts w:ascii="Tahoma" w:hAnsi="Tahoma" w:cs="Tahoma"/>
                <w:i/>
                <w:sz w:val="16"/>
                <w:szCs w:val="16"/>
                <w:lang w:val="en-GB" w:eastAsia="en-US"/>
                <w:rPrChange w:id="941"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42" w:author="RutPW" w:date="2013-10-09T16:21:00Z">
                  <w:rPr>
                    <w:rFonts w:ascii="Leelawadee" w:hAnsi="Leelawadee" w:cs="Leelawadee"/>
                    <w:i/>
                    <w:iCs/>
                    <w:sz w:val="16"/>
                    <w:szCs w:val="16"/>
                    <w:lang w:val="en-GB" w:eastAsia="en-US"/>
                  </w:rPr>
                </w:rPrChange>
              </w:rPr>
              <w:t>Growth</w:t>
            </w:r>
          </w:p>
          <w:p w:rsidR="00FC55B0" w:rsidRPr="00035100" w:rsidRDefault="00FC55B0" w:rsidP="00782796">
            <w:pPr>
              <w:spacing w:after="0" w:line="240" w:lineRule="auto"/>
              <w:ind w:left="360" w:hanging="327"/>
              <w:jc w:val="center"/>
              <w:rPr>
                <w:rFonts w:ascii="Tahoma" w:hAnsi="Tahoma" w:cs="Tahoma"/>
                <w:i/>
                <w:sz w:val="16"/>
                <w:szCs w:val="16"/>
                <w:lang w:val="en-GB" w:eastAsia="en-US"/>
                <w:rPrChange w:id="943"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44" w:author="RutPW" w:date="2013-10-09T16:21:00Z">
                  <w:rPr>
                    <w:rFonts w:ascii="Leelawadee" w:hAnsi="Leelawadee" w:cs="Leelawadee"/>
                    <w:i/>
                    <w:iCs/>
                    <w:sz w:val="16"/>
                    <w:szCs w:val="16"/>
                    <w:lang w:val="en-GB" w:eastAsia="en-US"/>
                  </w:rPr>
                </w:rPrChange>
              </w:rPr>
              <w:t>2000-2011</w:t>
            </w:r>
          </w:p>
          <w:p w:rsidR="00FC55B0" w:rsidRPr="00035100" w:rsidRDefault="00FC55B0" w:rsidP="00782796">
            <w:pPr>
              <w:spacing w:after="0" w:line="240" w:lineRule="auto"/>
              <w:ind w:left="360" w:hanging="327"/>
              <w:jc w:val="center"/>
              <w:rPr>
                <w:rFonts w:ascii="Tahoma" w:hAnsi="Tahoma" w:cs="Tahoma"/>
                <w:i/>
                <w:sz w:val="16"/>
                <w:szCs w:val="16"/>
                <w:lang w:val="en-GB" w:eastAsia="en-US"/>
                <w:rPrChange w:id="945"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46" w:author="RutPW" w:date="2013-10-09T16:21:00Z">
                  <w:rPr>
                    <w:rFonts w:ascii="Leelawadee" w:hAnsi="Leelawadee" w:cs="Leelawadee"/>
                    <w:i/>
                    <w:iCs/>
                    <w:sz w:val="16"/>
                    <w:szCs w:val="16"/>
                    <w:lang w:val="en-GB" w:eastAsia="en-US"/>
                  </w:rPr>
                </w:rPrChange>
              </w:rPr>
              <w:t>(numbers of jobs)</w:t>
            </w:r>
          </w:p>
        </w:tc>
        <w:tc>
          <w:tcPr>
            <w:tcW w:w="681" w:type="pct"/>
            <w:vAlign w:val="center"/>
            <w:tcPrChange w:id="947" w:author="RutPW" w:date="2013-10-10T13:41:00Z">
              <w:tcPr>
                <w:tcW w:w="801" w:type="pct"/>
                <w:vAlign w:val="center"/>
              </w:tcPr>
            </w:tcPrChange>
          </w:tcPr>
          <w:p w:rsidR="00FC55B0" w:rsidRPr="00035100" w:rsidRDefault="00FC55B0" w:rsidP="00782796">
            <w:pPr>
              <w:spacing w:after="0" w:line="240" w:lineRule="auto"/>
              <w:jc w:val="center"/>
              <w:rPr>
                <w:rFonts w:ascii="Tahoma" w:hAnsi="Tahoma" w:cs="Tahoma"/>
                <w:i/>
                <w:sz w:val="16"/>
                <w:szCs w:val="16"/>
                <w:lang w:val="en-GB" w:eastAsia="en-US"/>
                <w:rPrChange w:id="948"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49" w:author="RutPW" w:date="2013-10-09T16:21:00Z">
                  <w:rPr>
                    <w:rFonts w:ascii="Leelawadee" w:hAnsi="Leelawadee" w:cs="Leelawadee"/>
                    <w:i/>
                    <w:iCs/>
                    <w:sz w:val="16"/>
                    <w:szCs w:val="16"/>
                    <w:lang w:val="en-GB" w:eastAsia="en-US"/>
                  </w:rPr>
                </w:rPrChange>
              </w:rPr>
              <w:t>Growth</w:t>
            </w:r>
          </w:p>
          <w:p w:rsidR="00FC55B0" w:rsidRPr="00035100" w:rsidRDefault="00FC55B0" w:rsidP="00782796">
            <w:pPr>
              <w:spacing w:after="0" w:line="240" w:lineRule="auto"/>
              <w:jc w:val="center"/>
              <w:rPr>
                <w:rFonts w:ascii="Tahoma" w:hAnsi="Tahoma" w:cs="Tahoma"/>
                <w:i/>
                <w:sz w:val="16"/>
                <w:szCs w:val="16"/>
                <w:lang w:val="en-GB" w:eastAsia="en-US"/>
                <w:rPrChange w:id="950"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51" w:author="RutPW" w:date="2013-10-09T16:21:00Z">
                  <w:rPr>
                    <w:rFonts w:ascii="Leelawadee" w:hAnsi="Leelawadee" w:cs="Leelawadee"/>
                    <w:i/>
                    <w:iCs/>
                    <w:sz w:val="16"/>
                    <w:szCs w:val="16"/>
                    <w:lang w:val="en-GB" w:eastAsia="en-US"/>
                  </w:rPr>
                </w:rPrChange>
              </w:rPr>
              <w:t>2000-2011</w:t>
            </w:r>
          </w:p>
          <w:p w:rsidR="00FC55B0" w:rsidRPr="00035100" w:rsidRDefault="00FC55B0" w:rsidP="00782796">
            <w:pPr>
              <w:spacing w:after="0" w:line="240" w:lineRule="auto"/>
              <w:jc w:val="center"/>
              <w:rPr>
                <w:rFonts w:ascii="Tahoma" w:hAnsi="Tahoma" w:cs="Tahoma"/>
                <w:i/>
                <w:sz w:val="16"/>
                <w:szCs w:val="16"/>
                <w:lang w:val="en-GB" w:eastAsia="en-US"/>
                <w:rPrChange w:id="952"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53" w:author="RutPW" w:date="2013-10-09T16:21:00Z">
                  <w:rPr>
                    <w:rFonts w:ascii="Leelawadee" w:hAnsi="Leelawadee" w:cs="Leelawadee"/>
                    <w:i/>
                    <w:iCs/>
                    <w:sz w:val="16"/>
                    <w:szCs w:val="16"/>
                    <w:lang w:val="en-GB" w:eastAsia="en-US"/>
                  </w:rPr>
                </w:rPrChange>
              </w:rPr>
              <w:t>(% annually)</w:t>
            </w:r>
          </w:p>
        </w:tc>
        <w:tc>
          <w:tcPr>
            <w:tcW w:w="833" w:type="pct"/>
            <w:vAlign w:val="center"/>
            <w:tcPrChange w:id="954" w:author="RutPW" w:date="2013-10-10T13:41:00Z">
              <w:tcPr>
                <w:tcW w:w="681" w:type="pct"/>
                <w:vAlign w:val="center"/>
              </w:tcPr>
            </w:tcPrChange>
          </w:tcPr>
          <w:p w:rsidR="00FC55B0" w:rsidRPr="00035100" w:rsidRDefault="00FC55B0" w:rsidP="00782796">
            <w:pPr>
              <w:spacing w:after="0" w:line="240" w:lineRule="auto"/>
              <w:jc w:val="center"/>
              <w:rPr>
                <w:rFonts w:ascii="Tahoma" w:hAnsi="Tahoma" w:cs="Tahoma"/>
                <w:i/>
                <w:sz w:val="16"/>
                <w:szCs w:val="16"/>
                <w:lang w:val="en-GB" w:eastAsia="en-US"/>
                <w:rPrChange w:id="955"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56" w:author="RutPW" w:date="2013-10-09T16:21:00Z">
                  <w:rPr>
                    <w:rFonts w:ascii="Leelawadee" w:hAnsi="Leelawadee" w:cs="Leelawadee"/>
                    <w:i/>
                    <w:iCs/>
                    <w:sz w:val="16"/>
                    <w:szCs w:val="16"/>
                    <w:lang w:val="en-GB" w:eastAsia="en-US"/>
                  </w:rPr>
                </w:rPrChange>
              </w:rPr>
              <w:t>Growth</w:t>
            </w:r>
          </w:p>
          <w:p w:rsidR="00FC55B0" w:rsidRPr="00035100" w:rsidRDefault="00FC55B0" w:rsidP="00782796">
            <w:pPr>
              <w:spacing w:after="0" w:line="240" w:lineRule="auto"/>
              <w:jc w:val="center"/>
              <w:rPr>
                <w:rFonts w:ascii="Tahoma" w:hAnsi="Tahoma" w:cs="Tahoma"/>
                <w:i/>
                <w:sz w:val="16"/>
                <w:szCs w:val="16"/>
                <w:lang w:val="en-GB" w:eastAsia="en-US"/>
                <w:rPrChange w:id="957"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58" w:author="RutPW" w:date="2013-10-09T16:21:00Z">
                  <w:rPr>
                    <w:rFonts w:ascii="Leelawadee" w:hAnsi="Leelawadee" w:cs="Leelawadee"/>
                    <w:i/>
                    <w:iCs/>
                    <w:sz w:val="16"/>
                    <w:szCs w:val="16"/>
                    <w:lang w:val="en-GB" w:eastAsia="en-US"/>
                  </w:rPr>
                </w:rPrChange>
              </w:rPr>
              <w:t>2009-2011</w:t>
            </w:r>
          </w:p>
          <w:p w:rsidR="00FC55B0" w:rsidRPr="00035100" w:rsidRDefault="00FC55B0" w:rsidP="00782796">
            <w:pPr>
              <w:spacing w:after="0" w:line="240" w:lineRule="auto"/>
              <w:ind w:left="34"/>
              <w:jc w:val="center"/>
              <w:rPr>
                <w:rFonts w:ascii="Tahoma" w:hAnsi="Tahoma" w:cs="Tahoma"/>
                <w:i/>
                <w:sz w:val="16"/>
                <w:szCs w:val="16"/>
                <w:lang w:val="en-GB" w:eastAsia="en-US"/>
                <w:rPrChange w:id="959"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60" w:author="RutPW" w:date="2013-10-09T16:21:00Z">
                  <w:rPr>
                    <w:rFonts w:ascii="Leelawadee" w:hAnsi="Leelawadee" w:cs="Leelawadee"/>
                    <w:i/>
                    <w:iCs/>
                    <w:sz w:val="16"/>
                    <w:szCs w:val="16"/>
                    <w:lang w:val="en-GB" w:eastAsia="en-US"/>
                  </w:rPr>
                </w:rPrChange>
              </w:rPr>
              <w:t>(numbers of jobs)</w:t>
            </w:r>
          </w:p>
        </w:tc>
        <w:tc>
          <w:tcPr>
            <w:tcW w:w="682" w:type="pct"/>
            <w:vAlign w:val="center"/>
            <w:tcPrChange w:id="961" w:author="RutPW" w:date="2013-10-10T13:41:00Z">
              <w:tcPr>
                <w:tcW w:w="680" w:type="pct"/>
                <w:vAlign w:val="center"/>
              </w:tcPr>
            </w:tcPrChange>
          </w:tcPr>
          <w:p w:rsidR="00FC55B0" w:rsidRPr="00035100" w:rsidRDefault="00FC55B0" w:rsidP="00782796">
            <w:pPr>
              <w:spacing w:after="0" w:line="240" w:lineRule="auto"/>
              <w:ind w:left="35"/>
              <w:jc w:val="center"/>
              <w:rPr>
                <w:rFonts w:ascii="Tahoma" w:hAnsi="Tahoma" w:cs="Tahoma"/>
                <w:i/>
                <w:sz w:val="16"/>
                <w:szCs w:val="16"/>
                <w:lang w:val="en-GB" w:eastAsia="en-US"/>
                <w:rPrChange w:id="962"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63" w:author="RutPW" w:date="2013-10-09T16:21:00Z">
                  <w:rPr>
                    <w:rFonts w:ascii="Leelawadee" w:hAnsi="Leelawadee" w:cs="Leelawadee"/>
                    <w:i/>
                    <w:iCs/>
                    <w:sz w:val="16"/>
                    <w:szCs w:val="16"/>
                    <w:lang w:val="en-GB" w:eastAsia="en-US"/>
                  </w:rPr>
                </w:rPrChange>
              </w:rPr>
              <w:t>Growth</w:t>
            </w:r>
          </w:p>
          <w:p w:rsidR="00FC55B0" w:rsidRPr="00035100" w:rsidRDefault="00FC55B0" w:rsidP="00782796">
            <w:pPr>
              <w:spacing w:after="0" w:line="240" w:lineRule="auto"/>
              <w:ind w:left="35"/>
              <w:jc w:val="center"/>
              <w:rPr>
                <w:rFonts w:ascii="Tahoma" w:hAnsi="Tahoma" w:cs="Tahoma"/>
                <w:i/>
                <w:sz w:val="16"/>
                <w:szCs w:val="16"/>
                <w:lang w:val="en-GB" w:eastAsia="en-US"/>
                <w:rPrChange w:id="964"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65" w:author="RutPW" w:date="2013-10-09T16:21:00Z">
                  <w:rPr>
                    <w:rFonts w:ascii="Leelawadee" w:hAnsi="Leelawadee" w:cs="Leelawadee"/>
                    <w:i/>
                    <w:iCs/>
                    <w:sz w:val="16"/>
                    <w:szCs w:val="16"/>
                    <w:lang w:val="en-GB" w:eastAsia="en-US"/>
                  </w:rPr>
                </w:rPrChange>
              </w:rPr>
              <w:t>2009-2011</w:t>
            </w:r>
          </w:p>
          <w:p w:rsidR="00FC55B0" w:rsidRPr="00035100" w:rsidRDefault="00FC55B0" w:rsidP="00782796">
            <w:pPr>
              <w:spacing w:after="0" w:line="240" w:lineRule="auto"/>
              <w:ind w:left="35"/>
              <w:jc w:val="center"/>
              <w:rPr>
                <w:rFonts w:ascii="Tahoma" w:hAnsi="Tahoma" w:cs="Tahoma"/>
                <w:i/>
                <w:sz w:val="16"/>
                <w:szCs w:val="16"/>
                <w:lang w:val="en-GB" w:eastAsia="en-US"/>
                <w:rPrChange w:id="966" w:author="RutPW" w:date="2013-10-09T16:21:00Z">
                  <w:rPr>
                    <w:rFonts w:ascii="Leelawadee" w:hAnsi="Leelawadee" w:cs="Leelawadee"/>
                    <w:i/>
                    <w:sz w:val="16"/>
                    <w:szCs w:val="16"/>
                    <w:lang w:val="en-GB" w:eastAsia="en-US"/>
                  </w:rPr>
                </w:rPrChange>
              </w:rPr>
            </w:pPr>
            <w:r w:rsidRPr="00035100">
              <w:rPr>
                <w:rFonts w:ascii="Tahoma" w:hAnsi="Tahoma" w:cs="Tahoma"/>
                <w:i/>
                <w:iCs/>
                <w:sz w:val="16"/>
                <w:szCs w:val="16"/>
                <w:lang w:val="en-GB" w:eastAsia="en-US"/>
                <w:rPrChange w:id="967" w:author="RutPW" w:date="2013-10-09T16:21:00Z">
                  <w:rPr>
                    <w:rFonts w:ascii="Leelawadee" w:hAnsi="Leelawadee" w:cs="Leelawadee"/>
                    <w:i/>
                    <w:iCs/>
                    <w:sz w:val="16"/>
                    <w:szCs w:val="16"/>
                    <w:lang w:val="en-GB" w:eastAsia="en-US"/>
                  </w:rPr>
                </w:rPrChange>
              </w:rPr>
              <w:t>(% annually)</w:t>
            </w:r>
          </w:p>
        </w:tc>
      </w:tr>
      <w:tr w:rsidR="004B1E58" w:rsidRPr="00035100" w:rsidTr="004B1E58">
        <w:tc>
          <w:tcPr>
            <w:tcW w:w="1364" w:type="pct"/>
            <w:tcPrChange w:id="968" w:author="RutPW" w:date="2013-10-10T13:41:00Z">
              <w:tcPr>
                <w:tcW w:w="1381" w:type="pct"/>
              </w:tcPr>
            </w:tcPrChange>
          </w:tcPr>
          <w:p w:rsidR="00FC55B0" w:rsidRPr="00035100" w:rsidRDefault="00FC55B0" w:rsidP="00F335FD">
            <w:pPr>
              <w:spacing w:after="0" w:line="240" w:lineRule="auto"/>
              <w:ind w:left="34"/>
              <w:rPr>
                <w:rFonts w:ascii="Tahoma" w:hAnsi="Tahoma" w:cs="Tahoma"/>
                <w:b/>
                <w:i/>
                <w:sz w:val="16"/>
                <w:szCs w:val="16"/>
                <w:lang w:val="en-GB" w:eastAsia="en-US"/>
                <w:rPrChange w:id="969"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70" w:author="RutPW" w:date="2013-10-09T16:21:00Z">
                  <w:rPr>
                    <w:rFonts w:ascii="Leelawadee" w:hAnsi="Leelawadee" w:cs="Leelawadee"/>
                    <w:b/>
                    <w:bCs/>
                    <w:i/>
                    <w:iCs/>
                    <w:sz w:val="16"/>
                    <w:szCs w:val="16"/>
                    <w:lang w:val="en-GB" w:eastAsia="en-US"/>
                  </w:rPr>
                </w:rPrChange>
              </w:rPr>
              <w:t>Arts and cultural herit</w:t>
            </w:r>
            <w:r w:rsidR="00AA37C4" w:rsidRPr="00035100">
              <w:rPr>
                <w:rFonts w:ascii="Tahoma" w:hAnsi="Tahoma" w:cs="Tahoma"/>
                <w:b/>
                <w:bCs/>
                <w:i/>
                <w:iCs/>
                <w:sz w:val="16"/>
                <w:szCs w:val="16"/>
                <w:lang w:val="en-GB" w:eastAsia="en-US"/>
                <w:rPrChange w:id="971" w:author="RutPW" w:date="2013-10-09T16:21:00Z">
                  <w:rPr>
                    <w:rFonts w:ascii="Leelawadee" w:hAnsi="Leelawadee" w:cs="Leelawadee"/>
                    <w:b/>
                    <w:bCs/>
                    <w:i/>
                    <w:iCs/>
                    <w:sz w:val="16"/>
                    <w:szCs w:val="16"/>
                    <w:lang w:val="en-GB" w:eastAsia="en-US"/>
                  </w:rPr>
                </w:rPrChange>
              </w:rPr>
              <w:t xml:space="preserve">age </w:t>
            </w:r>
            <w:del w:id="972" w:author="RutPW" w:date="2013-10-10T13:31:00Z">
              <w:r w:rsidRPr="00035100" w:rsidDel="007E407C">
                <w:rPr>
                  <w:rStyle w:val="Voetnootmarkering"/>
                  <w:rFonts w:ascii="Tahoma" w:hAnsi="Tahoma" w:cs="Tahoma"/>
                  <w:sz w:val="16"/>
                  <w:szCs w:val="16"/>
                  <w:lang w:val="en-GB" w:eastAsia="en-US"/>
                  <w:rPrChange w:id="973" w:author="RutPW" w:date="2013-10-09T16:21:00Z">
                    <w:rPr>
                      <w:rStyle w:val="Voetnootmarkering"/>
                      <w:rFonts w:ascii="Leelawadee" w:hAnsi="Leelawadee" w:cs="Leelawadee"/>
                      <w:sz w:val="16"/>
                      <w:szCs w:val="16"/>
                      <w:lang w:val="en-GB" w:eastAsia="en-US"/>
                    </w:rPr>
                  </w:rPrChange>
                </w:rPr>
                <w:footnoteReference w:id="11"/>
              </w:r>
            </w:del>
          </w:p>
        </w:tc>
        <w:tc>
          <w:tcPr>
            <w:tcW w:w="607" w:type="pct"/>
            <w:vAlign w:val="bottom"/>
            <w:tcPrChange w:id="980"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b/>
                <w:i/>
                <w:sz w:val="16"/>
                <w:szCs w:val="16"/>
                <w:lang w:val="en-GB" w:eastAsia="en-US"/>
                <w:rPrChange w:id="981"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82" w:author="RutPW" w:date="2013-10-09T16:21:00Z">
                  <w:rPr>
                    <w:rFonts w:ascii="Leelawadee" w:hAnsi="Leelawadee" w:cs="Leelawadee"/>
                    <w:b/>
                    <w:bCs/>
                    <w:i/>
                    <w:iCs/>
                    <w:sz w:val="16"/>
                    <w:szCs w:val="16"/>
                    <w:lang w:val="en-GB" w:eastAsia="en-US"/>
                  </w:rPr>
                </w:rPrChange>
              </w:rPr>
              <w:t>98,874</w:t>
            </w:r>
          </w:p>
        </w:tc>
        <w:tc>
          <w:tcPr>
            <w:tcW w:w="833" w:type="pct"/>
            <w:vAlign w:val="bottom"/>
            <w:tcPrChange w:id="983"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984"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85" w:author="RutPW" w:date="2013-10-09T16:21:00Z">
                  <w:rPr>
                    <w:rFonts w:ascii="Leelawadee" w:hAnsi="Leelawadee" w:cs="Leelawadee"/>
                    <w:b/>
                    <w:bCs/>
                    <w:i/>
                    <w:iCs/>
                    <w:sz w:val="16"/>
                    <w:szCs w:val="16"/>
                    <w:lang w:val="en-GB" w:eastAsia="en-US"/>
                  </w:rPr>
                </w:rPrChange>
              </w:rPr>
              <w:t>39,808</w:t>
            </w:r>
          </w:p>
        </w:tc>
        <w:tc>
          <w:tcPr>
            <w:tcW w:w="681" w:type="pct"/>
            <w:vAlign w:val="bottom"/>
            <w:tcPrChange w:id="986"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987"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88" w:author="RutPW" w:date="2013-10-09T16:21:00Z">
                  <w:rPr>
                    <w:rFonts w:ascii="Leelawadee" w:hAnsi="Leelawadee" w:cs="Leelawadee"/>
                    <w:b/>
                    <w:bCs/>
                    <w:i/>
                    <w:iCs/>
                    <w:sz w:val="16"/>
                    <w:szCs w:val="16"/>
                    <w:lang w:val="en-GB" w:eastAsia="en-US"/>
                  </w:rPr>
                </w:rPrChange>
              </w:rPr>
              <w:t>4.8%</w:t>
            </w:r>
          </w:p>
        </w:tc>
        <w:tc>
          <w:tcPr>
            <w:tcW w:w="833" w:type="pct"/>
            <w:vAlign w:val="bottom"/>
            <w:tcPrChange w:id="989"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990"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91" w:author="RutPW" w:date="2013-10-09T16:21:00Z">
                  <w:rPr>
                    <w:rFonts w:ascii="Leelawadee" w:hAnsi="Leelawadee" w:cs="Leelawadee"/>
                    <w:b/>
                    <w:bCs/>
                    <w:i/>
                    <w:iCs/>
                    <w:sz w:val="16"/>
                    <w:szCs w:val="16"/>
                    <w:lang w:val="en-GB" w:eastAsia="en-US"/>
                  </w:rPr>
                </w:rPrChange>
              </w:rPr>
              <w:t>10,445</w:t>
            </w:r>
          </w:p>
        </w:tc>
        <w:tc>
          <w:tcPr>
            <w:tcW w:w="682" w:type="pct"/>
            <w:vAlign w:val="bottom"/>
            <w:tcPrChange w:id="992"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993"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994" w:author="RutPW" w:date="2013-10-09T16:21:00Z">
                  <w:rPr>
                    <w:rFonts w:ascii="Leelawadee" w:hAnsi="Leelawadee" w:cs="Leelawadee"/>
                    <w:b/>
                    <w:bCs/>
                    <w:i/>
                    <w:iCs/>
                    <w:sz w:val="16"/>
                    <w:szCs w:val="16"/>
                    <w:lang w:val="en-GB" w:eastAsia="en-US"/>
                  </w:rPr>
                </w:rPrChange>
              </w:rPr>
              <w:t>5.7%</w:t>
            </w:r>
          </w:p>
        </w:tc>
      </w:tr>
      <w:tr w:rsidR="004B1E58" w:rsidRPr="00035100" w:rsidTr="004B1E58">
        <w:tc>
          <w:tcPr>
            <w:tcW w:w="1364" w:type="pct"/>
            <w:tcPrChange w:id="995" w:author="RutPW" w:date="2013-10-10T13:41:00Z">
              <w:tcPr>
                <w:tcW w:w="1381" w:type="pct"/>
              </w:tcPr>
            </w:tcPrChange>
          </w:tcPr>
          <w:p w:rsidR="00FC55B0" w:rsidRPr="00035100" w:rsidRDefault="00FC55B0" w:rsidP="00782796">
            <w:pPr>
              <w:tabs>
                <w:tab w:val="left" w:pos="284"/>
              </w:tabs>
              <w:spacing w:after="0" w:line="240" w:lineRule="auto"/>
              <w:ind w:left="34"/>
              <w:rPr>
                <w:rFonts w:ascii="Tahoma" w:hAnsi="Tahoma" w:cs="Tahoma"/>
                <w:sz w:val="16"/>
                <w:szCs w:val="16"/>
                <w:lang w:val="en-GB" w:eastAsia="en-US"/>
                <w:rPrChange w:id="99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997" w:author="RutPW" w:date="2013-10-09T16:21:00Z">
                  <w:rPr>
                    <w:rFonts w:ascii="Leelawadee" w:hAnsi="Leelawadee" w:cs="Leelawadee"/>
                    <w:sz w:val="16"/>
                    <w:szCs w:val="16"/>
                    <w:lang w:val="en-GB" w:eastAsia="en-US"/>
                  </w:rPr>
                </w:rPrChange>
              </w:rPr>
              <w:t>Performing arts</w:t>
            </w:r>
          </w:p>
        </w:tc>
        <w:tc>
          <w:tcPr>
            <w:tcW w:w="607" w:type="pct"/>
            <w:vAlign w:val="bottom"/>
            <w:tcPrChange w:id="998"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99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00" w:author="RutPW" w:date="2013-10-09T16:21:00Z">
                  <w:rPr>
                    <w:rFonts w:ascii="Leelawadee" w:hAnsi="Leelawadee" w:cs="Leelawadee"/>
                    <w:sz w:val="16"/>
                    <w:szCs w:val="16"/>
                    <w:lang w:val="en-GB" w:eastAsia="en-US"/>
                  </w:rPr>
                </w:rPrChange>
              </w:rPr>
              <w:t>26,596</w:t>
            </w:r>
          </w:p>
        </w:tc>
        <w:tc>
          <w:tcPr>
            <w:tcW w:w="833" w:type="pct"/>
            <w:vAlign w:val="bottom"/>
            <w:tcPrChange w:id="1001"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0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03" w:author="RutPW" w:date="2013-10-09T16:21:00Z">
                  <w:rPr>
                    <w:rFonts w:ascii="Leelawadee" w:hAnsi="Leelawadee" w:cs="Leelawadee"/>
                    <w:sz w:val="16"/>
                    <w:szCs w:val="16"/>
                    <w:lang w:val="en-GB" w:eastAsia="en-US"/>
                  </w:rPr>
                </w:rPrChange>
              </w:rPr>
              <w:t>14,740</w:t>
            </w:r>
          </w:p>
        </w:tc>
        <w:tc>
          <w:tcPr>
            <w:tcW w:w="681" w:type="pct"/>
            <w:vAlign w:val="bottom"/>
            <w:tcPrChange w:id="1004"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0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06" w:author="RutPW" w:date="2013-10-09T16:21:00Z">
                  <w:rPr>
                    <w:rFonts w:ascii="Leelawadee" w:hAnsi="Leelawadee" w:cs="Leelawadee"/>
                    <w:sz w:val="16"/>
                    <w:szCs w:val="16"/>
                    <w:lang w:val="en-GB" w:eastAsia="en-US"/>
                  </w:rPr>
                </w:rPrChange>
              </w:rPr>
              <w:t>7.6%</w:t>
            </w:r>
          </w:p>
        </w:tc>
        <w:tc>
          <w:tcPr>
            <w:tcW w:w="833" w:type="pct"/>
            <w:vAlign w:val="bottom"/>
            <w:tcPrChange w:id="1007"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0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09" w:author="RutPW" w:date="2013-10-09T16:21:00Z">
                  <w:rPr>
                    <w:rFonts w:ascii="Leelawadee" w:hAnsi="Leelawadee" w:cs="Leelawadee"/>
                    <w:sz w:val="16"/>
                    <w:szCs w:val="16"/>
                    <w:lang w:val="en-GB" w:eastAsia="en-US"/>
                  </w:rPr>
                </w:rPrChange>
              </w:rPr>
              <w:t>4,278</w:t>
            </w:r>
          </w:p>
        </w:tc>
        <w:tc>
          <w:tcPr>
            <w:tcW w:w="682" w:type="pct"/>
            <w:vAlign w:val="bottom"/>
            <w:tcPrChange w:id="1010"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1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12" w:author="RutPW" w:date="2013-10-09T16:21:00Z">
                  <w:rPr>
                    <w:rFonts w:ascii="Leelawadee" w:hAnsi="Leelawadee" w:cs="Leelawadee"/>
                    <w:sz w:val="16"/>
                    <w:szCs w:val="16"/>
                    <w:lang w:val="en-GB" w:eastAsia="en-US"/>
                  </w:rPr>
                </w:rPrChange>
              </w:rPr>
              <w:t>9.2%</w:t>
            </w:r>
          </w:p>
        </w:tc>
      </w:tr>
      <w:tr w:rsidR="004B1E58" w:rsidRPr="00035100" w:rsidTr="004B1E58">
        <w:tc>
          <w:tcPr>
            <w:tcW w:w="1364" w:type="pct"/>
            <w:tcPrChange w:id="1013"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01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15" w:author="RutPW" w:date="2013-10-09T16:21:00Z">
                  <w:rPr>
                    <w:rFonts w:ascii="Leelawadee" w:hAnsi="Leelawadee" w:cs="Leelawadee"/>
                    <w:sz w:val="16"/>
                    <w:szCs w:val="16"/>
                    <w:lang w:val="en-GB" w:eastAsia="en-US"/>
                  </w:rPr>
                </w:rPrChange>
              </w:rPr>
              <w:t>Creative arts</w:t>
            </w:r>
          </w:p>
        </w:tc>
        <w:tc>
          <w:tcPr>
            <w:tcW w:w="607" w:type="pct"/>
            <w:vAlign w:val="bottom"/>
            <w:tcPrChange w:id="1016"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01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18" w:author="RutPW" w:date="2013-10-09T16:21:00Z">
                  <w:rPr>
                    <w:rFonts w:ascii="Leelawadee" w:hAnsi="Leelawadee" w:cs="Leelawadee"/>
                    <w:sz w:val="16"/>
                    <w:szCs w:val="16"/>
                    <w:lang w:val="en-GB" w:eastAsia="en-US"/>
                  </w:rPr>
                </w:rPrChange>
              </w:rPr>
              <w:t>24,815</w:t>
            </w:r>
          </w:p>
        </w:tc>
        <w:tc>
          <w:tcPr>
            <w:tcW w:w="833" w:type="pct"/>
            <w:vAlign w:val="bottom"/>
            <w:tcPrChange w:id="1019"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2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21" w:author="RutPW" w:date="2013-10-09T16:21:00Z">
                  <w:rPr>
                    <w:rFonts w:ascii="Leelawadee" w:hAnsi="Leelawadee" w:cs="Leelawadee"/>
                    <w:sz w:val="16"/>
                    <w:szCs w:val="16"/>
                    <w:lang w:val="en-GB" w:eastAsia="en-US"/>
                  </w:rPr>
                </w:rPrChange>
              </w:rPr>
              <w:t>15,210</w:t>
            </w:r>
          </w:p>
        </w:tc>
        <w:tc>
          <w:tcPr>
            <w:tcW w:w="681" w:type="pct"/>
            <w:vAlign w:val="bottom"/>
            <w:tcPrChange w:id="1022"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2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24" w:author="RutPW" w:date="2013-10-09T16:21:00Z">
                  <w:rPr>
                    <w:rFonts w:ascii="Leelawadee" w:hAnsi="Leelawadee" w:cs="Leelawadee"/>
                    <w:sz w:val="16"/>
                    <w:szCs w:val="16"/>
                    <w:lang w:val="en-GB" w:eastAsia="en-US"/>
                  </w:rPr>
                </w:rPrChange>
              </w:rPr>
              <w:t>9.0%</w:t>
            </w:r>
          </w:p>
        </w:tc>
        <w:tc>
          <w:tcPr>
            <w:tcW w:w="833" w:type="pct"/>
            <w:vAlign w:val="bottom"/>
            <w:tcPrChange w:id="1025"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2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27" w:author="RutPW" w:date="2013-10-09T16:21:00Z">
                  <w:rPr>
                    <w:rFonts w:ascii="Leelawadee" w:hAnsi="Leelawadee" w:cs="Leelawadee"/>
                    <w:sz w:val="16"/>
                    <w:szCs w:val="16"/>
                    <w:lang w:val="en-GB" w:eastAsia="en-US"/>
                  </w:rPr>
                </w:rPrChange>
              </w:rPr>
              <w:t>5,980</w:t>
            </w:r>
          </w:p>
        </w:tc>
        <w:tc>
          <w:tcPr>
            <w:tcW w:w="682" w:type="pct"/>
            <w:vAlign w:val="bottom"/>
            <w:tcPrChange w:id="1028"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2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30" w:author="RutPW" w:date="2013-10-09T16:21:00Z">
                  <w:rPr>
                    <w:rFonts w:ascii="Leelawadee" w:hAnsi="Leelawadee" w:cs="Leelawadee"/>
                    <w:sz w:val="16"/>
                    <w:szCs w:val="16"/>
                    <w:lang w:val="en-GB" w:eastAsia="en-US"/>
                  </w:rPr>
                </w:rPrChange>
              </w:rPr>
              <w:t>14.8%</w:t>
            </w:r>
          </w:p>
        </w:tc>
      </w:tr>
      <w:tr w:rsidR="004B1E58" w:rsidRPr="00035100" w:rsidTr="004B1E58">
        <w:tc>
          <w:tcPr>
            <w:tcW w:w="1364" w:type="pct"/>
            <w:tcPrChange w:id="1031"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03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33" w:author="RutPW" w:date="2013-10-09T16:21:00Z">
                  <w:rPr>
                    <w:rFonts w:ascii="Leelawadee" w:hAnsi="Leelawadee" w:cs="Leelawadee"/>
                    <w:sz w:val="16"/>
                    <w:szCs w:val="16"/>
                    <w:lang w:val="en-GB" w:eastAsia="en-US"/>
                  </w:rPr>
                </w:rPrChange>
              </w:rPr>
              <w:t>Other arts and heritage</w:t>
            </w:r>
          </w:p>
        </w:tc>
        <w:tc>
          <w:tcPr>
            <w:tcW w:w="607" w:type="pct"/>
            <w:vAlign w:val="bottom"/>
            <w:tcPrChange w:id="1034"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03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36" w:author="RutPW" w:date="2013-10-09T16:21:00Z">
                  <w:rPr>
                    <w:rFonts w:ascii="Leelawadee" w:hAnsi="Leelawadee" w:cs="Leelawadee"/>
                    <w:sz w:val="16"/>
                    <w:szCs w:val="16"/>
                    <w:lang w:val="en-GB" w:eastAsia="en-US"/>
                  </w:rPr>
                </w:rPrChange>
              </w:rPr>
              <w:t>25,186</w:t>
            </w:r>
          </w:p>
        </w:tc>
        <w:tc>
          <w:tcPr>
            <w:tcW w:w="833" w:type="pct"/>
            <w:vAlign w:val="bottom"/>
            <w:tcPrChange w:id="1037"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3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39" w:author="RutPW" w:date="2013-10-09T16:21:00Z">
                  <w:rPr>
                    <w:rFonts w:ascii="Leelawadee" w:hAnsi="Leelawadee" w:cs="Leelawadee"/>
                    <w:sz w:val="16"/>
                    <w:szCs w:val="16"/>
                    <w:lang w:val="en-GB" w:eastAsia="en-US"/>
                  </w:rPr>
                </w:rPrChange>
              </w:rPr>
              <w:t>9,815</w:t>
            </w:r>
          </w:p>
        </w:tc>
        <w:tc>
          <w:tcPr>
            <w:tcW w:w="681" w:type="pct"/>
            <w:vAlign w:val="bottom"/>
            <w:tcPrChange w:id="1040"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4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42" w:author="RutPW" w:date="2013-10-09T16:21:00Z">
                  <w:rPr>
                    <w:rFonts w:ascii="Leelawadee" w:hAnsi="Leelawadee" w:cs="Leelawadee"/>
                    <w:sz w:val="16"/>
                    <w:szCs w:val="16"/>
                    <w:lang w:val="en-GB" w:eastAsia="en-US"/>
                  </w:rPr>
                </w:rPrChange>
              </w:rPr>
              <w:t>4.6%</w:t>
            </w:r>
          </w:p>
        </w:tc>
        <w:tc>
          <w:tcPr>
            <w:tcW w:w="833" w:type="pct"/>
            <w:vAlign w:val="bottom"/>
            <w:tcPrChange w:id="1043"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4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45" w:author="RutPW" w:date="2013-10-09T16:21:00Z">
                  <w:rPr>
                    <w:rFonts w:ascii="Leelawadee" w:hAnsi="Leelawadee" w:cs="Leelawadee"/>
                    <w:sz w:val="16"/>
                    <w:szCs w:val="16"/>
                    <w:lang w:val="en-GB" w:eastAsia="en-US"/>
                  </w:rPr>
                </w:rPrChange>
              </w:rPr>
              <w:t>696</w:t>
            </w:r>
          </w:p>
        </w:tc>
        <w:tc>
          <w:tcPr>
            <w:tcW w:w="682" w:type="pct"/>
            <w:vAlign w:val="bottom"/>
            <w:tcPrChange w:id="1046"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4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48" w:author="RutPW" w:date="2013-10-09T16:21:00Z">
                  <w:rPr>
                    <w:rFonts w:ascii="Leelawadee" w:hAnsi="Leelawadee" w:cs="Leelawadee"/>
                    <w:sz w:val="16"/>
                    <w:szCs w:val="16"/>
                    <w:lang w:val="en-GB" w:eastAsia="en-US"/>
                  </w:rPr>
                </w:rPrChange>
              </w:rPr>
              <w:t>1.4%</w:t>
            </w:r>
          </w:p>
        </w:tc>
      </w:tr>
      <w:tr w:rsidR="004B1E58" w:rsidRPr="00035100" w:rsidTr="004B1E58">
        <w:tc>
          <w:tcPr>
            <w:tcW w:w="1364" w:type="pct"/>
            <w:tcPrChange w:id="1049"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05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51" w:author="RutPW" w:date="2013-10-09T16:21:00Z">
                  <w:rPr>
                    <w:rFonts w:ascii="Leelawadee" w:hAnsi="Leelawadee" w:cs="Leelawadee"/>
                    <w:sz w:val="16"/>
                    <w:szCs w:val="16"/>
                    <w:lang w:val="en-GB" w:eastAsia="en-US"/>
                  </w:rPr>
                </w:rPrChange>
              </w:rPr>
              <w:t>Cultural heritage</w:t>
            </w:r>
          </w:p>
        </w:tc>
        <w:tc>
          <w:tcPr>
            <w:tcW w:w="607" w:type="pct"/>
            <w:vAlign w:val="bottom"/>
            <w:tcPrChange w:id="1052"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05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54" w:author="RutPW" w:date="2013-10-09T16:21:00Z">
                  <w:rPr>
                    <w:rFonts w:ascii="Leelawadee" w:hAnsi="Leelawadee" w:cs="Leelawadee"/>
                    <w:sz w:val="16"/>
                    <w:szCs w:val="16"/>
                    <w:lang w:val="en-GB" w:eastAsia="en-US"/>
                  </w:rPr>
                </w:rPrChange>
              </w:rPr>
              <w:t>22,277</w:t>
            </w:r>
          </w:p>
        </w:tc>
        <w:tc>
          <w:tcPr>
            <w:tcW w:w="833" w:type="pct"/>
            <w:vAlign w:val="bottom"/>
            <w:tcPrChange w:id="1055"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5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57" w:author="RutPW" w:date="2013-10-09T16:21:00Z">
                  <w:rPr>
                    <w:rFonts w:ascii="Leelawadee" w:hAnsi="Leelawadee" w:cs="Leelawadee"/>
                    <w:sz w:val="16"/>
                    <w:szCs w:val="16"/>
                    <w:lang w:val="en-GB" w:eastAsia="en-US"/>
                  </w:rPr>
                </w:rPrChange>
              </w:rPr>
              <w:t>43</w:t>
            </w:r>
          </w:p>
        </w:tc>
        <w:tc>
          <w:tcPr>
            <w:tcW w:w="681" w:type="pct"/>
            <w:vAlign w:val="bottom"/>
            <w:tcPrChange w:id="1058"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5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60" w:author="RutPW" w:date="2013-10-09T16:21:00Z">
                  <w:rPr>
                    <w:rFonts w:ascii="Leelawadee" w:hAnsi="Leelawadee" w:cs="Leelawadee"/>
                    <w:sz w:val="16"/>
                    <w:szCs w:val="16"/>
                    <w:lang w:val="en-GB" w:eastAsia="en-US"/>
                  </w:rPr>
                </w:rPrChange>
              </w:rPr>
              <w:t>0.0%</w:t>
            </w:r>
          </w:p>
        </w:tc>
        <w:tc>
          <w:tcPr>
            <w:tcW w:w="833" w:type="pct"/>
            <w:vAlign w:val="bottom"/>
            <w:tcPrChange w:id="106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6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63" w:author="RutPW" w:date="2013-10-09T16:21:00Z">
                  <w:rPr>
                    <w:rFonts w:ascii="Leelawadee" w:hAnsi="Leelawadee" w:cs="Leelawadee"/>
                    <w:sz w:val="16"/>
                    <w:szCs w:val="16"/>
                    <w:lang w:val="en-GB" w:eastAsia="en-US"/>
                  </w:rPr>
                </w:rPrChange>
              </w:rPr>
              <w:t>-509</w:t>
            </w:r>
          </w:p>
        </w:tc>
        <w:tc>
          <w:tcPr>
            <w:tcW w:w="682" w:type="pct"/>
            <w:vAlign w:val="bottom"/>
            <w:tcPrChange w:id="1064"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6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66" w:author="RutPW" w:date="2013-10-09T16:21:00Z">
                  <w:rPr>
                    <w:rFonts w:ascii="Leelawadee" w:hAnsi="Leelawadee" w:cs="Leelawadee"/>
                    <w:sz w:val="16"/>
                    <w:szCs w:val="16"/>
                    <w:lang w:val="en-GB" w:eastAsia="en-US"/>
                  </w:rPr>
                </w:rPrChange>
              </w:rPr>
              <w:t>-1.1%</w:t>
            </w:r>
          </w:p>
        </w:tc>
      </w:tr>
      <w:tr w:rsidR="004B1E58" w:rsidRPr="00035100" w:rsidTr="004B1E58">
        <w:tc>
          <w:tcPr>
            <w:tcW w:w="1364" w:type="pct"/>
            <w:tcPrChange w:id="1067"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068" w:author="RutPW" w:date="2013-10-09T16:21:00Z">
                  <w:rPr>
                    <w:rFonts w:ascii="Leelawadee" w:hAnsi="Leelawadee" w:cs="Leelawadee"/>
                    <w:sz w:val="16"/>
                    <w:szCs w:val="16"/>
                    <w:lang w:val="en-GB" w:eastAsia="en-US"/>
                  </w:rPr>
                </w:rPrChange>
              </w:rPr>
            </w:pPr>
          </w:p>
        </w:tc>
        <w:tc>
          <w:tcPr>
            <w:tcW w:w="607" w:type="pct"/>
            <w:tcPrChange w:id="1069" w:author="RutPW" w:date="2013-10-10T13:41:00Z">
              <w:tcPr>
                <w:tcW w:w="614" w:type="pct"/>
              </w:tcPr>
            </w:tcPrChange>
          </w:tcPr>
          <w:p w:rsidR="00FC55B0" w:rsidRPr="00035100" w:rsidRDefault="00FC55B0" w:rsidP="00782796">
            <w:pPr>
              <w:spacing w:after="0" w:line="240" w:lineRule="auto"/>
              <w:ind w:left="75"/>
              <w:jc w:val="right"/>
              <w:rPr>
                <w:rFonts w:ascii="Tahoma" w:hAnsi="Tahoma" w:cs="Tahoma"/>
                <w:sz w:val="16"/>
                <w:szCs w:val="16"/>
                <w:lang w:val="en-GB" w:eastAsia="en-US"/>
                <w:rPrChange w:id="1070" w:author="RutPW" w:date="2013-10-09T16:21:00Z">
                  <w:rPr>
                    <w:rFonts w:ascii="Leelawadee" w:hAnsi="Leelawadee" w:cs="Leelawadee"/>
                    <w:sz w:val="16"/>
                    <w:szCs w:val="16"/>
                    <w:lang w:val="en-GB" w:eastAsia="en-US"/>
                  </w:rPr>
                </w:rPrChange>
              </w:rPr>
            </w:pPr>
          </w:p>
        </w:tc>
        <w:tc>
          <w:tcPr>
            <w:tcW w:w="833" w:type="pct"/>
            <w:tcPrChange w:id="1071" w:author="RutPW" w:date="2013-10-10T13:41:00Z">
              <w:tcPr>
                <w:tcW w:w="843"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72" w:author="RutPW" w:date="2013-10-09T16:21:00Z">
                  <w:rPr>
                    <w:rFonts w:ascii="Leelawadee" w:hAnsi="Leelawadee" w:cs="Leelawadee"/>
                    <w:sz w:val="16"/>
                    <w:szCs w:val="16"/>
                    <w:lang w:val="en-GB" w:eastAsia="en-US"/>
                  </w:rPr>
                </w:rPrChange>
              </w:rPr>
            </w:pPr>
          </w:p>
        </w:tc>
        <w:tc>
          <w:tcPr>
            <w:tcW w:w="681" w:type="pct"/>
            <w:tcPrChange w:id="1073" w:author="RutPW" w:date="2013-10-10T13:41:00Z">
              <w:tcPr>
                <w:tcW w:w="801"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74" w:author="RutPW" w:date="2013-10-09T16:21:00Z">
                  <w:rPr>
                    <w:rFonts w:ascii="Leelawadee" w:hAnsi="Leelawadee" w:cs="Leelawadee"/>
                    <w:sz w:val="16"/>
                    <w:szCs w:val="16"/>
                    <w:lang w:val="en-GB" w:eastAsia="en-US"/>
                  </w:rPr>
                </w:rPrChange>
              </w:rPr>
            </w:pPr>
          </w:p>
        </w:tc>
        <w:tc>
          <w:tcPr>
            <w:tcW w:w="833" w:type="pct"/>
            <w:tcPrChange w:id="1075" w:author="RutPW" w:date="2013-10-10T13:41:00Z">
              <w:tcPr>
                <w:tcW w:w="681"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76" w:author="RutPW" w:date="2013-10-09T16:21:00Z">
                  <w:rPr>
                    <w:rFonts w:ascii="Leelawadee" w:hAnsi="Leelawadee" w:cs="Leelawadee"/>
                    <w:sz w:val="16"/>
                    <w:szCs w:val="16"/>
                    <w:lang w:val="en-GB" w:eastAsia="en-US"/>
                  </w:rPr>
                </w:rPrChange>
              </w:rPr>
            </w:pPr>
          </w:p>
        </w:tc>
        <w:tc>
          <w:tcPr>
            <w:tcW w:w="682" w:type="pct"/>
            <w:tcPrChange w:id="1077" w:author="RutPW" w:date="2013-10-10T13:41:00Z">
              <w:tcPr>
                <w:tcW w:w="680"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078" w:author="RutPW" w:date="2013-10-09T16:21:00Z">
                  <w:rPr>
                    <w:rFonts w:ascii="Leelawadee" w:hAnsi="Leelawadee" w:cs="Leelawadee"/>
                    <w:sz w:val="16"/>
                    <w:szCs w:val="16"/>
                    <w:lang w:val="en-GB" w:eastAsia="en-US"/>
                  </w:rPr>
                </w:rPrChange>
              </w:rPr>
            </w:pPr>
          </w:p>
        </w:tc>
      </w:tr>
      <w:tr w:rsidR="004B1E58" w:rsidRPr="00035100" w:rsidTr="004B1E58">
        <w:tc>
          <w:tcPr>
            <w:tcW w:w="1364" w:type="pct"/>
            <w:tcPrChange w:id="1079" w:author="RutPW" w:date="2013-10-10T13:41:00Z">
              <w:tcPr>
                <w:tcW w:w="1381" w:type="pct"/>
              </w:tcPr>
            </w:tcPrChange>
          </w:tcPr>
          <w:p w:rsidR="00FC55B0" w:rsidRPr="00035100" w:rsidRDefault="00FC55B0" w:rsidP="00782796">
            <w:pPr>
              <w:spacing w:after="0" w:line="240" w:lineRule="auto"/>
              <w:ind w:left="34"/>
              <w:rPr>
                <w:rFonts w:ascii="Tahoma" w:hAnsi="Tahoma" w:cs="Tahoma"/>
                <w:b/>
                <w:i/>
                <w:sz w:val="16"/>
                <w:szCs w:val="16"/>
                <w:lang w:val="en-GB" w:eastAsia="en-US"/>
                <w:rPrChange w:id="1080"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81" w:author="RutPW" w:date="2013-10-09T16:21:00Z">
                  <w:rPr>
                    <w:rFonts w:ascii="Leelawadee" w:hAnsi="Leelawadee" w:cs="Leelawadee"/>
                    <w:b/>
                    <w:bCs/>
                    <w:i/>
                    <w:iCs/>
                    <w:sz w:val="16"/>
                    <w:szCs w:val="16"/>
                    <w:lang w:val="en-GB" w:eastAsia="en-US"/>
                  </w:rPr>
                </w:rPrChange>
              </w:rPr>
              <w:t>Media and entertainment industry</w:t>
            </w:r>
          </w:p>
        </w:tc>
        <w:tc>
          <w:tcPr>
            <w:tcW w:w="607" w:type="pct"/>
            <w:vAlign w:val="bottom"/>
            <w:tcPrChange w:id="1082"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b/>
                <w:i/>
                <w:sz w:val="16"/>
                <w:szCs w:val="16"/>
                <w:lang w:val="en-GB" w:eastAsia="en-US"/>
                <w:rPrChange w:id="1083"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84" w:author="RutPW" w:date="2013-10-09T16:21:00Z">
                  <w:rPr>
                    <w:rFonts w:ascii="Leelawadee" w:hAnsi="Leelawadee" w:cs="Leelawadee"/>
                    <w:b/>
                    <w:bCs/>
                    <w:i/>
                    <w:iCs/>
                    <w:sz w:val="16"/>
                    <w:szCs w:val="16"/>
                    <w:lang w:val="en-GB" w:eastAsia="en-US"/>
                  </w:rPr>
                </w:rPrChange>
              </w:rPr>
              <w:t>89,296</w:t>
            </w:r>
          </w:p>
        </w:tc>
        <w:tc>
          <w:tcPr>
            <w:tcW w:w="833" w:type="pct"/>
            <w:vAlign w:val="bottom"/>
            <w:tcPrChange w:id="1085"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086"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87" w:author="RutPW" w:date="2013-10-09T16:21:00Z">
                  <w:rPr>
                    <w:rFonts w:ascii="Leelawadee" w:hAnsi="Leelawadee" w:cs="Leelawadee"/>
                    <w:b/>
                    <w:bCs/>
                    <w:i/>
                    <w:iCs/>
                    <w:sz w:val="16"/>
                    <w:szCs w:val="16"/>
                    <w:lang w:val="en-GB" w:eastAsia="en-US"/>
                  </w:rPr>
                </w:rPrChange>
              </w:rPr>
              <w:t>7,142</w:t>
            </w:r>
          </w:p>
        </w:tc>
        <w:tc>
          <w:tcPr>
            <w:tcW w:w="681" w:type="pct"/>
            <w:vAlign w:val="bottom"/>
            <w:tcPrChange w:id="1088"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089"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90" w:author="RutPW" w:date="2013-10-09T16:21:00Z">
                  <w:rPr>
                    <w:rFonts w:ascii="Leelawadee" w:hAnsi="Leelawadee" w:cs="Leelawadee"/>
                    <w:b/>
                    <w:bCs/>
                    <w:i/>
                    <w:iCs/>
                    <w:sz w:val="16"/>
                    <w:szCs w:val="16"/>
                    <w:lang w:val="en-GB" w:eastAsia="en-US"/>
                  </w:rPr>
                </w:rPrChange>
              </w:rPr>
              <w:t>0.8%</w:t>
            </w:r>
          </w:p>
        </w:tc>
        <w:tc>
          <w:tcPr>
            <w:tcW w:w="833" w:type="pct"/>
            <w:vAlign w:val="bottom"/>
            <w:tcPrChange w:id="109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092"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93" w:author="RutPW" w:date="2013-10-09T16:21:00Z">
                  <w:rPr>
                    <w:rFonts w:ascii="Leelawadee" w:hAnsi="Leelawadee" w:cs="Leelawadee"/>
                    <w:b/>
                    <w:bCs/>
                    <w:i/>
                    <w:iCs/>
                    <w:sz w:val="16"/>
                    <w:szCs w:val="16"/>
                    <w:lang w:val="en-GB" w:eastAsia="en-US"/>
                  </w:rPr>
                </w:rPrChange>
              </w:rPr>
              <w:t>-3,122</w:t>
            </w:r>
          </w:p>
        </w:tc>
        <w:tc>
          <w:tcPr>
            <w:tcW w:w="682" w:type="pct"/>
            <w:vAlign w:val="bottom"/>
            <w:tcPrChange w:id="1094"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095"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096" w:author="RutPW" w:date="2013-10-09T16:21:00Z">
                  <w:rPr>
                    <w:rFonts w:ascii="Leelawadee" w:hAnsi="Leelawadee" w:cs="Leelawadee"/>
                    <w:b/>
                    <w:bCs/>
                    <w:i/>
                    <w:iCs/>
                    <w:sz w:val="16"/>
                    <w:szCs w:val="16"/>
                    <w:lang w:val="en-GB" w:eastAsia="en-US"/>
                  </w:rPr>
                </w:rPrChange>
              </w:rPr>
              <w:t>-1.7%</w:t>
            </w:r>
          </w:p>
        </w:tc>
      </w:tr>
      <w:tr w:rsidR="004B1E58" w:rsidRPr="00035100" w:rsidTr="004B1E58">
        <w:tc>
          <w:tcPr>
            <w:tcW w:w="1364" w:type="pct"/>
            <w:tcPrChange w:id="1097"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09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099" w:author="RutPW" w:date="2013-10-09T16:21:00Z">
                  <w:rPr>
                    <w:rFonts w:ascii="Leelawadee" w:hAnsi="Leelawadee" w:cs="Leelawadee"/>
                    <w:sz w:val="16"/>
                    <w:szCs w:val="16"/>
                    <w:lang w:val="en-GB" w:eastAsia="en-US"/>
                  </w:rPr>
                </w:rPrChange>
              </w:rPr>
              <w:t>Radio and television</w:t>
            </w:r>
          </w:p>
        </w:tc>
        <w:tc>
          <w:tcPr>
            <w:tcW w:w="607" w:type="pct"/>
            <w:vAlign w:val="bottom"/>
            <w:tcPrChange w:id="1100"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0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02" w:author="RutPW" w:date="2013-10-09T16:21:00Z">
                  <w:rPr>
                    <w:rFonts w:ascii="Leelawadee" w:hAnsi="Leelawadee" w:cs="Leelawadee"/>
                    <w:sz w:val="16"/>
                    <w:szCs w:val="16"/>
                    <w:lang w:val="en-GB" w:eastAsia="en-US"/>
                  </w:rPr>
                </w:rPrChange>
              </w:rPr>
              <w:t>14,620</w:t>
            </w:r>
          </w:p>
        </w:tc>
        <w:tc>
          <w:tcPr>
            <w:tcW w:w="833" w:type="pct"/>
            <w:vAlign w:val="bottom"/>
            <w:tcPrChange w:id="1103"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0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05" w:author="RutPW" w:date="2013-10-09T16:21:00Z">
                  <w:rPr>
                    <w:rFonts w:ascii="Leelawadee" w:hAnsi="Leelawadee" w:cs="Leelawadee"/>
                    <w:sz w:val="16"/>
                    <w:szCs w:val="16"/>
                    <w:lang w:val="en-GB" w:eastAsia="en-US"/>
                  </w:rPr>
                </w:rPrChange>
              </w:rPr>
              <w:t>2,142</w:t>
            </w:r>
          </w:p>
        </w:tc>
        <w:tc>
          <w:tcPr>
            <w:tcW w:w="681" w:type="pct"/>
            <w:vAlign w:val="bottom"/>
            <w:tcPrChange w:id="1106"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0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08" w:author="RutPW" w:date="2013-10-09T16:21:00Z">
                  <w:rPr>
                    <w:rFonts w:ascii="Leelawadee" w:hAnsi="Leelawadee" w:cs="Leelawadee"/>
                    <w:sz w:val="16"/>
                    <w:szCs w:val="16"/>
                    <w:lang w:val="en-GB" w:eastAsia="en-US"/>
                  </w:rPr>
                </w:rPrChange>
              </w:rPr>
              <w:t>1.5%</w:t>
            </w:r>
          </w:p>
        </w:tc>
        <w:tc>
          <w:tcPr>
            <w:tcW w:w="833" w:type="pct"/>
            <w:vAlign w:val="bottom"/>
            <w:tcPrChange w:id="1109"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1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11" w:author="RutPW" w:date="2013-10-09T16:21:00Z">
                  <w:rPr>
                    <w:rFonts w:ascii="Leelawadee" w:hAnsi="Leelawadee" w:cs="Leelawadee"/>
                    <w:sz w:val="16"/>
                    <w:szCs w:val="16"/>
                    <w:lang w:val="en-GB" w:eastAsia="en-US"/>
                  </w:rPr>
                </w:rPrChange>
              </w:rPr>
              <w:t>-1,035</w:t>
            </w:r>
          </w:p>
        </w:tc>
        <w:tc>
          <w:tcPr>
            <w:tcW w:w="682" w:type="pct"/>
            <w:vAlign w:val="bottom"/>
            <w:tcPrChange w:id="1112"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1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14" w:author="RutPW" w:date="2013-10-09T16:21:00Z">
                  <w:rPr>
                    <w:rFonts w:ascii="Leelawadee" w:hAnsi="Leelawadee" w:cs="Leelawadee"/>
                    <w:sz w:val="16"/>
                    <w:szCs w:val="16"/>
                    <w:lang w:val="en-GB" w:eastAsia="en-US"/>
                  </w:rPr>
                </w:rPrChange>
              </w:rPr>
              <w:t>-3.4%</w:t>
            </w:r>
          </w:p>
        </w:tc>
      </w:tr>
      <w:tr w:rsidR="004B1E58" w:rsidRPr="00035100" w:rsidTr="004B1E58">
        <w:tc>
          <w:tcPr>
            <w:tcW w:w="1364" w:type="pct"/>
            <w:tcPrChange w:id="1115"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11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17" w:author="RutPW" w:date="2013-10-09T16:21:00Z">
                  <w:rPr>
                    <w:rFonts w:ascii="Leelawadee" w:hAnsi="Leelawadee" w:cs="Leelawadee"/>
                    <w:sz w:val="16"/>
                    <w:szCs w:val="16"/>
                    <w:lang w:val="en-GB" w:eastAsia="en-US"/>
                  </w:rPr>
                </w:rPrChange>
              </w:rPr>
              <w:t>Press media</w:t>
            </w:r>
          </w:p>
        </w:tc>
        <w:tc>
          <w:tcPr>
            <w:tcW w:w="607" w:type="pct"/>
            <w:vAlign w:val="bottom"/>
            <w:tcPrChange w:id="1118"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1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20" w:author="RutPW" w:date="2013-10-09T16:21:00Z">
                  <w:rPr>
                    <w:rFonts w:ascii="Leelawadee" w:hAnsi="Leelawadee" w:cs="Leelawadee"/>
                    <w:sz w:val="16"/>
                    <w:szCs w:val="16"/>
                    <w:lang w:val="en-GB" w:eastAsia="en-US"/>
                  </w:rPr>
                </w:rPrChange>
              </w:rPr>
              <w:t>33,794</w:t>
            </w:r>
          </w:p>
        </w:tc>
        <w:tc>
          <w:tcPr>
            <w:tcW w:w="833" w:type="pct"/>
            <w:vAlign w:val="bottom"/>
            <w:tcPrChange w:id="1121"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2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23" w:author="RutPW" w:date="2013-10-09T16:21:00Z">
                  <w:rPr>
                    <w:rFonts w:ascii="Leelawadee" w:hAnsi="Leelawadee" w:cs="Leelawadee"/>
                    <w:sz w:val="16"/>
                    <w:szCs w:val="16"/>
                    <w:lang w:val="en-GB" w:eastAsia="en-US"/>
                  </w:rPr>
                </w:rPrChange>
              </w:rPr>
              <w:t>1,219</w:t>
            </w:r>
          </w:p>
        </w:tc>
        <w:tc>
          <w:tcPr>
            <w:tcW w:w="681" w:type="pct"/>
            <w:vAlign w:val="bottom"/>
            <w:tcPrChange w:id="1124"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2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26" w:author="RutPW" w:date="2013-10-09T16:21:00Z">
                  <w:rPr>
                    <w:rFonts w:ascii="Leelawadee" w:hAnsi="Leelawadee" w:cs="Leelawadee"/>
                    <w:sz w:val="16"/>
                    <w:szCs w:val="16"/>
                    <w:lang w:val="en-GB" w:eastAsia="en-US"/>
                  </w:rPr>
                </w:rPrChange>
              </w:rPr>
              <w:t>0.3%</w:t>
            </w:r>
          </w:p>
        </w:tc>
        <w:tc>
          <w:tcPr>
            <w:tcW w:w="833" w:type="pct"/>
            <w:vAlign w:val="bottom"/>
            <w:tcPrChange w:id="1127"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2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29" w:author="RutPW" w:date="2013-10-09T16:21:00Z">
                  <w:rPr>
                    <w:rFonts w:ascii="Leelawadee" w:hAnsi="Leelawadee" w:cs="Leelawadee"/>
                    <w:sz w:val="16"/>
                    <w:szCs w:val="16"/>
                    <w:lang w:val="en-GB" w:eastAsia="en-US"/>
                  </w:rPr>
                </w:rPrChange>
              </w:rPr>
              <w:t>-1,251</w:t>
            </w:r>
          </w:p>
        </w:tc>
        <w:tc>
          <w:tcPr>
            <w:tcW w:w="682" w:type="pct"/>
            <w:vAlign w:val="bottom"/>
            <w:tcPrChange w:id="1130"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3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32" w:author="RutPW" w:date="2013-10-09T16:21:00Z">
                  <w:rPr>
                    <w:rFonts w:ascii="Leelawadee" w:hAnsi="Leelawadee" w:cs="Leelawadee"/>
                    <w:sz w:val="16"/>
                    <w:szCs w:val="16"/>
                    <w:lang w:val="en-GB" w:eastAsia="en-US"/>
                  </w:rPr>
                </w:rPrChange>
              </w:rPr>
              <w:t>-1.8%</w:t>
            </w:r>
          </w:p>
        </w:tc>
      </w:tr>
      <w:tr w:rsidR="004B1E58" w:rsidRPr="00035100" w:rsidTr="004B1E58">
        <w:tc>
          <w:tcPr>
            <w:tcW w:w="1364" w:type="pct"/>
            <w:tcPrChange w:id="1133"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13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35" w:author="RutPW" w:date="2013-10-09T16:21:00Z">
                  <w:rPr>
                    <w:rFonts w:ascii="Leelawadee" w:hAnsi="Leelawadee" w:cs="Leelawadee"/>
                    <w:sz w:val="16"/>
                    <w:szCs w:val="16"/>
                    <w:lang w:val="en-GB" w:eastAsia="en-US"/>
                  </w:rPr>
                </w:rPrChange>
              </w:rPr>
              <w:t>Film</w:t>
            </w:r>
          </w:p>
        </w:tc>
        <w:tc>
          <w:tcPr>
            <w:tcW w:w="607" w:type="pct"/>
            <w:vAlign w:val="bottom"/>
            <w:tcPrChange w:id="1136"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3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38" w:author="RutPW" w:date="2013-10-09T16:21:00Z">
                  <w:rPr>
                    <w:rFonts w:ascii="Leelawadee" w:hAnsi="Leelawadee" w:cs="Leelawadee"/>
                    <w:sz w:val="16"/>
                    <w:szCs w:val="16"/>
                    <w:lang w:val="en-GB" w:eastAsia="en-US"/>
                  </w:rPr>
                </w:rPrChange>
              </w:rPr>
              <w:t>12,737</w:t>
            </w:r>
          </w:p>
        </w:tc>
        <w:tc>
          <w:tcPr>
            <w:tcW w:w="833" w:type="pct"/>
            <w:vAlign w:val="bottom"/>
            <w:tcPrChange w:id="1139"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4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41" w:author="RutPW" w:date="2013-10-09T16:21:00Z">
                  <w:rPr>
                    <w:rFonts w:ascii="Leelawadee" w:hAnsi="Leelawadee" w:cs="Leelawadee"/>
                    <w:sz w:val="16"/>
                    <w:szCs w:val="16"/>
                    <w:lang w:val="en-GB" w:eastAsia="en-US"/>
                  </w:rPr>
                </w:rPrChange>
              </w:rPr>
              <w:t>4,337</w:t>
            </w:r>
          </w:p>
        </w:tc>
        <w:tc>
          <w:tcPr>
            <w:tcW w:w="681" w:type="pct"/>
            <w:vAlign w:val="bottom"/>
            <w:tcPrChange w:id="1142"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4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44" w:author="RutPW" w:date="2013-10-09T16:21:00Z">
                  <w:rPr>
                    <w:rFonts w:ascii="Leelawadee" w:hAnsi="Leelawadee" w:cs="Leelawadee"/>
                    <w:sz w:val="16"/>
                    <w:szCs w:val="16"/>
                    <w:lang w:val="en-GB" w:eastAsia="en-US"/>
                  </w:rPr>
                </w:rPrChange>
              </w:rPr>
              <w:t>3.9%</w:t>
            </w:r>
          </w:p>
        </w:tc>
        <w:tc>
          <w:tcPr>
            <w:tcW w:w="833" w:type="pct"/>
            <w:vAlign w:val="bottom"/>
            <w:tcPrChange w:id="1145"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4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47" w:author="RutPW" w:date="2013-10-09T16:21:00Z">
                  <w:rPr>
                    <w:rFonts w:ascii="Leelawadee" w:hAnsi="Leelawadee" w:cs="Leelawadee"/>
                    <w:sz w:val="16"/>
                    <w:szCs w:val="16"/>
                    <w:lang w:val="en-GB" w:eastAsia="en-US"/>
                  </w:rPr>
                </w:rPrChange>
              </w:rPr>
              <w:t>444</w:t>
            </w:r>
          </w:p>
        </w:tc>
        <w:tc>
          <w:tcPr>
            <w:tcW w:w="682" w:type="pct"/>
            <w:vAlign w:val="bottom"/>
            <w:tcPrChange w:id="1148"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4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50" w:author="RutPW" w:date="2013-10-09T16:21:00Z">
                  <w:rPr>
                    <w:rFonts w:ascii="Leelawadee" w:hAnsi="Leelawadee" w:cs="Leelawadee"/>
                    <w:sz w:val="16"/>
                    <w:szCs w:val="16"/>
                    <w:lang w:val="en-GB" w:eastAsia="en-US"/>
                  </w:rPr>
                </w:rPrChange>
              </w:rPr>
              <w:t>1.8%</w:t>
            </w:r>
          </w:p>
        </w:tc>
      </w:tr>
      <w:tr w:rsidR="004B1E58" w:rsidRPr="00035100" w:rsidTr="004B1E58">
        <w:tc>
          <w:tcPr>
            <w:tcW w:w="1364" w:type="pct"/>
            <w:tcPrChange w:id="1151"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15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53" w:author="RutPW" w:date="2013-10-09T16:21:00Z">
                  <w:rPr>
                    <w:rFonts w:ascii="Leelawadee" w:hAnsi="Leelawadee" w:cs="Leelawadee"/>
                    <w:sz w:val="16"/>
                    <w:szCs w:val="16"/>
                    <w:lang w:val="en-GB" w:eastAsia="en-US"/>
                  </w:rPr>
                </w:rPrChange>
              </w:rPr>
              <w:t>Music industry</w:t>
            </w:r>
          </w:p>
        </w:tc>
        <w:tc>
          <w:tcPr>
            <w:tcW w:w="607" w:type="pct"/>
            <w:vAlign w:val="bottom"/>
            <w:tcPrChange w:id="1154"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5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56" w:author="RutPW" w:date="2013-10-09T16:21:00Z">
                  <w:rPr>
                    <w:rFonts w:ascii="Leelawadee" w:hAnsi="Leelawadee" w:cs="Leelawadee"/>
                    <w:sz w:val="16"/>
                    <w:szCs w:val="16"/>
                    <w:lang w:val="en-GB" w:eastAsia="en-US"/>
                  </w:rPr>
                </w:rPrChange>
              </w:rPr>
              <w:t>2,451</w:t>
            </w:r>
          </w:p>
        </w:tc>
        <w:tc>
          <w:tcPr>
            <w:tcW w:w="833" w:type="pct"/>
            <w:vAlign w:val="bottom"/>
            <w:tcPrChange w:id="1157"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5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59" w:author="RutPW" w:date="2013-10-09T16:21:00Z">
                  <w:rPr>
                    <w:rFonts w:ascii="Leelawadee" w:hAnsi="Leelawadee" w:cs="Leelawadee"/>
                    <w:sz w:val="16"/>
                    <w:szCs w:val="16"/>
                    <w:lang w:val="en-GB" w:eastAsia="en-US"/>
                  </w:rPr>
                </w:rPrChange>
              </w:rPr>
              <w:t>303</w:t>
            </w:r>
          </w:p>
        </w:tc>
        <w:tc>
          <w:tcPr>
            <w:tcW w:w="681" w:type="pct"/>
            <w:vAlign w:val="bottom"/>
            <w:tcPrChange w:id="1160"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6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62" w:author="RutPW" w:date="2013-10-09T16:21:00Z">
                  <w:rPr>
                    <w:rFonts w:ascii="Leelawadee" w:hAnsi="Leelawadee" w:cs="Leelawadee"/>
                    <w:sz w:val="16"/>
                    <w:szCs w:val="16"/>
                    <w:lang w:val="en-GB" w:eastAsia="en-US"/>
                  </w:rPr>
                </w:rPrChange>
              </w:rPr>
              <w:t>1.2%</w:t>
            </w:r>
          </w:p>
        </w:tc>
        <w:tc>
          <w:tcPr>
            <w:tcW w:w="833" w:type="pct"/>
            <w:vAlign w:val="bottom"/>
            <w:tcPrChange w:id="1163"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6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65" w:author="RutPW" w:date="2013-10-09T16:21:00Z">
                  <w:rPr>
                    <w:rFonts w:ascii="Leelawadee" w:hAnsi="Leelawadee" w:cs="Leelawadee"/>
                    <w:sz w:val="16"/>
                    <w:szCs w:val="16"/>
                    <w:lang w:val="en-GB" w:eastAsia="en-US"/>
                  </w:rPr>
                </w:rPrChange>
              </w:rPr>
              <w:t>243</w:t>
            </w:r>
          </w:p>
        </w:tc>
        <w:tc>
          <w:tcPr>
            <w:tcW w:w="682" w:type="pct"/>
            <w:vAlign w:val="bottom"/>
            <w:tcPrChange w:id="1166"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6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68" w:author="RutPW" w:date="2013-10-09T16:21:00Z">
                  <w:rPr>
                    <w:rFonts w:ascii="Leelawadee" w:hAnsi="Leelawadee" w:cs="Leelawadee"/>
                    <w:sz w:val="16"/>
                    <w:szCs w:val="16"/>
                    <w:lang w:val="en-GB" w:eastAsia="en-US"/>
                  </w:rPr>
                </w:rPrChange>
              </w:rPr>
              <w:t>5.4%</w:t>
            </w:r>
          </w:p>
        </w:tc>
      </w:tr>
      <w:tr w:rsidR="004B1E58" w:rsidRPr="00035100" w:rsidTr="004B1E58">
        <w:tc>
          <w:tcPr>
            <w:tcW w:w="1364" w:type="pct"/>
            <w:tcPrChange w:id="1169"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17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71" w:author="RutPW" w:date="2013-10-09T16:21:00Z">
                  <w:rPr>
                    <w:rFonts w:ascii="Leelawadee" w:hAnsi="Leelawadee" w:cs="Leelawadee"/>
                    <w:sz w:val="16"/>
                    <w:szCs w:val="16"/>
                    <w:lang w:val="en-GB" w:eastAsia="en-US"/>
                  </w:rPr>
                </w:rPrChange>
              </w:rPr>
              <w:t>Book industry</w:t>
            </w:r>
          </w:p>
        </w:tc>
        <w:tc>
          <w:tcPr>
            <w:tcW w:w="607" w:type="pct"/>
            <w:vAlign w:val="bottom"/>
            <w:tcPrChange w:id="1172"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7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74" w:author="RutPW" w:date="2013-10-09T16:21:00Z">
                  <w:rPr>
                    <w:rFonts w:ascii="Leelawadee" w:hAnsi="Leelawadee" w:cs="Leelawadee"/>
                    <w:sz w:val="16"/>
                    <w:szCs w:val="16"/>
                    <w:lang w:val="en-GB" w:eastAsia="en-US"/>
                  </w:rPr>
                </w:rPrChange>
              </w:rPr>
              <w:t>10,600</w:t>
            </w:r>
          </w:p>
        </w:tc>
        <w:tc>
          <w:tcPr>
            <w:tcW w:w="833" w:type="pct"/>
            <w:vAlign w:val="bottom"/>
            <w:tcPrChange w:id="1175"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7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77" w:author="RutPW" w:date="2013-10-09T16:21:00Z">
                  <w:rPr>
                    <w:rFonts w:ascii="Leelawadee" w:hAnsi="Leelawadee" w:cs="Leelawadee"/>
                    <w:sz w:val="16"/>
                    <w:szCs w:val="16"/>
                    <w:lang w:val="en-GB" w:eastAsia="en-US"/>
                  </w:rPr>
                </w:rPrChange>
              </w:rPr>
              <w:t>8</w:t>
            </w:r>
          </w:p>
        </w:tc>
        <w:tc>
          <w:tcPr>
            <w:tcW w:w="681" w:type="pct"/>
            <w:vAlign w:val="bottom"/>
            <w:tcPrChange w:id="1178"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7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80" w:author="RutPW" w:date="2013-10-09T16:21:00Z">
                  <w:rPr>
                    <w:rFonts w:ascii="Leelawadee" w:hAnsi="Leelawadee" w:cs="Leelawadee"/>
                    <w:sz w:val="16"/>
                    <w:szCs w:val="16"/>
                    <w:lang w:val="en-GB" w:eastAsia="en-US"/>
                  </w:rPr>
                </w:rPrChange>
              </w:rPr>
              <w:t>0.0%</w:t>
            </w:r>
          </w:p>
        </w:tc>
        <w:tc>
          <w:tcPr>
            <w:tcW w:w="833" w:type="pct"/>
            <w:vAlign w:val="bottom"/>
            <w:tcPrChange w:id="118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8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83" w:author="RutPW" w:date="2013-10-09T16:21:00Z">
                  <w:rPr>
                    <w:rFonts w:ascii="Leelawadee" w:hAnsi="Leelawadee" w:cs="Leelawadee"/>
                    <w:sz w:val="16"/>
                    <w:szCs w:val="16"/>
                    <w:lang w:val="en-GB" w:eastAsia="en-US"/>
                  </w:rPr>
                </w:rPrChange>
              </w:rPr>
              <w:t>-980</w:t>
            </w:r>
          </w:p>
        </w:tc>
        <w:tc>
          <w:tcPr>
            <w:tcW w:w="682" w:type="pct"/>
            <w:vAlign w:val="bottom"/>
            <w:tcPrChange w:id="1184"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8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86" w:author="RutPW" w:date="2013-10-09T16:21:00Z">
                  <w:rPr>
                    <w:rFonts w:ascii="Leelawadee" w:hAnsi="Leelawadee" w:cs="Leelawadee"/>
                    <w:sz w:val="16"/>
                    <w:szCs w:val="16"/>
                    <w:lang w:val="en-GB" w:eastAsia="en-US"/>
                  </w:rPr>
                </w:rPrChange>
              </w:rPr>
              <w:t>-4.3%</w:t>
            </w:r>
          </w:p>
        </w:tc>
      </w:tr>
      <w:tr w:rsidR="004B1E58" w:rsidRPr="00035100" w:rsidTr="004B1E58">
        <w:tc>
          <w:tcPr>
            <w:tcW w:w="1364" w:type="pct"/>
            <w:tcPrChange w:id="1187" w:author="RutPW" w:date="2013-10-10T13:41:00Z">
              <w:tcPr>
                <w:tcW w:w="1381" w:type="pct"/>
              </w:tcPr>
            </w:tcPrChange>
          </w:tcPr>
          <w:p w:rsidR="00FC55B0" w:rsidRPr="00035100" w:rsidRDefault="00FC55B0" w:rsidP="00AA37C4">
            <w:pPr>
              <w:spacing w:after="0" w:line="240" w:lineRule="auto"/>
              <w:ind w:left="34"/>
              <w:rPr>
                <w:rFonts w:ascii="Tahoma" w:hAnsi="Tahoma" w:cs="Tahoma"/>
                <w:sz w:val="16"/>
                <w:szCs w:val="16"/>
                <w:lang w:val="en-GB" w:eastAsia="en-US"/>
                <w:rPrChange w:id="118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89" w:author="RutPW" w:date="2013-10-09T16:21:00Z">
                  <w:rPr>
                    <w:rFonts w:ascii="Leelawadee" w:hAnsi="Leelawadee" w:cs="Leelawadee"/>
                    <w:sz w:val="16"/>
                    <w:szCs w:val="16"/>
                    <w:lang w:val="en-GB" w:eastAsia="en-US"/>
                  </w:rPr>
                </w:rPrChange>
              </w:rPr>
              <w:t>Gaming and other publishers</w:t>
            </w:r>
            <w:r w:rsidRPr="00035100">
              <w:rPr>
                <w:rStyle w:val="Voetnootmarkering"/>
                <w:rFonts w:ascii="Tahoma" w:hAnsi="Tahoma" w:cs="Tahoma"/>
                <w:sz w:val="16"/>
                <w:szCs w:val="16"/>
                <w:lang w:val="en-GB" w:eastAsia="en-US"/>
                <w:rPrChange w:id="1190" w:author="RutPW" w:date="2013-10-09T16:21:00Z">
                  <w:rPr>
                    <w:rStyle w:val="Voetnootmarkering"/>
                    <w:rFonts w:ascii="Leelawadee" w:hAnsi="Leelawadee" w:cs="Leelawadee"/>
                    <w:sz w:val="16"/>
                    <w:szCs w:val="16"/>
                    <w:lang w:val="en-GB" w:eastAsia="en-US"/>
                  </w:rPr>
                </w:rPrChange>
              </w:rPr>
              <w:footnoteReference w:id="12"/>
            </w:r>
          </w:p>
        </w:tc>
        <w:tc>
          <w:tcPr>
            <w:tcW w:w="607" w:type="pct"/>
            <w:vAlign w:val="bottom"/>
            <w:tcPrChange w:id="1194"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19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96" w:author="RutPW" w:date="2013-10-09T16:21:00Z">
                  <w:rPr>
                    <w:rFonts w:ascii="Leelawadee" w:hAnsi="Leelawadee" w:cs="Leelawadee"/>
                    <w:sz w:val="16"/>
                    <w:szCs w:val="16"/>
                    <w:lang w:val="en-GB" w:eastAsia="en-US"/>
                  </w:rPr>
                </w:rPrChange>
              </w:rPr>
              <w:t>2,069</w:t>
            </w:r>
          </w:p>
        </w:tc>
        <w:tc>
          <w:tcPr>
            <w:tcW w:w="833" w:type="pct"/>
            <w:vAlign w:val="bottom"/>
            <w:tcPrChange w:id="1197"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19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199" w:author="RutPW" w:date="2013-10-09T16:21:00Z">
                  <w:rPr>
                    <w:rFonts w:ascii="Leelawadee" w:hAnsi="Leelawadee" w:cs="Leelawadee"/>
                    <w:sz w:val="16"/>
                    <w:szCs w:val="16"/>
                    <w:lang w:val="en-GB" w:eastAsia="en-US"/>
                  </w:rPr>
                </w:rPrChange>
              </w:rPr>
              <w:t>-2,270</w:t>
            </w:r>
          </w:p>
        </w:tc>
        <w:tc>
          <w:tcPr>
            <w:tcW w:w="681" w:type="pct"/>
            <w:vAlign w:val="bottom"/>
            <w:tcPrChange w:id="1200"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0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02" w:author="RutPW" w:date="2013-10-09T16:21:00Z">
                  <w:rPr>
                    <w:rFonts w:ascii="Leelawadee" w:hAnsi="Leelawadee" w:cs="Leelawadee"/>
                    <w:sz w:val="16"/>
                    <w:szCs w:val="16"/>
                    <w:lang w:val="en-GB" w:eastAsia="en-US"/>
                  </w:rPr>
                </w:rPrChange>
              </w:rPr>
              <w:t>-6.5%</w:t>
            </w:r>
          </w:p>
        </w:tc>
        <w:tc>
          <w:tcPr>
            <w:tcW w:w="833" w:type="pct"/>
            <w:vAlign w:val="bottom"/>
            <w:tcPrChange w:id="1203"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0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05" w:author="RutPW" w:date="2013-10-09T16:21:00Z">
                  <w:rPr>
                    <w:rFonts w:ascii="Leelawadee" w:hAnsi="Leelawadee" w:cs="Leelawadee"/>
                    <w:sz w:val="16"/>
                    <w:szCs w:val="16"/>
                    <w:lang w:val="en-GB" w:eastAsia="en-US"/>
                  </w:rPr>
                </w:rPrChange>
              </w:rPr>
              <w:t>-426</w:t>
            </w:r>
          </w:p>
        </w:tc>
        <w:tc>
          <w:tcPr>
            <w:tcW w:w="682" w:type="pct"/>
            <w:vAlign w:val="bottom"/>
            <w:tcPrChange w:id="1206"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0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08" w:author="RutPW" w:date="2013-10-09T16:21:00Z">
                  <w:rPr>
                    <w:rFonts w:ascii="Leelawadee" w:hAnsi="Leelawadee" w:cs="Leelawadee"/>
                    <w:sz w:val="16"/>
                    <w:szCs w:val="16"/>
                    <w:lang w:val="en-GB" w:eastAsia="en-US"/>
                  </w:rPr>
                </w:rPrChange>
              </w:rPr>
              <w:t>-8.9%</w:t>
            </w:r>
          </w:p>
        </w:tc>
      </w:tr>
      <w:tr w:rsidR="004B1E58" w:rsidRPr="00035100" w:rsidTr="004B1E58">
        <w:tc>
          <w:tcPr>
            <w:tcW w:w="1364" w:type="pct"/>
            <w:tcPrChange w:id="1209"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21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11" w:author="RutPW" w:date="2013-10-09T16:21:00Z">
                  <w:rPr>
                    <w:rFonts w:ascii="Leelawadee" w:hAnsi="Leelawadee" w:cs="Leelawadee"/>
                    <w:sz w:val="16"/>
                    <w:szCs w:val="16"/>
                    <w:lang w:val="en-GB" w:eastAsia="en-US"/>
                  </w:rPr>
                </w:rPrChange>
              </w:rPr>
              <w:t>Live entertainment</w:t>
            </w:r>
          </w:p>
        </w:tc>
        <w:tc>
          <w:tcPr>
            <w:tcW w:w="607" w:type="pct"/>
            <w:vAlign w:val="bottom"/>
            <w:tcPrChange w:id="1212"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21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14" w:author="RutPW" w:date="2013-10-09T16:21:00Z">
                  <w:rPr>
                    <w:rFonts w:ascii="Leelawadee" w:hAnsi="Leelawadee" w:cs="Leelawadee"/>
                    <w:sz w:val="16"/>
                    <w:szCs w:val="16"/>
                    <w:lang w:val="en-GB" w:eastAsia="en-US"/>
                  </w:rPr>
                </w:rPrChange>
              </w:rPr>
              <w:t>13,025</w:t>
            </w:r>
          </w:p>
        </w:tc>
        <w:tc>
          <w:tcPr>
            <w:tcW w:w="833" w:type="pct"/>
            <w:vAlign w:val="bottom"/>
            <w:tcPrChange w:id="1215"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1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17" w:author="RutPW" w:date="2013-10-09T16:21:00Z">
                  <w:rPr>
                    <w:rFonts w:ascii="Leelawadee" w:hAnsi="Leelawadee" w:cs="Leelawadee"/>
                    <w:sz w:val="16"/>
                    <w:szCs w:val="16"/>
                    <w:lang w:val="en-GB" w:eastAsia="en-US"/>
                  </w:rPr>
                </w:rPrChange>
              </w:rPr>
              <w:t>1,403</w:t>
            </w:r>
          </w:p>
        </w:tc>
        <w:tc>
          <w:tcPr>
            <w:tcW w:w="681" w:type="pct"/>
            <w:vAlign w:val="bottom"/>
            <w:tcPrChange w:id="1218"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1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20" w:author="RutPW" w:date="2013-10-09T16:21:00Z">
                  <w:rPr>
                    <w:rFonts w:ascii="Leelawadee" w:hAnsi="Leelawadee" w:cs="Leelawadee"/>
                    <w:sz w:val="16"/>
                    <w:szCs w:val="16"/>
                    <w:lang w:val="en-GB" w:eastAsia="en-US"/>
                  </w:rPr>
                </w:rPrChange>
              </w:rPr>
              <w:t>1.0%</w:t>
            </w:r>
          </w:p>
        </w:tc>
        <w:tc>
          <w:tcPr>
            <w:tcW w:w="833" w:type="pct"/>
            <w:vAlign w:val="bottom"/>
            <w:tcPrChange w:id="122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2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23" w:author="RutPW" w:date="2013-10-09T16:21:00Z">
                  <w:rPr>
                    <w:rFonts w:ascii="Leelawadee" w:hAnsi="Leelawadee" w:cs="Leelawadee"/>
                    <w:sz w:val="16"/>
                    <w:szCs w:val="16"/>
                    <w:lang w:val="en-GB" w:eastAsia="en-US"/>
                  </w:rPr>
                </w:rPrChange>
              </w:rPr>
              <w:t>-117</w:t>
            </w:r>
          </w:p>
        </w:tc>
        <w:tc>
          <w:tcPr>
            <w:tcW w:w="682" w:type="pct"/>
            <w:vAlign w:val="bottom"/>
            <w:tcPrChange w:id="1224"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2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26" w:author="RutPW" w:date="2013-10-09T16:21:00Z">
                  <w:rPr>
                    <w:rFonts w:ascii="Leelawadee" w:hAnsi="Leelawadee" w:cs="Leelawadee"/>
                    <w:sz w:val="16"/>
                    <w:szCs w:val="16"/>
                    <w:lang w:val="en-GB" w:eastAsia="en-US"/>
                  </w:rPr>
                </w:rPrChange>
              </w:rPr>
              <w:t>-0.4%</w:t>
            </w:r>
          </w:p>
        </w:tc>
      </w:tr>
      <w:tr w:rsidR="004B1E58" w:rsidRPr="00035100" w:rsidTr="004B1E58">
        <w:tc>
          <w:tcPr>
            <w:tcW w:w="1364" w:type="pct"/>
            <w:tcPrChange w:id="1227"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228" w:author="RutPW" w:date="2013-10-09T16:21:00Z">
                  <w:rPr>
                    <w:rFonts w:ascii="Leelawadee" w:hAnsi="Leelawadee" w:cs="Leelawadee"/>
                    <w:sz w:val="16"/>
                    <w:szCs w:val="16"/>
                    <w:lang w:val="en-GB" w:eastAsia="en-US"/>
                  </w:rPr>
                </w:rPrChange>
              </w:rPr>
            </w:pPr>
          </w:p>
        </w:tc>
        <w:tc>
          <w:tcPr>
            <w:tcW w:w="607" w:type="pct"/>
            <w:tcPrChange w:id="1229" w:author="RutPW" w:date="2013-10-10T13:41:00Z">
              <w:tcPr>
                <w:tcW w:w="614" w:type="pct"/>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230" w:author="RutPW" w:date="2013-10-09T16:21:00Z">
                  <w:rPr>
                    <w:rFonts w:ascii="Leelawadee" w:hAnsi="Leelawadee" w:cs="Leelawadee"/>
                    <w:sz w:val="16"/>
                    <w:szCs w:val="16"/>
                    <w:lang w:val="en-GB" w:eastAsia="en-US"/>
                  </w:rPr>
                </w:rPrChange>
              </w:rPr>
            </w:pPr>
          </w:p>
        </w:tc>
        <w:tc>
          <w:tcPr>
            <w:tcW w:w="833" w:type="pct"/>
            <w:tcPrChange w:id="1231" w:author="RutPW" w:date="2013-10-10T13:41:00Z">
              <w:tcPr>
                <w:tcW w:w="843"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32" w:author="RutPW" w:date="2013-10-09T16:21:00Z">
                  <w:rPr>
                    <w:rFonts w:ascii="Leelawadee" w:hAnsi="Leelawadee" w:cs="Leelawadee"/>
                    <w:sz w:val="16"/>
                    <w:szCs w:val="16"/>
                    <w:lang w:val="en-GB" w:eastAsia="en-US"/>
                  </w:rPr>
                </w:rPrChange>
              </w:rPr>
            </w:pPr>
          </w:p>
        </w:tc>
        <w:tc>
          <w:tcPr>
            <w:tcW w:w="681" w:type="pct"/>
            <w:tcPrChange w:id="1233" w:author="RutPW" w:date="2013-10-10T13:41:00Z">
              <w:tcPr>
                <w:tcW w:w="801"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34" w:author="RutPW" w:date="2013-10-09T16:21:00Z">
                  <w:rPr>
                    <w:rFonts w:ascii="Leelawadee" w:hAnsi="Leelawadee" w:cs="Leelawadee"/>
                    <w:sz w:val="16"/>
                    <w:szCs w:val="16"/>
                    <w:lang w:val="en-GB" w:eastAsia="en-US"/>
                  </w:rPr>
                </w:rPrChange>
              </w:rPr>
            </w:pPr>
          </w:p>
        </w:tc>
        <w:tc>
          <w:tcPr>
            <w:tcW w:w="833" w:type="pct"/>
            <w:tcPrChange w:id="1235" w:author="RutPW" w:date="2013-10-10T13:41:00Z">
              <w:tcPr>
                <w:tcW w:w="681"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36" w:author="RutPW" w:date="2013-10-09T16:21:00Z">
                  <w:rPr>
                    <w:rFonts w:ascii="Leelawadee" w:hAnsi="Leelawadee" w:cs="Leelawadee"/>
                    <w:sz w:val="16"/>
                    <w:szCs w:val="16"/>
                    <w:lang w:val="en-GB" w:eastAsia="en-US"/>
                  </w:rPr>
                </w:rPrChange>
              </w:rPr>
            </w:pPr>
          </w:p>
        </w:tc>
        <w:tc>
          <w:tcPr>
            <w:tcW w:w="682" w:type="pct"/>
            <w:tcPrChange w:id="1237" w:author="RutPW" w:date="2013-10-10T13:41:00Z">
              <w:tcPr>
                <w:tcW w:w="680" w:type="pct"/>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38" w:author="RutPW" w:date="2013-10-09T16:21:00Z">
                  <w:rPr>
                    <w:rFonts w:ascii="Leelawadee" w:hAnsi="Leelawadee" w:cs="Leelawadee"/>
                    <w:sz w:val="16"/>
                    <w:szCs w:val="16"/>
                    <w:lang w:val="en-GB" w:eastAsia="en-US"/>
                  </w:rPr>
                </w:rPrChange>
              </w:rPr>
            </w:pPr>
          </w:p>
        </w:tc>
      </w:tr>
      <w:tr w:rsidR="004B1E58" w:rsidRPr="00035100" w:rsidTr="004B1E58">
        <w:tc>
          <w:tcPr>
            <w:tcW w:w="1364" w:type="pct"/>
            <w:tcPrChange w:id="1239" w:author="RutPW" w:date="2013-10-10T13:41:00Z">
              <w:tcPr>
                <w:tcW w:w="1381" w:type="pct"/>
              </w:tcPr>
            </w:tcPrChange>
          </w:tcPr>
          <w:p w:rsidR="00FC55B0" w:rsidRPr="00035100" w:rsidRDefault="00FC55B0" w:rsidP="00782796">
            <w:pPr>
              <w:spacing w:after="0" w:line="240" w:lineRule="auto"/>
              <w:ind w:left="34"/>
              <w:rPr>
                <w:rFonts w:ascii="Tahoma" w:hAnsi="Tahoma" w:cs="Tahoma"/>
                <w:b/>
                <w:i/>
                <w:sz w:val="16"/>
                <w:szCs w:val="16"/>
                <w:lang w:val="en-GB" w:eastAsia="en-US"/>
                <w:rPrChange w:id="1240"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41" w:author="RutPW" w:date="2013-10-09T16:21:00Z">
                  <w:rPr>
                    <w:rFonts w:ascii="Leelawadee" w:hAnsi="Leelawadee" w:cs="Leelawadee"/>
                    <w:b/>
                    <w:bCs/>
                    <w:i/>
                    <w:iCs/>
                    <w:sz w:val="16"/>
                    <w:szCs w:val="16"/>
                    <w:lang w:val="en-GB" w:eastAsia="en-US"/>
                  </w:rPr>
                </w:rPrChange>
              </w:rPr>
              <w:t>Creative business services</w:t>
            </w:r>
          </w:p>
        </w:tc>
        <w:tc>
          <w:tcPr>
            <w:tcW w:w="607" w:type="pct"/>
            <w:vAlign w:val="bottom"/>
            <w:tcPrChange w:id="1242"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b/>
                <w:i/>
                <w:sz w:val="16"/>
                <w:szCs w:val="16"/>
                <w:lang w:val="en-GB" w:eastAsia="en-US"/>
                <w:rPrChange w:id="1243"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44" w:author="RutPW" w:date="2013-10-09T16:21:00Z">
                  <w:rPr>
                    <w:rFonts w:ascii="Leelawadee" w:hAnsi="Leelawadee" w:cs="Leelawadee"/>
                    <w:b/>
                    <w:bCs/>
                    <w:i/>
                    <w:iCs/>
                    <w:sz w:val="16"/>
                    <w:szCs w:val="16"/>
                    <w:lang w:val="en-GB" w:eastAsia="en-US"/>
                  </w:rPr>
                </w:rPrChange>
              </w:rPr>
              <w:t>92,280</w:t>
            </w:r>
          </w:p>
        </w:tc>
        <w:tc>
          <w:tcPr>
            <w:tcW w:w="833" w:type="pct"/>
            <w:vAlign w:val="bottom"/>
            <w:tcPrChange w:id="1245"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246"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47" w:author="RutPW" w:date="2013-10-09T16:21:00Z">
                  <w:rPr>
                    <w:rFonts w:ascii="Leelawadee" w:hAnsi="Leelawadee" w:cs="Leelawadee"/>
                    <w:b/>
                    <w:bCs/>
                    <w:i/>
                    <w:iCs/>
                    <w:sz w:val="16"/>
                    <w:szCs w:val="16"/>
                    <w:lang w:val="en-GB" w:eastAsia="en-US"/>
                  </w:rPr>
                </w:rPrChange>
              </w:rPr>
              <w:t>31,369</w:t>
            </w:r>
          </w:p>
        </w:tc>
        <w:tc>
          <w:tcPr>
            <w:tcW w:w="681" w:type="pct"/>
            <w:vAlign w:val="bottom"/>
            <w:tcPrChange w:id="1248"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249"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50" w:author="RutPW" w:date="2013-10-09T16:21:00Z">
                  <w:rPr>
                    <w:rFonts w:ascii="Leelawadee" w:hAnsi="Leelawadee" w:cs="Leelawadee"/>
                    <w:b/>
                    <w:bCs/>
                    <w:i/>
                    <w:iCs/>
                    <w:sz w:val="16"/>
                    <w:szCs w:val="16"/>
                    <w:lang w:val="en-GB" w:eastAsia="en-US"/>
                  </w:rPr>
                </w:rPrChange>
              </w:rPr>
              <w:t>3.8%</w:t>
            </w:r>
          </w:p>
        </w:tc>
        <w:tc>
          <w:tcPr>
            <w:tcW w:w="833" w:type="pct"/>
            <w:vAlign w:val="bottom"/>
            <w:tcPrChange w:id="125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252"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53" w:author="RutPW" w:date="2013-10-09T16:21:00Z">
                  <w:rPr>
                    <w:rFonts w:ascii="Leelawadee" w:hAnsi="Leelawadee" w:cs="Leelawadee"/>
                    <w:b/>
                    <w:bCs/>
                    <w:i/>
                    <w:iCs/>
                    <w:sz w:val="16"/>
                    <w:szCs w:val="16"/>
                    <w:lang w:val="en-GB" w:eastAsia="en-US"/>
                  </w:rPr>
                </w:rPrChange>
              </w:rPr>
              <w:t>3,223</w:t>
            </w:r>
          </w:p>
        </w:tc>
        <w:tc>
          <w:tcPr>
            <w:tcW w:w="682" w:type="pct"/>
            <w:vAlign w:val="bottom"/>
            <w:tcPrChange w:id="1254"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255"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256" w:author="RutPW" w:date="2013-10-09T16:21:00Z">
                  <w:rPr>
                    <w:rFonts w:ascii="Leelawadee" w:hAnsi="Leelawadee" w:cs="Leelawadee"/>
                    <w:b/>
                    <w:bCs/>
                    <w:i/>
                    <w:iCs/>
                    <w:sz w:val="16"/>
                    <w:szCs w:val="16"/>
                    <w:lang w:val="en-GB" w:eastAsia="en-US"/>
                  </w:rPr>
                </w:rPrChange>
              </w:rPr>
              <w:t>1.8%</w:t>
            </w:r>
          </w:p>
        </w:tc>
      </w:tr>
      <w:tr w:rsidR="004B1E58" w:rsidRPr="00035100" w:rsidTr="004B1E58">
        <w:tc>
          <w:tcPr>
            <w:tcW w:w="1364" w:type="pct"/>
            <w:tcPrChange w:id="1257"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25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59" w:author="RutPW" w:date="2013-10-09T16:21:00Z">
                  <w:rPr>
                    <w:rFonts w:ascii="Leelawadee" w:hAnsi="Leelawadee" w:cs="Leelawadee"/>
                    <w:sz w:val="16"/>
                    <w:szCs w:val="16"/>
                    <w:lang w:val="en-GB" w:eastAsia="en-US"/>
                  </w:rPr>
                </w:rPrChange>
              </w:rPr>
              <w:t>Design</w:t>
            </w:r>
          </w:p>
        </w:tc>
        <w:tc>
          <w:tcPr>
            <w:tcW w:w="607" w:type="pct"/>
            <w:vAlign w:val="bottom"/>
            <w:tcPrChange w:id="1260"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26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62" w:author="RutPW" w:date="2013-10-09T16:21:00Z">
                  <w:rPr>
                    <w:rFonts w:ascii="Leelawadee" w:hAnsi="Leelawadee" w:cs="Leelawadee"/>
                    <w:sz w:val="16"/>
                    <w:szCs w:val="16"/>
                    <w:lang w:val="en-GB" w:eastAsia="en-US"/>
                  </w:rPr>
                </w:rPrChange>
              </w:rPr>
              <w:t>26,200</w:t>
            </w:r>
          </w:p>
        </w:tc>
        <w:tc>
          <w:tcPr>
            <w:tcW w:w="833" w:type="pct"/>
            <w:vAlign w:val="bottom"/>
            <w:tcPrChange w:id="1263"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64"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65" w:author="RutPW" w:date="2013-10-09T16:21:00Z">
                  <w:rPr>
                    <w:rFonts w:ascii="Leelawadee" w:hAnsi="Leelawadee" w:cs="Leelawadee"/>
                    <w:sz w:val="16"/>
                    <w:szCs w:val="16"/>
                    <w:lang w:val="en-GB" w:eastAsia="en-US"/>
                  </w:rPr>
                </w:rPrChange>
              </w:rPr>
              <w:t>19,171</w:t>
            </w:r>
          </w:p>
        </w:tc>
        <w:tc>
          <w:tcPr>
            <w:tcW w:w="681" w:type="pct"/>
            <w:vAlign w:val="bottom"/>
            <w:tcPrChange w:id="1266"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67"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68" w:author="RutPW" w:date="2013-10-09T16:21:00Z">
                  <w:rPr>
                    <w:rFonts w:ascii="Leelawadee" w:hAnsi="Leelawadee" w:cs="Leelawadee"/>
                    <w:sz w:val="16"/>
                    <w:szCs w:val="16"/>
                    <w:lang w:val="en-GB" w:eastAsia="en-US"/>
                  </w:rPr>
                </w:rPrChange>
              </w:rPr>
              <w:t>12.7%</w:t>
            </w:r>
          </w:p>
        </w:tc>
        <w:tc>
          <w:tcPr>
            <w:tcW w:w="833" w:type="pct"/>
            <w:vAlign w:val="bottom"/>
            <w:tcPrChange w:id="1269"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70"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71" w:author="RutPW" w:date="2013-10-09T16:21:00Z">
                  <w:rPr>
                    <w:rFonts w:ascii="Leelawadee" w:hAnsi="Leelawadee" w:cs="Leelawadee"/>
                    <w:sz w:val="16"/>
                    <w:szCs w:val="16"/>
                    <w:lang w:val="en-GB" w:eastAsia="en-US"/>
                  </w:rPr>
                </w:rPrChange>
              </w:rPr>
              <w:t>3,115</w:t>
            </w:r>
          </w:p>
        </w:tc>
        <w:tc>
          <w:tcPr>
            <w:tcW w:w="682" w:type="pct"/>
            <w:vAlign w:val="bottom"/>
            <w:tcPrChange w:id="1272"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73"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74" w:author="RutPW" w:date="2013-10-09T16:21:00Z">
                  <w:rPr>
                    <w:rFonts w:ascii="Leelawadee" w:hAnsi="Leelawadee" w:cs="Leelawadee"/>
                    <w:sz w:val="16"/>
                    <w:szCs w:val="16"/>
                    <w:lang w:val="en-GB" w:eastAsia="en-US"/>
                  </w:rPr>
                </w:rPrChange>
              </w:rPr>
              <w:t>6.5%</w:t>
            </w:r>
          </w:p>
        </w:tc>
      </w:tr>
      <w:tr w:rsidR="004B1E58" w:rsidRPr="00035100" w:rsidTr="004B1E58">
        <w:tc>
          <w:tcPr>
            <w:tcW w:w="1364" w:type="pct"/>
            <w:tcPrChange w:id="1275"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276"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77" w:author="RutPW" w:date="2013-10-09T16:21:00Z">
                  <w:rPr>
                    <w:rFonts w:ascii="Leelawadee" w:hAnsi="Leelawadee" w:cs="Leelawadee"/>
                    <w:sz w:val="16"/>
                    <w:szCs w:val="16"/>
                    <w:lang w:val="en-GB" w:eastAsia="en-US"/>
                  </w:rPr>
                </w:rPrChange>
              </w:rPr>
              <w:t>Communication and information</w:t>
            </w:r>
          </w:p>
        </w:tc>
        <w:tc>
          <w:tcPr>
            <w:tcW w:w="607" w:type="pct"/>
            <w:vAlign w:val="bottom"/>
            <w:tcPrChange w:id="1278"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279"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80" w:author="RutPW" w:date="2013-10-09T16:21:00Z">
                  <w:rPr>
                    <w:rFonts w:ascii="Leelawadee" w:hAnsi="Leelawadee" w:cs="Leelawadee"/>
                    <w:sz w:val="16"/>
                    <w:szCs w:val="16"/>
                    <w:lang w:val="en-GB" w:eastAsia="en-US"/>
                  </w:rPr>
                </w:rPrChange>
              </w:rPr>
              <w:t>66,080</w:t>
            </w:r>
          </w:p>
        </w:tc>
        <w:tc>
          <w:tcPr>
            <w:tcW w:w="833" w:type="pct"/>
            <w:vAlign w:val="bottom"/>
            <w:tcPrChange w:id="1281"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82"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83" w:author="RutPW" w:date="2013-10-09T16:21:00Z">
                  <w:rPr>
                    <w:rFonts w:ascii="Leelawadee" w:hAnsi="Leelawadee" w:cs="Leelawadee"/>
                    <w:sz w:val="16"/>
                    <w:szCs w:val="16"/>
                    <w:lang w:val="en-GB" w:eastAsia="en-US"/>
                  </w:rPr>
                </w:rPrChange>
              </w:rPr>
              <w:t>12,198</w:t>
            </w:r>
          </w:p>
        </w:tc>
        <w:tc>
          <w:tcPr>
            <w:tcW w:w="681" w:type="pct"/>
            <w:vAlign w:val="bottom"/>
            <w:tcPrChange w:id="1284"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85"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86" w:author="RutPW" w:date="2013-10-09T16:21:00Z">
                  <w:rPr>
                    <w:rFonts w:ascii="Leelawadee" w:hAnsi="Leelawadee" w:cs="Leelawadee"/>
                    <w:sz w:val="16"/>
                    <w:szCs w:val="16"/>
                    <w:lang w:val="en-GB" w:eastAsia="en-US"/>
                  </w:rPr>
                </w:rPrChange>
              </w:rPr>
              <w:t>1.9%</w:t>
            </w:r>
          </w:p>
        </w:tc>
        <w:tc>
          <w:tcPr>
            <w:tcW w:w="833" w:type="pct"/>
            <w:vAlign w:val="bottom"/>
            <w:tcPrChange w:id="1287"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88"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89" w:author="RutPW" w:date="2013-10-09T16:21:00Z">
                  <w:rPr>
                    <w:rFonts w:ascii="Leelawadee" w:hAnsi="Leelawadee" w:cs="Leelawadee"/>
                    <w:sz w:val="16"/>
                    <w:szCs w:val="16"/>
                    <w:lang w:val="en-GB" w:eastAsia="en-US"/>
                  </w:rPr>
                </w:rPrChange>
              </w:rPr>
              <w:t>108</w:t>
            </w:r>
          </w:p>
        </w:tc>
        <w:tc>
          <w:tcPr>
            <w:tcW w:w="682" w:type="pct"/>
            <w:vAlign w:val="bottom"/>
            <w:tcPrChange w:id="1290"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91" w:author="RutPW" w:date="2013-10-09T16:21:00Z">
                  <w:rPr>
                    <w:rFonts w:ascii="Leelawadee" w:hAnsi="Leelawadee" w:cs="Leelawadee"/>
                    <w:sz w:val="16"/>
                    <w:szCs w:val="16"/>
                    <w:lang w:val="en-GB" w:eastAsia="en-US"/>
                  </w:rPr>
                </w:rPrChange>
              </w:rPr>
            </w:pPr>
            <w:r w:rsidRPr="00035100">
              <w:rPr>
                <w:rFonts w:ascii="Tahoma" w:hAnsi="Tahoma" w:cs="Tahoma"/>
                <w:sz w:val="16"/>
                <w:szCs w:val="16"/>
                <w:lang w:val="en-GB" w:eastAsia="en-US"/>
                <w:rPrChange w:id="1292" w:author="RutPW" w:date="2013-10-09T16:21:00Z">
                  <w:rPr>
                    <w:rFonts w:ascii="Leelawadee" w:hAnsi="Leelawadee" w:cs="Leelawadee"/>
                    <w:sz w:val="16"/>
                    <w:szCs w:val="16"/>
                    <w:lang w:val="en-GB" w:eastAsia="en-US"/>
                  </w:rPr>
                </w:rPrChange>
              </w:rPr>
              <w:t>0.1%</w:t>
            </w:r>
          </w:p>
        </w:tc>
      </w:tr>
      <w:tr w:rsidR="004B1E58" w:rsidRPr="00035100" w:rsidTr="004B1E58">
        <w:tc>
          <w:tcPr>
            <w:tcW w:w="1364" w:type="pct"/>
            <w:tcPrChange w:id="1293" w:author="RutPW" w:date="2013-10-10T13:41:00Z">
              <w:tcPr>
                <w:tcW w:w="1381" w:type="pct"/>
              </w:tcPr>
            </w:tcPrChange>
          </w:tcPr>
          <w:p w:rsidR="00FC55B0" w:rsidRPr="00035100" w:rsidRDefault="00FC55B0" w:rsidP="00782796">
            <w:pPr>
              <w:spacing w:after="0" w:line="240" w:lineRule="auto"/>
              <w:ind w:left="34"/>
              <w:rPr>
                <w:rFonts w:ascii="Tahoma" w:hAnsi="Tahoma" w:cs="Tahoma"/>
                <w:sz w:val="16"/>
                <w:szCs w:val="16"/>
                <w:lang w:val="en-GB" w:eastAsia="en-US"/>
                <w:rPrChange w:id="1294" w:author="RutPW" w:date="2013-10-09T16:21:00Z">
                  <w:rPr>
                    <w:rFonts w:ascii="Leelawadee" w:hAnsi="Leelawadee" w:cs="Leelawadee"/>
                    <w:sz w:val="16"/>
                    <w:szCs w:val="16"/>
                    <w:lang w:val="en-GB" w:eastAsia="en-US"/>
                  </w:rPr>
                </w:rPrChange>
              </w:rPr>
            </w:pPr>
          </w:p>
        </w:tc>
        <w:tc>
          <w:tcPr>
            <w:tcW w:w="607" w:type="pct"/>
            <w:vAlign w:val="bottom"/>
            <w:tcPrChange w:id="1295"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sz w:val="16"/>
                <w:szCs w:val="16"/>
                <w:lang w:val="en-GB" w:eastAsia="en-US"/>
                <w:rPrChange w:id="1296" w:author="RutPW" w:date="2013-10-09T16:21:00Z">
                  <w:rPr>
                    <w:rFonts w:ascii="Leelawadee" w:hAnsi="Leelawadee" w:cs="Leelawadee"/>
                    <w:sz w:val="16"/>
                    <w:szCs w:val="16"/>
                    <w:lang w:val="en-GB" w:eastAsia="en-US"/>
                  </w:rPr>
                </w:rPrChange>
              </w:rPr>
            </w:pPr>
          </w:p>
        </w:tc>
        <w:tc>
          <w:tcPr>
            <w:tcW w:w="833" w:type="pct"/>
            <w:vAlign w:val="bottom"/>
            <w:tcPrChange w:id="1297"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298" w:author="RutPW" w:date="2013-10-09T16:21:00Z">
                  <w:rPr>
                    <w:rFonts w:ascii="Leelawadee" w:hAnsi="Leelawadee" w:cs="Leelawadee"/>
                    <w:sz w:val="16"/>
                    <w:szCs w:val="16"/>
                    <w:lang w:val="en-GB" w:eastAsia="en-US"/>
                  </w:rPr>
                </w:rPrChange>
              </w:rPr>
            </w:pPr>
          </w:p>
        </w:tc>
        <w:tc>
          <w:tcPr>
            <w:tcW w:w="681" w:type="pct"/>
            <w:vAlign w:val="bottom"/>
            <w:tcPrChange w:id="1299"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300" w:author="RutPW" w:date="2013-10-09T16:21:00Z">
                  <w:rPr>
                    <w:rFonts w:ascii="Leelawadee" w:hAnsi="Leelawadee" w:cs="Leelawadee"/>
                    <w:sz w:val="16"/>
                    <w:szCs w:val="16"/>
                    <w:lang w:val="en-GB" w:eastAsia="en-US"/>
                  </w:rPr>
                </w:rPrChange>
              </w:rPr>
            </w:pPr>
          </w:p>
        </w:tc>
        <w:tc>
          <w:tcPr>
            <w:tcW w:w="833" w:type="pct"/>
            <w:vAlign w:val="bottom"/>
            <w:tcPrChange w:id="130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302" w:author="RutPW" w:date="2013-10-09T16:21:00Z">
                  <w:rPr>
                    <w:rFonts w:ascii="Leelawadee" w:hAnsi="Leelawadee" w:cs="Leelawadee"/>
                    <w:sz w:val="16"/>
                    <w:szCs w:val="16"/>
                    <w:lang w:val="en-GB" w:eastAsia="en-US"/>
                  </w:rPr>
                </w:rPrChange>
              </w:rPr>
            </w:pPr>
          </w:p>
        </w:tc>
        <w:tc>
          <w:tcPr>
            <w:tcW w:w="682" w:type="pct"/>
            <w:vAlign w:val="bottom"/>
            <w:tcPrChange w:id="1303"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sz w:val="16"/>
                <w:szCs w:val="16"/>
                <w:lang w:val="en-GB" w:eastAsia="en-US"/>
                <w:rPrChange w:id="1304" w:author="RutPW" w:date="2013-10-09T16:21:00Z">
                  <w:rPr>
                    <w:rFonts w:ascii="Leelawadee" w:hAnsi="Leelawadee" w:cs="Leelawadee"/>
                    <w:sz w:val="16"/>
                    <w:szCs w:val="16"/>
                    <w:lang w:val="en-GB" w:eastAsia="en-US"/>
                  </w:rPr>
                </w:rPrChange>
              </w:rPr>
            </w:pPr>
          </w:p>
        </w:tc>
      </w:tr>
      <w:tr w:rsidR="004B1E58" w:rsidRPr="00035100" w:rsidTr="004B1E58">
        <w:tc>
          <w:tcPr>
            <w:tcW w:w="1364" w:type="pct"/>
            <w:tcPrChange w:id="1305" w:author="RutPW" w:date="2013-10-10T13:41:00Z">
              <w:tcPr>
                <w:tcW w:w="1381" w:type="pct"/>
              </w:tcPr>
            </w:tcPrChange>
          </w:tcPr>
          <w:p w:rsidR="00FC55B0" w:rsidRPr="00035100" w:rsidRDefault="00FC55B0" w:rsidP="00782796">
            <w:pPr>
              <w:spacing w:after="0" w:line="240" w:lineRule="auto"/>
              <w:ind w:left="34"/>
              <w:rPr>
                <w:rFonts w:ascii="Tahoma" w:hAnsi="Tahoma" w:cs="Tahoma"/>
                <w:b/>
                <w:i/>
                <w:sz w:val="16"/>
                <w:szCs w:val="16"/>
                <w:lang w:val="en-GB" w:eastAsia="en-US"/>
                <w:rPrChange w:id="1306"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07" w:author="RutPW" w:date="2013-10-09T16:21:00Z">
                  <w:rPr>
                    <w:rFonts w:ascii="Leelawadee" w:hAnsi="Leelawadee" w:cs="Leelawadee"/>
                    <w:b/>
                    <w:bCs/>
                    <w:i/>
                    <w:iCs/>
                    <w:sz w:val="16"/>
                    <w:szCs w:val="16"/>
                    <w:lang w:val="en-GB" w:eastAsia="en-US"/>
                  </w:rPr>
                </w:rPrChange>
              </w:rPr>
              <w:t>Creative industries</w:t>
            </w:r>
          </w:p>
        </w:tc>
        <w:tc>
          <w:tcPr>
            <w:tcW w:w="607" w:type="pct"/>
            <w:vAlign w:val="bottom"/>
            <w:tcPrChange w:id="1308"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b/>
                <w:i/>
                <w:sz w:val="16"/>
                <w:szCs w:val="16"/>
                <w:lang w:val="en-GB" w:eastAsia="en-US"/>
                <w:rPrChange w:id="1309"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10" w:author="RutPW" w:date="2013-10-09T16:21:00Z">
                  <w:rPr>
                    <w:rFonts w:ascii="Leelawadee" w:hAnsi="Leelawadee" w:cs="Leelawadee"/>
                    <w:b/>
                    <w:bCs/>
                    <w:i/>
                    <w:iCs/>
                    <w:sz w:val="16"/>
                    <w:szCs w:val="16"/>
                    <w:lang w:val="en-GB" w:eastAsia="en-US"/>
                  </w:rPr>
                </w:rPrChange>
              </w:rPr>
              <w:t>280,450</w:t>
            </w:r>
          </w:p>
        </w:tc>
        <w:tc>
          <w:tcPr>
            <w:tcW w:w="833" w:type="pct"/>
            <w:vAlign w:val="bottom"/>
            <w:tcPrChange w:id="1311"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12"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13" w:author="RutPW" w:date="2013-10-09T16:21:00Z">
                  <w:rPr>
                    <w:rFonts w:ascii="Leelawadee" w:hAnsi="Leelawadee" w:cs="Leelawadee"/>
                    <w:b/>
                    <w:bCs/>
                    <w:i/>
                    <w:iCs/>
                    <w:sz w:val="16"/>
                    <w:szCs w:val="16"/>
                    <w:lang w:val="en-GB" w:eastAsia="en-US"/>
                  </w:rPr>
                </w:rPrChange>
              </w:rPr>
              <w:t>78,319</w:t>
            </w:r>
          </w:p>
        </w:tc>
        <w:tc>
          <w:tcPr>
            <w:tcW w:w="681" w:type="pct"/>
            <w:vAlign w:val="bottom"/>
            <w:tcPrChange w:id="1314"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15"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16" w:author="RutPW" w:date="2013-10-09T16:21:00Z">
                  <w:rPr>
                    <w:rFonts w:ascii="Leelawadee" w:hAnsi="Leelawadee" w:cs="Leelawadee"/>
                    <w:b/>
                    <w:bCs/>
                    <w:i/>
                    <w:iCs/>
                    <w:sz w:val="16"/>
                    <w:szCs w:val="16"/>
                    <w:lang w:val="en-GB" w:eastAsia="en-US"/>
                  </w:rPr>
                </w:rPrChange>
              </w:rPr>
              <w:t>3.0%</w:t>
            </w:r>
          </w:p>
        </w:tc>
        <w:tc>
          <w:tcPr>
            <w:tcW w:w="833" w:type="pct"/>
            <w:vAlign w:val="bottom"/>
            <w:tcPrChange w:id="1317"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18"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19" w:author="RutPW" w:date="2013-10-09T16:21:00Z">
                  <w:rPr>
                    <w:rFonts w:ascii="Leelawadee" w:hAnsi="Leelawadee" w:cs="Leelawadee"/>
                    <w:b/>
                    <w:bCs/>
                    <w:i/>
                    <w:iCs/>
                    <w:sz w:val="16"/>
                    <w:szCs w:val="16"/>
                    <w:lang w:val="en-GB" w:eastAsia="en-US"/>
                  </w:rPr>
                </w:rPrChange>
              </w:rPr>
              <w:t>10,546</w:t>
            </w:r>
          </w:p>
        </w:tc>
        <w:tc>
          <w:tcPr>
            <w:tcW w:w="682" w:type="pct"/>
            <w:vAlign w:val="bottom"/>
            <w:tcPrChange w:id="1320"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21" w:author="RutPW" w:date="2013-10-09T16:21:00Z">
                  <w:rPr>
                    <w:rFonts w:ascii="Leelawadee" w:hAnsi="Leelawadee" w:cs="Leelawadee"/>
                    <w:b/>
                    <w:i/>
                    <w:sz w:val="16"/>
                    <w:szCs w:val="16"/>
                    <w:lang w:val="en-GB" w:eastAsia="en-US"/>
                  </w:rPr>
                </w:rPrChange>
              </w:rPr>
            </w:pPr>
            <w:r w:rsidRPr="00035100">
              <w:rPr>
                <w:rFonts w:ascii="Tahoma" w:hAnsi="Tahoma" w:cs="Tahoma"/>
                <w:b/>
                <w:bCs/>
                <w:i/>
                <w:iCs/>
                <w:sz w:val="16"/>
                <w:szCs w:val="16"/>
                <w:lang w:val="en-GB" w:eastAsia="en-US"/>
                <w:rPrChange w:id="1322" w:author="RutPW" w:date="2013-10-09T16:21:00Z">
                  <w:rPr>
                    <w:rFonts w:ascii="Leelawadee" w:hAnsi="Leelawadee" w:cs="Leelawadee"/>
                    <w:b/>
                    <w:bCs/>
                    <w:i/>
                    <w:iCs/>
                    <w:sz w:val="16"/>
                    <w:szCs w:val="16"/>
                    <w:lang w:val="en-GB" w:eastAsia="en-US"/>
                  </w:rPr>
                </w:rPrChange>
              </w:rPr>
              <w:t>1.9%</w:t>
            </w:r>
          </w:p>
        </w:tc>
      </w:tr>
      <w:tr w:rsidR="004B1E58" w:rsidRPr="00035100" w:rsidTr="004B1E58">
        <w:tc>
          <w:tcPr>
            <w:tcW w:w="1364" w:type="pct"/>
            <w:tcPrChange w:id="1323" w:author="RutPW" w:date="2013-10-10T13:41:00Z">
              <w:tcPr>
                <w:tcW w:w="1381" w:type="pct"/>
              </w:tcPr>
            </w:tcPrChange>
          </w:tcPr>
          <w:p w:rsidR="00FC55B0" w:rsidRPr="00035100" w:rsidRDefault="00FC55B0" w:rsidP="00782796">
            <w:pPr>
              <w:spacing w:after="0" w:line="240" w:lineRule="auto"/>
              <w:ind w:left="34"/>
              <w:rPr>
                <w:rFonts w:ascii="Tahoma" w:hAnsi="Tahoma" w:cs="Tahoma"/>
                <w:b/>
                <w:i/>
                <w:sz w:val="16"/>
                <w:szCs w:val="16"/>
                <w:lang w:val="en-GB" w:eastAsia="en-US"/>
                <w:rPrChange w:id="1324" w:author="RutPW" w:date="2013-10-09T16:21:00Z">
                  <w:rPr>
                    <w:rFonts w:ascii="Leelawadee" w:hAnsi="Leelawadee" w:cs="Leelawadee"/>
                    <w:b/>
                    <w:i/>
                    <w:sz w:val="16"/>
                    <w:szCs w:val="16"/>
                    <w:lang w:val="en-GB" w:eastAsia="en-US"/>
                  </w:rPr>
                </w:rPrChange>
              </w:rPr>
            </w:pPr>
          </w:p>
        </w:tc>
        <w:tc>
          <w:tcPr>
            <w:tcW w:w="607" w:type="pct"/>
            <w:vAlign w:val="bottom"/>
            <w:tcPrChange w:id="1325" w:author="RutPW" w:date="2013-10-10T13:41:00Z">
              <w:tcPr>
                <w:tcW w:w="614" w:type="pct"/>
                <w:vAlign w:val="bottom"/>
              </w:tcPr>
            </w:tcPrChange>
          </w:tcPr>
          <w:p w:rsidR="00FC55B0" w:rsidRPr="00035100" w:rsidRDefault="00FC55B0" w:rsidP="00782796">
            <w:pPr>
              <w:tabs>
                <w:tab w:val="left" w:pos="489"/>
              </w:tabs>
              <w:spacing w:after="0" w:line="240" w:lineRule="auto"/>
              <w:ind w:left="75"/>
              <w:jc w:val="right"/>
              <w:rPr>
                <w:rFonts w:ascii="Tahoma" w:hAnsi="Tahoma" w:cs="Tahoma"/>
                <w:b/>
                <w:i/>
                <w:sz w:val="16"/>
                <w:szCs w:val="16"/>
                <w:lang w:val="en-GB" w:eastAsia="en-US"/>
                <w:rPrChange w:id="1326" w:author="RutPW" w:date="2013-10-09T16:21:00Z">
                  <w:rPr>
                    <w:rFonts w:ascii="Leelawadee" w:hAnsi="Leelawadee" w:cs="Leelawadee"/>
                    <w:b/>
                    <w:i/>
                    <w:sz w:val="16"/>
                    <w:szCs w:val="16"/>
                    <w:lang w:val="en-GB" w:eastAsia="en-US"/>
                  </w:rPr>
                </w:rPrChange>
              </w:rPr>
            </w:pPr>
          </w:p>
        </w:tc>
        <w:tc>
          <w:tcPr>
            <w:tcW w:w="833" w:type="pct"/>
            <w:vAlign w:val="bottom"/>
            <w:tcPrChange w:id="1327" w:author="RutPW" w:date="2013-10-10T13:41:00Z">
              <w:tcPr>
                <w:tcW w:w="843"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28" w:author="RutPW" w:date="2013-10-09T16:21:00Z">
                  <w:rPr>
                    <w:rFonts w:ascii="Leelawadee" w:hAnsi="Leelawadee" w:cs="Leelawadee"/>
                    <w:b/>
                    <w:i/>
                    <w:sz w:val="16"/>
                    <w:szCs w:val="16"/>
                    <w:lang w:val="en-GB" w:eastAsia="en-US"/>
                  </w:rPr>
                </w:rPrChange>
              </w:rPr>
            </w:pPr>
          </w:p>
        </w:tc>
        <w:tc>
          <w:tcPr>
            <w:tcW w:w="681" w:type="pct"/>
            <w:vAlign w:val="bottom"/>
            <w:tcPrChange w:id="1329" w:author="RutPW" w:date="2013-10-10T13:41:00Z">
              <w:tcPr>
                <w:tcW w:w="80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30" w:author="RutPW" w:date="2013-10-09T16:21:00Z">
                  <w:rPr>
                    <w:rFonts w:ascii="Leelawadee" w:hAnsi="Leelawadee" w:cs="Leelawadee"/>
                    <w:b/>
                    <w:i/>
                    <w:sz w:val="16"/>
                    <w:szCs w:val="16"/>
                    <w:lang w:val="en-GB" w:eastAsia="en-US"/>
                  </w:rPr>
                </w:rPrChange>
              </w:rPr>
            </w:pPr>
          </w:p>
        </w:tc>
        <w:tc>
          <w:tcPr>
            <w:tcW w:w="833" w:type="pct"/>
            <w:vAlign w:val="bottom"/>
            <w:tcPrChange w:id="1331" w:author="RutPW" w:date="2013-10-10T13:41:00Z">
              <w:tcPr>
                <w:tcW w:w="681"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32" w:author="RutPW" w:date="2013-10-09T16:21:00Z">
                  <w:rPr>
                    <w:rFonts w:ascii="Leelawadee" w:hAnsi="Leelawadee" w:cs="Leelawadee"/>
                    <w:b/>
                    <w:i/>
                    <w:sz w:val="16"/>
                    <w:szCs w:val="16"/>
                    <w:lang w:val="en-GB" w:eastAsia="en-US"/>
                  </w:rPr>
                </w:rPrChange>
              </w:rPr>
            </w:pPr>
          </w:p>
        </w:tc>
        <w:tc>
          <w:tcPr>
            <w:tcW w:w="682" w:type="pct"/>
            <w:vAlign w:val="bottom"/>
            <w:tcPrChange w:id="1333" w:author="RutPW" w:date="2013-10-10T13:41:00Z">
              <w:tcPr>
                <w:tcW w:w="680" w:type="pct"/>
                <w:vAlign w:val="bottom"/>
              </w:tcPr>
            </w:tcPrChange>
          </w:tcPr>
          <w:p w:rsidR="00FC55B0" w:rsidRPr="00035100" w:rsidRDefault="00FC55B0" w:rsidP="00782796">
            <w:pPr>
              <w:spacing w:after="0" w:line="240" w:lineRule="auto"/>
              <w:ind w:left="360"/>
              <w:jc w:val="right"/>
              <w:rPr>
                <w:rFonts w:ascii="Tahoma" w:hAnsi="Tahoma" w:cs="Tahoma"/>
                <w:b/>
                <w:i/>
                <w:sz w:val="16"/>
                <w:szCs w:val="16"/>
                <w:lang w:val="en-GB" w:eastAsia="en-US"/>
                <w:rPrChange w:id="1334" w:author="RutPW" w:date="2013-10-09T16:21:00Z">
                  <w:rPr>
                    <w:rFonts w:ascii="Leelawadee" w:hAnsi="Leelawadee" w:cs="Leelawadee"/>
                    <w:b/>
                    <w:i/>
                    <w:sz w:val="16"/>
                    <w:szCs w:val="16"/>
                    <w:lang w:val="en-GB" w:eastAsia="en-US"/>
                  </w:rPr>
                </w:rPrChange>
              </w:rPr>
            </w:pPr>
          </w:p>
        </w:tc>
      </w:tr>
      <w:tr w:rsidR="004B1E58" w:rsidRPr="00035100" w:rsidTr="004B1E58">
        <w:tc>
          <w:tcPr>
            <w:tcW w:w="1364" w:type="pct"/>
            <w:tcPrChange w:id="1335" w:author="RutPW" w:date="2013-10-10T13:41:00Z">
              <w:tcPr>
                <w:tcW w:w="1381" w:type="pct"/>
              </w:tcPr>
            </w:tcPrChange>
          </w:tcPr>
          <w:p w:rsidR="00FC55B0" w:rsidRPr="007E407C" w:rsidRDefault="00FC55B0" w:rsidP="00782796">
            <w:pPr>
              <w:spacing w:after="0" w:line="240" w:lineRule="auto"/>
              <w:ind w:left="34"/>
              <w:rPr>
                <w:rFonts w:ascii="Tahoma" w:hAnsi="Tahoma" w:cs="Tahoma"/>
                <w:b/>
                <w:i/>
                <w:sz w:val="16"/>
                <w:szCs w:val="16"/>
                <w:highlight w:val="yellow"/>
                <w:lang w:val="en-GB" w:eastAsia="en-US"/>
                <w:rPrChange w:id="1336" w:author="RutPW" w:date="2013-10-10T13:26:00Z">
                  <w:rPr>
                    <w:rFonts w:ascii="Leelawadee" w:hAnsi="Leelawadee" w:cs="Leelawadee"/>
                    <w:b/>
                    <w:i/>
                    <w:sz w:val="16"/>
                    <w:szCs w:val="16"/>
                    <w:lang w:val="en-GB" w:eastAsia="en-US"/>
                  </w:rPr>
                </w:rPrChange>
              </w:rPr>
            </w:pPr>
            <w:r w:rsidRPr="007E407C">
              <w:rPr>
                <w:rFonts w:ascii="Tahoma" w:hAnsi="Tahoma" w:cs="Tahoma"/>
                <w:b/>
                <w:bCs/>
                <w:i/>
                <w:iCs/>
                <w:sz w:val="16"/>
                <w:szCs w:val="16"/>
                <w:highlight w:val="yellow"/>
                <w:lang w:val="en-GB" w:eastAsia="en-US"/>
                <w:rPrChange w:id="1337" w:author="RutPW" w:date="2013-10-10T13:26:00Z">
                  <w:rPr>
                    <w:rFonts w:ascii="Leelawadee" w:hAnsi="Leelawadee" w:cs="Leelawadee"/>
                    <w:b/>
                    <w:bCs/>
                    <w:i/>
                    <w:iCs/>
                    <w:sz w:val="16"/>
                    <w:szCs w:val="16"/>
                    <w:lang w:val="en-GB" w:eastAsia="en-US"/>
                  </w:rPr>
                </w:rPrChange>
              </w:rPr>
              <w:t>Netherlands economy</w:t>
            </w:r>
          </w:p>
        </w:tc>
        <w:tc>
          <w:tcPr>
            <w:tcW w:w="607" w:type="pct"/>
            <w:vAlign w:val="bottom"/>
            <w:tcPrChange w:id="1338" w:author="RutPW" w:date="2013-10-10T13:41:00Z">
              <w:tcPr>
                <w:tcW w:w="614" w:type="pct"/>
                <w:vAlign w:val="bottom"/>
              </w:tcPr>
            </w:tcPrChange>
          </w:tcPr>
          <w:p w:rsidR="00FC55B0" w:rsidRPr="007E407C" w:rsidRDefault="004B1E58" w:rsidP="00782796">
            <w:pPr>
              <w:tabs>
                <w:tab w:val="left" w:pos="489"/>
              </w:tabs>
              <w:spacing w:after="0" w:line="240" w:lineRule="auto"/>
              <w:ind w:left="75"/>
              <w:jc w:val="right"/>
              <w:rPr>
                <w:rFonts w:ascii="Tahoma" w:hAnsi="Tahoma" w:cs="Tahoma"/>
                <w:b/>
                <w:i/>
                <w:sz w:val="16"/>
                <w:szCs w:val="16"/>
                <w:highlight w:val="yellow"/>
                <w:lang w:val="en-GB" w:eastAsia="en-US"/>
                <w:rPrChange w:id="1339" w:author="RutPW" w:date="2013-10-10T13:26:00Z">
                  <w:rPr>
                    <w:rFonts w:ascii="Leelawadee" w:hAnsi="Leelawadee" w:cs="Leelawadee"/>
                    <w:b/>
                    <w:i/>
                    <w:sz w:val="16"/>
                    <w:szCs w:val="16"/>
                    <w:lang w:val="en-GB" w:eastAsia="en-US"/>
                  </w:rPr>
                </w:rPrChange>
              </w:rPr>
            </w:pPr>
            <w:ins w:id="1340" w:author="RutPW" w:date="2013-10-10T13:39:00Z">
              <w:r>
                <w:rPr>
                  <w:rFonts w:ascii="Tahoma" w:hAnsi="Tahoma" w:cs="Tahoma"/>
                  <w:b/>
                  <w:i/>
                  <w:sz w:val="16"/>
                  <w:szCs w:val="16"/>
                  <w:highlight w:val="yellow"/>
                  <w:lang w:val="en-GB" w:eastAsia="en-US"/>
                </w:rPr>
                <w:t>8065.110</w:t>
              </w:r>
            </w:ins>
          </w:p>
        </w:tc>
        <w:tc>
          <w:tcPr>
            <w:tcW w:w="833" w:type="pct"/>
            <w:vAlign w:val="bottom"/>
            <w:tcPrChange w:id="1341" w:author="RutPW" w:date="2013-10-10T13:41:00Z">
              <w:tcPr>
                <w:tcW w:w="843" w:type="pct"/>
                <w:vAlign w:val="bottom"/>
              </w:tcPr>
            </w:tcPrChange>
          </w:tcPr>
          <w:p w:rsidR="00FC55B0" w:rsidRPr="007E407C" w:rsidRDefault="004B1E58" w:rsidP="00782796">
            <w:pPr>
              <w:spacing w:after="0" w:line="240" w:lineRule="auto"/>
              <w:ind w:left="360"/>
              <w:jc w:val="right"/>
              <w:rPr>
                <w:rFonts w:ascii="Tahoma" w:hAnsi="Tahoma" w:cs="Tahoma"/>
                <w:b/>
                <w:i/>
                <w:sz w:val="16"/>
                <w:szCs w:val="16"/>
                <w:highlight w:val="yellow"/>
                <w:lang w:val="en-GB" w:eastAsia="en-US"/>
                <w:rPrChange w:id="1342" w:author="RutPW" w:date="2013-10-10T13:26:00Z">
                  <w:rPr>
                    <w:rFonts w:ascii="Leelawadee" w:hAnsi="Leelawadee" w:cs="Leelawadee"/>
                    <w:b/>
                    <w:i/>
                    <w:sz w:val="16"/>
                    <w:szCs w:val="16"/>
                    <w:lang w:val="en-GB" w:eastAsia="en-US"/>
                  </w:rPr>
                </w:rPrChange>
              </w:rPr>
            </w:pPr>
            <w:ins w:id="1343" w:author="RutPW" w:date="2013-10-10T13:38:00Z">
              <w:r>
                <w:rPr>
                  <w:rFonts w:ascii="Tahoma" w:hAnsi="Tahoma" w:cs="Tahoma"/>
                  <w:b/>
                  <w:i/>
                  <w:sz w:val="16"/>
                  <w:szCs w:val="16"/>
                  <w:highlight w:val="yellow"/>
                  <w:lang w:val="en-GB" w:eastAsia="en-US"/>
                </w:rPr>
                <w:t>729.740</w:t>
              </w:r>
            </w:ins>
          </w:p>
        </w:tc>
        <w:tc>
          <w:tcPr>
            <w:tcW w:w="681" w:type="pct"/>
            <w:vAlign w:val="bottom"/>
            <w:tcPrChange w:id="1344" w:author="RutPW" w:date="2013-10-10T13:41:00Z">
              <w:tcPr>
                <w:tcW w:w="801" w:type="pct"/>
                <w:vAlign w:val="bottom"/>
              </w:tcPr>
            </w:tcPrChange>
          </w:tcPr>
          <w:p w:rsidR="00FC55B0" w:rsidRPr="007E407C" w:rsidRDefault="00FC55B0" w:rsidP="00782796">
            <w:pPr>
              <w:spacing w:after="0" w:line="240" w:lineRule="auto"/>
              <w:ind w:left="360"/>
              <w:jc w:val="right"/>
              <w:rPr>
                <w:rFonts w:ascii="Tahoma" w:hAnsi="Tahoma" w:cs="Tahoma"/>
                <w:b/>
                <w:i/>
                <w:sz w:val="16"/>
                <w:szCs w:val="16"/>
                <w:highlight w:val="yellow"/>
                <w:lang w:val="en-GB" w:eastAsia="en-US"/>
                <w:rPrChange w:id="1345" w:author="RutPW" w:date="2013-10-10T13:26:00Z">
                  <w:rPr>
                    <w:rFonts w:ascii="Leelawadee" w:hAnsi="Leelawadee" w:cs="Leelawadee"/>
                    <w:b/>
                    <w:i/>
                    <w:sz w:val="16"/>
                    <w:szCs w:val="16"/>
                    <w:lang w:val="en-GB" w:eastAsia="en-US"/>
                  </w:rPr>
                </w:rPrChange>
              </w:rPr>
            </w:pPr>
            <w:r w:rsidRPr="007E407C">
              <w:rPr>
                <w:rFonts w:ascii="Tahoma" w:hAnsi="Tahoma" w:cs="Tahoma"/>
                <w:b/>
                <w:bCs/>
                <w:i/>
                <w:iCs/>
                <w:sz w:val="16"/>
                <w:szCs w:val="16"/>
                <w:highlight w:val="yellow"/>
                <w:lang w:val="en-GB" w:eastAsia="en-US"/>
                <w:rPrChange w:id="1346" w:author="RutPW" w:date="2013-10-10T13:26:00Z">
                  <w:rPr>
                    <w:rFonts w:ascii="Leelawadee" w:hAnsi="Leelawadee" w:cs="Leelawadee"/>
                    <w:b/>
                    <w:bCs/>
                    <w:i/>
                    <w:iCs/>
                    <w:sz w:val="16"/>
                    <w:szCs w:val="16"/>
                    <w:lang w:val="en-GB" w:eastAsia="en-US"/>
                  </w:rPr>
                </w:rPrChange>
              </w:rPr>
              <w:t>0.9%</w:t>
            </w:r>
          </w:p>
        </w:tc>
        <w:tc>
          <w:tcPr>
            <w:tcW w:w="833" w:type="pct"/>
            <w:vAlign w:val="bottom"/>
            <w:tcPrChange w:id="1347" w:author="RutPW" w:date="2013-10-10T13:41:00Z">
              <w:tcPr>
                <w:tcW w:w="681" w:type="pct"/>
                <w:vAlign w:val="bottom"/>
              </w:tcPr>
            </w:tcPrChange>
          </w:tcPr>
          <w:p w:rsidR="00FC55B0" w:rsidRPr="007E407C" w:rsidRDefault="004B1E58" w:rsidP="00782796">
            <w:pPr>
              <w:spacing w:after="0" w:line="240" w:lineRule="auto"/>
              <w:ind w:left="360"/>
              <w:jc w:val="right"/>
              <w:rPr>
                <w:rFonts w:ascii="Tahoma" w:hAnsi="Tahoma" w:cs="Tahoma"/>
                <w:b/>
                <w:i/>
                <w:sz w:val="16"/>
                <w:szCs w:val="16"/>
                <w:highlight w:val="yellow"/>
                <w:lang w:val="en-GB" w:eastAsia="en-US"/>
                <w:rPrChange w:id="1348" w:author="RutPW" w:date="2013-10-10T13:26:00Z">
                  <w:rPr>
                    <w:rFonts w:ascii="Leelawadee" w:hAnsi="Leelawadee" w:cs="Leelawadee"/>
                    <w:b/>
                    <w:i/>
                    <w:sz w:val="16"/>
                    <w:szCs w:val="16"/>
                    <w:lang w:val="en-GB" w:eastAsia="en-US"/>
                  </w:rPr>
                </w:rPrChange>
              </w:rPr>
            </w:pPr>
            <w:ins w:id="1349" w:author="RutPW" w:date="2013-10-10T13:39:00Z">
              <w:r>
                <w:rPr>
                  <w:rFonts w:ascii="Tahoma" w:hAnsi="Tahoma" w:cs="Tahoma"/>
                  <w:b/>
                  <w:i/>
                  <w:sz w:val="16"/>
                  <w:szCs w:val="16"/>
                  <w:highlight w:val="yellow"/>
                  <w:lang w:val="en-GB" w:eastAsia="en-US"/>
                </w:rPr>
                <w:t>-29.030</w:t>
              </w:r>
            </w:ins>
          </w:p>
        </w:tc>
        <w:tc>
          <w:tcPr>
            <w:tcW w:w="682" w:type="pct"/>
            <w:vAlign w:val="bottom"/>
            <w:tcPrChange w:id="1350" w:author="RutPW" w:date="2013-10-10T13:41:00Z">
              <w:tcPr>
                <w:tcW w:w="680" w:type="pct"/>
                <w:vAlign w:val="bottom"/>
              </w:tcPr>
            </w:tcPrChange>
          </w:tcPr>
          <w:p w:rsidR="00FC55B0" w:rsidRPr="007E407C" w:rsidRDefault="004B1E58" w:rsidP="00782796">
            <w:pPr>
              <w:spacing w:after="0" w:line="240" w:lineRule="auto"/>
              <w:ind w:left="360"/>
              <w:jc w:val="right"/>
              <w:rPr>
                <w:rFonts w:ascii="Tahoma" w:hAnsi="Tahoma" w:cs="Tahoma"/>
                <w:b/>
                <w:i/>
                <w:sz w:val="16"/>
                <w:szCs w:val="16"/>
                <w:highlight w:val="yellow"/>
                <w:lang w:val="en-GB" w:eastAsia="en-US"/>
                <w:rPrChange w:id="1351" w:author="RutPW" w:date="2013-10-10T13:26:00Z">
                  <w:rPr>
                    <w:rFonts w:ascii="Leelawadee" w:hAnsi="Leelawadee" w:cs="Leelawadee"/>
                    <w:b/>
                    <w:i/>
                    <w:sz w:val="16"/>
                    <w:szCs w:val="16"/>
                    <w:lang w:val="en-GB" w:eastAsia="en-US"/>
                  </w:rPr>
                </w:rPrChange>
              </w:rPr>
            </w:pPr>
            <w:ins w:id="1352" w:author="RutPW" w:date="2013-10-10T13:40:00Z">
              <w:r>
                <w:rPr>
                  <w:rFonts w:ascii="Tahoma" w:hAnsi="Tahoma" w:cs="Tahoma"/>
                  <w:b/>
                  <w:i/>
                  <w:sz w:val="16"/>
                  <w:szCs w:val="16"/>
                  <w:highlight w:val="yellow"/>
                  <w:lang w:val="en-GB" w:eastAsia="en-US"/>
                </w:rPr>
                <w:t>-0,2%</w:t>
              </w:r>
            </w:ins>
          </w:p>
        </w:tc>
      </w:tr>
    </w:tbl>
    <w:p w:rsidR="00FC55B0" w:rsidRPr="00035100" w:rsidRDefault="00FC55B0" w:rsidP="000166F8">
      <w:pPr>
        <w:ind w:left="142"/>
        <w:rPr>
          <w:rFonts w:ascii="Tahoma" w:hAnsi="Tahoma" w:cs="Tahoma"/>
          <w:sz w:val="16"/>
          <w:szCs w:val="16"/>
          <w:lang w:val="en-GB"/>
          <w:rPrChange w:id="1353" w:author="RutPW" w:date="2013-10-09T16:21:00Z">
            <w:rPr>
              <w:rFonts w:ascii="Leelawadee" w:hAnsi="Leelawadee" w:cs="Leelawadee"/>
              <w:sz w:val="16"/>
              <w:szCs w:val="16"/>
              <w:lang w:val="en-GB"/>
            </w:rPr>
          </w:rPrChange>
        </w:rPr>
      </w:pPr>
      <w:r w:rsidRPr="00035100">
        <w:rPr>
          <w:rFonts w:ascii="Tahoma" w:hAnsi="Tahoma" w:cs="Tahoma"/>
          <w:sz w:val="16"/>
          <w:szCs w:val="16"/>
          <w:rPrChange w:id="1354" w:author="RutPW" w:date="2013-10-09T16:21:00Z">
            <w:rPr>
              <w:rFonts w:ascii="Leelawadee" w:hAnsi="Leelawadee" w:cs="Leelawadee"/>
              <w:sz w:val="16"/>
              <w:szCs w:val="16"/>
            </w:rPr>
          </w:rPrChange>
        </w:rPr>
        <w:t xml:space="preserve">Source: Paul Rutten, Olaf Koops &amp; Ottilie Nieuwenhuis (2012). </w:t>
      </w:r>
      <w:r w:rsidRPr="00035100">
        <w:rPr>
          <w:rFonts w:ascii="Tahoma" w:hAnsi="Tahoma" w:cs="Tahoma"/>
          <w:i/>
          <w:iCs/>
          <w:sz w:val="16"/>
          <w:szCs w:val="16"/>
          <w:lang w:val="en-GB"/>
          <w:rPrChange w:id="1355" w:author="RutPW" w:date="2013-10-09T16:21:00Z">
            <w:rPr>
              <w:rFonts w:ascii="Leelawadee" w:hAnsi="Leelawadee" w:cs="Leelawadee"/>
              <w:i/>
              <w:iCs/>
              <w:sz w:val="16"/>
              <w:szCs w:val="16"/>
              <w:lang w:val="en-GB"/>
            </w:rPr>
          </w:rPrChange>
        </w:rPr>
        <w:t>Cross Media Monitor 2012.</w:t>
      </w:r>
      <w:r w:rsidRPr="00035100">
        <w:rPr>
          <w:rFonts w:ascii="Tahoma" w:hAnsi="Tahoma" w:cs="Tahoma"/>
          <w:sz w:val="16"/>
          <w:szCs w:val="16"/>
          <w:lang w:val="en-GB"/>
          <w:rPrChange w:id="1356" w:author="RutPW" w:date="2013-10-09T16:21:00Z">
            <w:rPr>
              <w:rFonts w:ascii="Leelawadee" w:hAnsi="Leelawadee" w:cs="Leelawadee"/>
              <w:sz w:val="16"/>
              <w:szCs w:val="16"/>
              <w:lang w:val="en-GB"/>
            </w:rPr>
          </w:rPrChange>
        </w:rPr>
        <w:t xml:space="preserve"> </w:t>
      </w:r>
      <w:r w:rsidRPr="00035100">
        <w:rPr>
          <w:rFonts w:ascii="Tahoma" w:hAnsi="Tahoma" w:cs="Tahoma"/>
          <w:i/>
          <w:iCs/>
          <w:sz w:val="16"/>
          <w:szCs w:val="16"/>
          <w:lang w:val="en-GB"/>
          <w:rPrChange w:id="1357" w:author="RutPW" w:date="2013-10-09T16:21:00Z">
            <w:rPr>
              <w:rFonts w:ascii="Leelawadee" w:hAnsi="Leelawadee" w:cs="Leelawadee"/>
              <w:i/>
              <w:iCs/>
              <w:sz w:val="16"/>
              <w:szCs w:val="16"/>
              <w:lang w:val="en-GB"/>
            </w:rPr>
          </w:rPrChange>
        </w:rPr>
        <w:t>Cross Media in Cijfers</w:t>
      </w:r>
      <w:r w:rsidRPr="00035100">
        <w:rPr>
          <w:rFonts w:ascii="Tahoma" w:hAnsi="Tahoma" w:cs="Tahoma"/>
          <w:sz w:val="16"/>
          <w:szCs w:val="16"/>
          <w:lang w:val="en-GB"/>
          <w:rPrChange w:id="1358" w:author="RutPW" w:date="2013-10-09T16:21:00Z">
            <w:rPr>
              <w:rFonts w:ascii="Leelawadee" w:hAnsi="Leelawadee" w:cs="Leelawadee"/>
              <w:sz w:val="16"/>
              <w:szCs w:val="16"/>
              <w:lang w:val="en-GB"/>
            </w:rPr>
          </w:rPrChange>
        </w:rPr>
        <w:t>. Hilversum: iMMovator. (Data from LISA 2012).</w:t>
      </w:r>
    </w:p>
    <w:p w:rsidR="00FC55B0" w:rsidRPr="00035100" w:rsidDel="008E1251" w:rsidRDefault="00FC55B0" w:rsidP="000166F8">
      <w:pPr>
        <w:pStyle w:val="Geenafstand"/>
        <w:spacing w:line="276" w:lineRule="auto"/>
        <w:rPr>
          <w:del w:id="1359" w:author="RutPW" w:date="2013-10-09T15:36:00Z"/>
          <w:rFonts w:ascii="Tahoma" w:hAnsi="Tahoma" w:cs="Tahoma"/>
          <w:sz w:val="20"/>
          <w:szCs w:val="20"/>
          <w:lang w:val="en-GB"/>
          <w:rPrChange w:id="1360" w:author="RutPW" w:date="2013-10-09T16:21:00Z">
            <w:rPr>
              <w:del w:id="1361" w:author="RutPW" w:date="2013-10-09T15:36:00Z"/>
              <w:rFonts w:ascii="Leelawadee" w:hAnsi="Leelawadee" w:cs="Leelawadee"/>
              <w:sz w:val="20"/>
              <w:szCs w:val="20"/>
              <w:lang w:val="en-GB"/>
            </w:rPr>
          </w:rPrChange>
        </w:rPr>
      </w:pPr>
      <w:r w:rsidRPr="00035100">
        <w:rPr>
          <w:rFonts w:ascii="Tahoma" w:hAnsi="Tahoma" w:cs="Tahoma"/>
          <w:sz w:val="20"/>
          <w:szCs w:val="20"/>
          <w:lang w:val="en-GB"/>
          <w:rPrChange w:id="1362" w:author="RutPW" w:date="2013-10-09T16:21:00Z">
            <w:rPr>
              <w:rFonts w:ascii="Leelawadee" w:hAnsi="Leelawadee" w:cs="Leelawadee"/>
              <w:sz w:val="20"/>
              <w:szCs w:val="20"/>
              <w:lang w:val="en-GB"/>
            </w:rPr>
          </w:rPrChange>
        </w:rPr>
        <w:t>In 2011 there were more than 280,000 jobs in the creative industries in the Netherlands, subdivided across the three subsectors: 99,000 in arts and heritage, 92,000 in creative business services, and 89,000 in media and entertainment industry. This is 3.5% of all jobs in the Netherlands in 2011. In the period from 2000 to 2011, the average annual job growth rate in the creative industries was 3%, considerably higher than the national average of 0.9%. In the most recent years of this period (2009-2011) the growth rate was a bit more than one percent lower: 1.9%. Of the three subsectors, growth has been strongest in arts and cultural heritage, with 4.8% for the entire period and no less than 5.7% for the last three years of this period. An important reason for the high growth rate in arts and heritage, is the increase in registered jobs in the performing arts and visual arts, largely as a result of the compulsory registration since 2008 of freelance creative workers, many of which were not previously registered with the Chamber of Commerce. This has led to an inflated growth rate in the short term. The bright side is that we are now able to gain a clearer understanding of the true magnitude of these art practices.</w:t>
      </w:r>
      <w:ins w:id="1363" w:author="RutPW" w:date="2013-10-09T15:36:00Z">
        <w:r w:rsidR="008E1251" w:rsidRPr="00035100">
          <w:rPr>
            <w:rFonts w:ascii="Tahoma" w:hAnsi="Tahoma" w:cs="Tahoma"/>
            <w:sz w:val="20"/>
            <w:szCs w:val="20"/>
            <w:lang w:val="en-GB"/>
            <w:rPrChange w:id="1364" w:author="RutPW" w:date="2013-10-09T16:21:00Z">
              <w:rPr>
                <w:rFonts w:ascii="Leelawadee" w:hAnsi="Leelawadee" w:cs="Leelawadee"/>
                <w:sz w:val="20"/>
                <w:szCs w:val="20"/>
                <w:lang w:val="en-GB"/>
              </w:rPr>
            </w:rPrChange>
          </w:rPr>
          <w:t xml:space="preserve"> </w:t>
        </w:r>
      </w:ins>
    </w:p>
    <w:p w:rsidR="00FC55B0" w:rsidRPr="00035100" w:rsidRDefault="00FC55B0" w:rsidP="000166F8">
      <w:pPr>
        <w:pStyle w:val="Geenafstand"/>
        <w:spacing w:line="276" w:lineRule="auto"/>
        <w:rPr>
          <w:rFonts w:ascii="Tahoma" w:hAnsi="Tahoma" w:cs="Tahoma"/>
          <w:sz w:val="20"/>
          <w:szCs w:val="20"/>
          <w:lang w:val="en-GB"/>
          <w:rPrChange w:id="1365"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366" w:author="RutPW" w:date="2013-10-09T16:21:00Z">
            <w:rPr>
              <w:rFonts w:ascii="Leelawadee" w:hAnsi="Leelawadee" w:cs="Leelawadee"/>
              <w:sz w:val="20"/>
              <w:szCs w:val="20"/>
              <w:lang w:val="en-GB"/>
            </w:rPr>
          </w:rPrChange>
        </w:rPr>
        <w:t xml:space="preserve">The lowest growth rate was noted in the media and entertainment industry: 0.8%. The last three years (2009-2011) even show negative growth. Creative business services have been growing on average 3.8%, a rate which has decreased by two percent to 1.8% in the last three years. </w:t>
      </w:r>
    </w:p>
    <w:p w:rsidR="00FC55B0" w:rsidRPr="00035100" w:rsidRDefault="00FC55B0" w:rsidP="00ED7EDA">
      <w:pPr>
        <w:pStyle w:val="Geenafstand"/>
        <w:spacing w:line="276" w:lineRule="auto"/>
        <w:rPr>
          <w:rFonts w:ascii="Tahoma" w:hAnsi="Tahoma" w:cs="Tahoma"/>
          <w:sz w:val="20"/>
          <w:szCs w:val="20"/>
          <w:lang w:val="en-GB"/>
          <w:rPrChange w:id="1367" w:author="RutPW" w:date="2013-10-09T16:21:00Z">
            <w:rPr>
              <w:rFonts w:ascii="Leelawadee" w:hAnsi="Leelawadee" w:cs="Leelawadee"/>
              <w:sz w:val="20"/>
              <w:szCs w:val="20"/>
              <w:lang w:val="en-GB"/>
            </w:rPr>
          </w:rPrChange>
        </w:rPr>
      </w:pPr>
    </w:p>
    <w:p w:rsidR="007E407C" w:rsidRDefault="00FC55B0" w:rsidP="00F335FD">
      <w:pPr>
        <w:pStyle w:val="Geenafstand"/>
        <w:spacing w:line="276" w:lineRule="auto"/>
        <w:rPr>
          <w:ins w:id="1368" w:author="RutPW" w:date="2013-10-10T13:30:00Z"/>
          <w:rFonts w:ascii="Tahoma" w:hAnsi="Tahoma" w:cs="Tahoma"/>
          <w:sz w:val="20"/>
          <w:szCs w:val="20"/>
          <w:lang w:val="en-GB"/>
        </w:rPr>
      </w:pPr>
      <w:r w:rsidRPr="00035100">
        <w:rPr>
          <w:rFonts w:ascii="Tahoma" w:hAnsi="Tahoma" w:cs="Tahoma"/>
          <w:sz w:val="20"/>
          <w:szCs w:val="20"/>
          <w:lang w:val="en-GB"/>
          <w:rPrChange w:id="1369" w:author="RutPW" w:date="2013-10-09T16:21:00Z">
            <w:rPr>
              <w:rFonts w:ascii="Leelawadee" w:hAnsi="Leelawadee" w:cs="Leelawadee"/>
              <w:sz w:val="20"/>
              <w:szCs w:val="20"/>
              <w:lang w:val="en-GB"/>
            </w:rPr>
          </w:rPrChange>
        </w:rPr>
        <w:t>The number of businesses in the creative industries was more than 117,000 in 2011; of these, more than 46,000 were in arts and heritage, almost 41,000 in creative business services, and more than 30,000 in the media and entertainment industry. Thus 9.6 % of the businesses in the Netherlands are creative industry businesses. This percentage is much higher than the percentage of creative industry jobs within the total number of jobs in the Netherlands</w:t>
      </w:r>
      <w:ins w:id="1370" w:author="RutPW" w:date="2013-10-10T13:47:00Z">
        <w:r w:rsidR="00D23626">
          <w:rPr>
            <w:rFonts w:ascii="Tahoma" w:hAnsi="Tahoma" w:cs="Tahoma"/>
            <w:sz w:val="20"/>
            <w:szCs w:val="20"/>
            <w:lang w:val="en-GB"/>
          </w:rPr>
          <w:t xml:space="preserve"> (3.5%)</w:t>
        </w:r>
      </w:ins>
      <w:r w:rsidRPr="00035100">
        <w:rPr>
          <w:rFonts w:ascii="Tahoma" w:hAnsi="Tahoma" w:cs="Tahoma"/>
          <w:sz w:val="20"/>
          <w:szCs w:val="20"/>
          <w:lang w:val="en-GB"/>
          <w:rPrChange w:id="1371" w:author="RutPW" w:date="2013-10-09T16:21:00Z">
            <w:rPr>
              <w:rFonts w:ascii="Leelawadee" w:hAnsi="Leelawadee" w:cs="Leelawadee"/>
              <w:sz w:val="20"/>
              <w:szCs w:val="20"/>
              <w:lang w:val="en-GB"/>
            </w:rPr>
          </w:rPrChange>
        </w:rPr>
        <w:t xml:space="preserve">. This is because the average number of employees in creative industry businesses is much lower than the national average. </w:t>
      </w:r>
      <w:moveToRangeStart w:id="1372" w:author="RutPW" w:date="2013-10-10T13:44:00Z" w:name="move369175970"/>
      <w:moveTo w:id="1373" w:author="RutPW" w:date="2013-10-10T13:44:00Z">
        <w:r w:rsidR="004B1E58" w:rsidRPr="00850C2C">
          <w:rPr>
            <w:rFonts w:ascii="Tahoma" w:hAnsi="Tahoma" w:cs="Tahoma"/>
            <w:sz w:val="20"/>
            <w:szCs w:val="20"/>
            <w:lang w:val="en-GB"/>
          </w:rPr>
          <w:t>From 2000 to 2011 there was an average annual increase of 8.2% in the number of creative industry businesses, compared to 3.3% for the economy as a whole.</w:t>
        </w:r>
      </w:moveTo>
      <w:moveToRangeEnd w:id="1372"/>
      <w:ins w:id="1374" w:author="RutPW" w:date="2013-10-10T13:44:00Z">
        <w:r w:rsidR="004B1E58">
          <w:rPr>
            <w:rFonts w:ascii="Tahoma" w:hAnsi="Tahoma" w:cs="Tahoma"/>
            <w:sz w:val="20"/>
            <w:szCs w:val="20"/>
            <w:lang w:val="en-GB"/>
          </w:rPr>
          <w:t xml:space="preserve"> </w:t>
        </w:r>
      </w:ins>
      <w:del w:id="1375" w:author="RutPW" w:date="2013-10-10T13:47:00Z">
        <w:r w:rsidRPr="00035100" w:rsidDel="00D23626">
          <w:rPr>
            <w:rFonts w:ascii="Tahoma" w:hAnsi="Tahoma" w:cs="Tahoma"/>
            <w:sz w:val="20"/>
            <w:szCs w:val="20"/>
            <w:lang w:val="en-GB"/>
            <w:rPrChange w:id="1376" w:author="RutPW" w:date="2013-10-09T16:21:00Z">
              <w:rPr>
                <w:rFonts w:ascii="Leelawadee" w:hAnsi="Leelawadee" w:cs="Leelawadee"/>
                <w:sz w:val="20"/>
                <w:szCs w:val="20"/>
                <w:lang w:val="en-GB"/>
              </w:rPr>
            </w:rPrChange>
          </w:rPr>
          <w:delText xml:space="preserve">Of the three subsectors, arts and heritage has the smallest average number of employees. </w:delText>
        </w:r>
      </w:del>
      <w:r w:rsidRPr="00035100">
        <w:rPr>
          <w:rFonts w:ascii="Tahoma" w:hAnsi="Tahoma" w:cs="Tahoma"/>
          <w:sz w:val="20"/>
          <w:szCs w:val="20"/>
          <w:lang w:val="en-GB"/>
          <w:rPrChange w:id="1377" w:author="RutPW" w:date="2013-10-09T16:21:00Z">
            <w:rPr>
              <w:rFonts w:ascii="Leelawadee" w:hAnsi="Leelawadee" w:cs="Leelawadee"/>
              <w:sz w:val="20"/>
              <w:szCs w:val="20"/>
              <w:lang w:val="en-GB"/>
            </w:rPr>
          </w:rPrChange>
        </w:rPr>
        <w:t>This characteristic small scale is due to the high number of freelancers and small operations</w:t>
      </w:r>
      <w:del w:id="1378" w:author="RutPW" w:date="2013-10-10T13:43:00Z">
        <w:r w:rsidRPr="00035100" w:rsidDel="004B1E58">
          <w:rPr>
            <w:rFonts w:ascii="Tahoma" w:hAnsi="Tahoma" w:cs="Tahoma"/>
            <w:sz w:val="20"/>
            <w:szCs w:val="20"/>
            <w:lang w:val="en-GB"/>
            <w:rPrChange w:id="1379" w:author="RutPW" w:date="2013-10-09T16:21:00Z">
              <w:rPr>
                <w:rFonts w:ascii="Leelawadee" w:hAnsi="Leelawadee" w:cs="Leelawadee"/>
                <w:sz w:val="20"/>
                <w:szCs w:val="20"/>
                <w:lang w:val="en-GB"/>
              </w:rPr>
            </w:rPrChange>
          </w:rPr>
          <w:delText xml:space="preserve">, as opposed to a low number of large businesses. </w:delText>
        </w:r>
      </w:del>
      <w:moveToRangeStart w:id="1380" w:author="RutPW" w:date="2013-10-10T13:31:00Z" w:name="move369175188"/>
      <w:moveTo w:id="1381" w:author="RutPW" w:date="2013-10-10T13:31:00Z">
        <w:del w:id="1382" w:author="RutPW" w:date="2013-10-10T13:43:00Z">
          <w:r w:rsidR="007E407C" w:rsidRPr="00850C2C" w:rsidDel="004B1E58">
            <w:rPr>
              <w:rFonts w:ascii="Tahoma" w:hAnsi="Tahoma" w:cs="Tahoma"/>
              <w:sz w:val="20"/>
              <w:u w:color="000000"/>
              <w:lang w:val="en-GB"/>
            </w:rPr>
            <w:delText>A notable characteristic of the creative industries is the fact that most of the employment in this sector is on a freelance basis.</w:delText>
          </w:r>
        </w:del>
      </w:moveTo>
      <w:ins w:id="1383" w:author="RutPW" w:date="2013-10-10T13:43:00Z">
        <w:r w:rsidR="004B1E58">
          <w:rPr>
            <w:rFonts w:ascii="Tahoma" w:hAnsi="Tahoma" w:cs="Tahoma"/>
            <w:sz w:val="20"/>
            <w:szCs w:val="20"/>
            <w:lang w:val="en-GB"/>
          </w:rPr>
          <w:t>.</w:t>
        </w:r>
      </w:ins>
      <w:moveTo w:id="1384" w:author="RutPW" w:date="2013-10-10T13:31:00Z">
        <w:r w:rsidR="007E407C" w:rsidRPr="00850C2C">
          <w:rPr>
            <w:rFonts w:ascii="Tahoma" w:hAnsi="Tahoma" w:cs="Tahoma"/>
            <w:sz w:val="20"/>
            <w:u w:color="000000"/>
            <w:lang w:val="en-GB"/>
          </w:rPr>
          <w:t xml:space="preserve"> There are very few large businesses and institutions with more than 50 employees</w:t>
        </w:r>
      </w:moveTo>
      <w:ins w:id="1385" w:author="RutPW" w:date="2013-10-10T13:43:00Z">
        <w:r w:rsidR="004B1E58">
          <w:rPr>
            <w:rFonts w:ascii="Tahoma" w:hAnsi="Tahoma" w:cs="Tahoma"/>
            <w:sz w:val="20"/>
            <w:u w:color="000000"/>
            <w:lang w:val="en-GB"/>
          </w:rPr>
          <w:t xml:space="preserve"> within the creative industries</w:t>
        </w:r>
      </w:ins>
      <w:moveTo w:id="1386" w:author="RutPW" w:date="2013-10-10T13:31:00Z">
        <w:r w:rsidR="007E407C" w:rsidRPr="00850C2C">
          <w:rPr>
            <w:rFonts w:ascii="Tahoma" w:hAnsi="Tahoma" w:cs="Tahoma"/>
            <w:sz w:val="20"/>
            <w:u w:color="000000"/>
            <w:lang w:val="en-GB"/>
          </w:rPr>
          <w:t>.</w:t>
        </w:r>
      </w:moveTo>
      <w:ins w:id="1387" w:author="RutPW" w:date="2013-10-10T13:47:00Z">
        <w:r w:rsidR="00D23626">
          <w:rPr>
            <w:rFonts w:ascii="Tahoma" w:hAnsi="Tahoma" w:cs="Tahoma"/>
            <w:sz w:val="20"/>
            <w:u w:color="000000"/>
            <w:lang w:val="en-GB"/>
          </w:rPr>
          <w:t xml:space="preserve"> </w:t>
        </w:r>
        <w:r w:rsidR="00D23626" w:rsidRPr="00850C2C">
          <w:rPr>
            <w:rFonts w:ascii="Tahoma" w:hAnsi="Tahoma" w:cs="Tahoma"/>
            <w:sz w:val="20"/>
            <w:szCs w:val="20"/>
            <w:lang w:val="en-GB"/>
          </w:rPr>
          <w:t>Of the three subsectors, arts and heritage has the smallest average number of employees</w:t>
        </w:r>
        <w:r w:rsidR="00D23626">
          <w:rPr>
            <w:rFonts w:ascii="Tahoma" w:hAnsi="Tahoma" w:cs="Tahoma"/>
            <w:sz w:val="20"/>
            <w:szCs w:val="20"/>
            <w:lang w:val="en-GB"/>
          </w:rPr>
          <w:t xml:space="preserve"> per company</w:t>
        </w:r>
        <w:r w:rsidR="00D23626" w:rsidRPr="00850C2C">
          <w:rPr>
            <w:rFonts w:ascii="Tahoma" w:hAnsi="Tahoma" w:cs="Tahoma"/>
            <w:sz w:val="20"/>
            <w:szCs w:val="20"/>
            <w:lang w:val="en-GB"/>
          </w:rPr>
          <w:t>.</w:t>
        </w:r>
      </w:ins>
      <w:moveTo w:id="1388" w:author="RutPW" w:date="2013-10-10T13:31:00Z">
        <w:del w:id="1389" w:author="RutPW" w:date="2013-10-10T13:43:00Z">
          <w:r w:rsidR="007E407C" w:rsidRPr="00850C2C" w:rsidDel="004B1E58">
            <w:rPr>
              <w:rFonts w:ascii="Tahoma" w:hAnsi="Tahoma" w:cs="Tahoma"/>
              <w:sz w:val="20"/>
              <w:u w:color="000000"/>
              <w:lang w:val="en-GB"/>
            </w:rPr>
            <w:delText xml:space="preserve"> Smaller organisations, with 5 to 50 employees, are mostly concentrated in creative business services: design, architecture and advertising.</w:delText>
          </w:r>
        </w:del>
      </w:moveTo>
      <w:moveToRangeEnd w:id="1380"/>
    </w:p>
    <w:p w:rsidR="007E407C" w:rsidRDefault="007E407C" w:rsidP="00ED7EDA">
      <w:pPr>
        <w:pStyle w:val="Geenafstand"/>
        <w:spacing w:line="276" w:lineRule="auto"/>
        <w:rPr>
          <w:ins w:id="1390" w:author="RutPW" w:date="2013-10-10T13:30:00Z"/>
          <w:rFonts w:ascii="Tahoma" w:hAnsi="Tahoma" w:cs="Tahoma"/>
          <w:sz w:val="20"/>
          <w:szCs w:val="20"/>
          <w:lang w:val="en-GB"/>
        </w:rPr>
      </w:pPr>
    </w:p>
    <w:p w:rsidR="00FC55B0" w:rsidRPr="00035100" w:rsidRDefault="00FC55B0" w:rsidP="00ED7EDA">
      <w:pPr>
        <w:pStyle w:val="Geenafstand"/>
        <w:spacing w:line="276" w:lineRule="auto"/>
        <w:rPr>
          <w:rFonts w:ascii="Tahoma" w:hAnsi="Tahoma" w:cs="Tahoma"/>
          <w:sz w:val="20"/>
          <w:szCs w:val="20"/>
          <w:lang w:val="en-GB"/>
          <w:rPrChange w:id="1391" w:author="RutPW" w:date="2013-10-09T16:21:00Z">
            <w:rPr>
              <w:rFonts w:ascii="Leelawadee" w:hAnsi="Leelawadee" w:cs="Leelawadee"/>
              <w:sz w:val="20"/>
              <w:szCs w:val="20"/>
              <w:lang w:val="en-GB"/>
            </w:rPr>
          </w:rPrChange>
        </w:rPr>
      </w:pPr>
      <w:moveFromRangeStart w:id="1392" w:author="RutPW" w:date="2013-10-10T13:44:00Z" w:name="move369175970"/>
      <w:moveFrom w:id="1393" w:author="RutPW" w:date="2013-10-10T13:44:00Z">
        <w:r w:rsidRPr="00035100" w:rsidDel="004B1E58">
          <w:rPr>
            <w:rFonts w:ascii="Tahoma" w:hAnsi="Tahoma" w:cs="Tahoma"/>
            <w:sz w:val="20"/>
            <w:szCs w:val="20"/>
            <w:lang w:val="en-GB"/>
            <w:rPrChange w:id="1394" w:author="RutPW" w:date="2013-10-09T16:21:00Z">
              <w:rPr>
                <w:rFonts w:ascii="Leelawadee" w:hAnsi="Leelawadee" w:cs="Leelawadee"/>
                <w:sz w:val="20"/>
                <w:szCs w:val="20"/>
                <w:lang w:val="en-GB"/>
              </w:rPr>
            </w:rPrChange>
          </w:rPr>
          <w:t xml:space="preserve">From 2000 to 2011 there was an average annual increase of 8.2% in the number of creative industry businesses, compared to 3.3% for the economy as a whole. </w:t>
        </w:r>
      </w:moveFrom>
      <w:moveFromRangeEnd w:id="1392"/>
      <w:r w:rsidRPr="00035100">
        <w:rPr>
          <w:rFonts w:ascii="Tahoma" w:hAnsi="Tahoma" w:cs="Tahoma"/>
          <w:sz w:val="20"/>
          <w:szCs w:val="20"/>
          <w:lang w:val="en-GB"/>
          <w:rPrChange w:id="1395" w:author="RutPW" w:date="2013-10-09T16:21:00Z">
            <w:rPr>
              <w:rFonts w:ascii="Leelawadee" w:hAnsi="Leelawadee" w:cs="Leelawadee"/>
              <w:sz w:val="20"/>
              <w:szCs w:val="20"/>
              <w:lang w:val="en-GB"/>
            </w:rPr>
          </w:rPrChange>
        </w:rPr>
        <w:t xml:space="preserve">The creative industry's total revenue grew on average 1.3% between 2000 and 2010, a bit higher than the national average of 1.1%. The growth of the creative industry's total revenue (1.3%) is markedly less than the growth in the number of jobs (3%). This is due to a number of factors, such as the fact that much of the growth was realised in the arts sector </w:t>
      </w:r>
      <w:del w:id="1396" w:author="RutPW" w:date="2013-10-09T15:37:00Z">
        <w:r w:rsidRPr="00035100" w:rsidDel="00DB6E2E">
          <w:rPr>
            <w:rFonts w:ascii="Tahoma" w:hAnsi="Tahoma" w:cs="Tahoma"/>
            <w:sz w:val="20"/>
            <w:szCs w:val="20"/>
            <w:lang w:val="en-GB"/>
            <w:rPrChange w:id="1397" w:author="RutPW" w:date="2013-10-09T16:21:00Z">
              <w:rPr>
                <w:rFonts w:ascii="Leelawadee" w:hAnsi="Leelawadee" w:cs="Leelawadee"/>
                <w:sz w:val="20"/>
                <w:szCs w:val="20"/>
                <w:lang w:val="en-GB"/>
              </w:rPr>
            </w:rPrChange>
          </w:rPr>
          <w:delText xml:space="preserve">(see below) </w:delText>
        </w:r>
      </w:del>
      <w:r w:rsidRPr="00035100">
        <w:rPr>
          <w:rFonts w:ascii="Tahoma" w:hAnsi="Tahoma" w:cs="Tahoma"/>
          <w:sz w:val="20"/>
          <w:szCs w:val="20"/>
          <w:lang w:val="en-GB"/>
          <w:rPrChange w:id="1398" w:author="RutPW" w:date="2013-10-09T16:21:00Z">
            <w:rPr>
              <w:rFonts w:ascii="Leelawadee" w:hAnsi="Leelawadee" w:cs="Leelawadee"/>
              <w:sz w:val="20"/>
              <w:szCs w:val="20"/>
              <w:lang w:val="en-GB"/>
            </w:rPr>
          </w:rPrChange>
        </w:rPr>
        <w:t xml:space="preserve">which is characterised by a relatively low revenue for each job. The creative industry's total revenue was € 32.8 billion in 2010, amounting to 2.9% of the economy as a whole. Among the subsectors, the media and entertainment industry has approximately the same number of jobs as the other two subsectors, but generates approximately twice as much revenue (almost € 17 billion) as arts and heritage (more than € 8 billion) or creative business services (almost € 8 billion). The productivity in media and entertainment is thus markedly higher than in the other two subsectors </w:t>
      </w:r>
      <w:r w:rsidRPr="00035100">
        <w:rPr>
          <w:rFonts w:ascii="Tahoma" w:hAnsi="Tahoma" w:cs="Tahoma"/>
          <w:sz w:val="20"/>
          <w:szCs w:val="20"/>
          <w:highlight w:val="yellow"/>
          <w:lang w:val="en-GB"/>
          <w:rPrChange w:id="1399" w:author="RutPW" w:date="2013-10-09T16:21:00Z">
            <w:rPr>
              <w:rFonts w:ascii="Leelawadee" w:hAnsi="Leelawadee" w:cs="Leelawadee"/>
              <w:sz w:val="20"/>
              <w:szCs w:val="20"/>
              <w:highlight w:val="yellow"/>
              <w:lang w:val="en-GB"/>
            </w:rPr>
          </w:rPrChange>
        </w:rPr>
        <w:t>(Rutten et al. 2012a, pp. 19-31</w:t>
      </w:r>
      <w:r w:rsidRPr="00035100">
        <w:rPr>
          <w:rFonts w:ascii="Tahoma" w:hAnsi="Tahoma" w:cs="Tahoma"/>
          <w:sz w:val="20"/>
          <w:szCs w:val="20"/>
          <w:lang w:val="en-GB"/>
          <w:rPrChange w:id="1400" w:author="RutPW" w:date="2013-10-09T16:21:00Z">
            <w:rPr>
              <w:rFonts w:ascii="Leelawadee" w:hAnsi="Leelawadee" w:cs="Leelawadee"/>
              <w:sz w:val="20"/>
              <w:szCs w:val="20"/>
              <w:lang w:val="en-GB"/>
            </w:rPr>
          </w:rPrChange>
        </w:rPr>
        <w:t>).</w:t>
      </w:r>
    </w:p>
    <w:p w:rsidR="00FC55B0" w:rsidRPr="00035100" w:rsidRDefault="00FC55B0" w:rsidP="000166F8">
      <w:pPr>
        <w:pStyle w:val="Geenafstand"/>
        <w:spacing w:line="276" w:lineRule="auto"/>
        <w:rPr>
          <w:rFonts w:ascii="Tahoma" w:hAnsi="Tahoma" w:cs="Tahoma"/>
          <w:sz w:val="20"/>
          <w:szCs w:val="20"/>
          <w:lang w:val="en-GB"/>
          <w:rPrChange w:id="1401" w:author="RutPW" w:date="2013-10-09T16:21:00Z">
            <w:rPr>
              <w:rFonts w:ascii="Leelawadee" w:hAnsi="Leelawadee" w:cs="Leelawadee"/>
              <w:sz w:val="20"/>
              <w:szCs w:val="20"/>
              <w:lang w:val="en-GB"/>
            </w:rPr>
          </w:rPrChange>
        </w:rPr>
      </w:pPr>
    </w:p>
    <w:p w:rsidR="00FC55B0" w:rsidRPr="00035100" w:rsidRDefault="00FC55B0" w:rsidP="00ED7EDA">
      <w:pPr>
        <w:pStyle w:val="Geenafstand"/>
        <w:spacing w:line="276" w:lineRule="auto"/>
        <w:rPr>
          <w:rFonts w:ascii="Tahoma" w:hAnsi="Tahoma" w:cs="Tahoma"/>
          <w:b/>
          <w:sz w:val="20"/>
          <w:szCs w:val="20"/>
          <w:lang w:val="en-GB"/>
          <w:rPrChange w:id="1402" w:author="RutPW" w:date="2013-10-09T16:21:00Z">
            <w:rPr>
              <w:rFonts w:ascii="Leelawadee" w:hAnsi="Leelawadee" w:cs="Leelawadee"/>
              <w:b/>
              <w:sz w:val="20"/>
              <w:szCs w:val="20"/>
              <w:lang w:val="en-GB"/>
            </w:rPr>
          </w:rPrChange>
        </w:rPr>
      </w:pPr>
      <w:r w:rsidRPr="00035100">
        <w:rPr>
          <w:rFonts w:ascii="Tahoma" w:hAnsi="Tahoma" w:cs="Tahoma"/>
          <w:b/>
          <w:bCs/>
          <w:sz w:val="20"/>
          <w:szCs w:val="20"/>
          <w:lang w:val="en-GB"/>
          <w:rPrChange w:id="1403" w:author="RutPW" w:date="2013-10-09T16:21:00Z">
            <w:rPr>
              <w:rFonts w:ascii="Leelawadee" w:hAnsi="Leelawadee" w:cs="Leelawadee"/>
              <w:b/>
              <w:bCs/>
              <w:sz w:val="20"/>
              <w:szCs w:val="20"/>
              <w:lang w:val="en-GB"/>
            </w:rPr>
          </w:rPrChange>
        </w:rPr>
        <w:t>Creative industries: turn towards innovation</w:t>
      </w:r>
    </w:p>
    <w:p w:rsidR="00FC55B0" w:rsidRPr="00035100" w:rsidRDefault="00FC55B0" w:rsidP="00995FF2">
      <w:pPr>
        <w:pStyle w:val="Geenafstand"/>
        <w:spacing w:line="276" w:lineRule="auto"/>
        <w:rPr>
          <w:rFonts w:ascii="Tahoma" w:hAnsi="Tahoma" w:cs="Tahoma"/>
          <w:sz w:val="20"/>
          <w:u w:color="000000"/>
          <w:lang w:val="en-GB"/>
          <w:rPrChange w:id="1404" w:author="RutPW" w:date="2013-10-09T16:21:00Z">
            <w:rPr>
              <w:rFonts w:ascii="Leelawadee" w:hAnsi="Leelawadee" w:cs="Leelawadee"/>
              <w:sz w:val="20"/>
              <w:u w:color="000000"/>
              <w:lang w:val="en-GB"/>
            </w:rPr>
          </w:rPrChange>
        </w:rPr>
      </w:pPr>
      <w:r w:rsidRPr="00035100">
        <w:rPr>
          <w:rFonts w:ascii="Tahoma" w:hAnsi="Tahoma" w:cs="Tahoma"/>
          <w:sz w:val="20"/>
          <w:u w:color="000000"/>
          <w:lang w:val="en-GB"/>
          <w:rPrChange w:id="1405" w:author="RutPW" w:date="2013-10-09T16:21:00Z">
            <w:rPr>
              <w:rFonts w:ascii="Leelawadee" w:hAnsi="Leelawadee" w:cs="Leelawadee"/>
              <w:sz w:val="20"/>
              <w:u w:color="000000"/>
              <w:lang w:val="en-GB"/>
            </w:rPr>
          </w:rPrChange>
        </w:rPr>
        <w:t xml:space="preserve">The first wave in the debate on the creative industries, which took place during the first years of the 21st century, tended to focus on the sector’s above-average growth rate, as expressed in terms of jobs and added value. However, in more recent years the emphasis has shifted toward the broader economic and social impact of the creative industries: the sector’s role as a producer of meaning, symbolism and lifestyle value for today’s creative economy. </w:t>
      </w:r>
      <w:r w:rsidRPr="00035100">
        <w:rPr>
          <w:rFonts w:ascii="Tahoma" w:hAnsi="Tahoma" w:cs="Tahoma"/>
          <w:sz w:val="20"/>
          <w:szCs w:val="20"/>
          <w:u w:color="000000"/>
          <w:lang w:val="en-GB"/>
          <w:rPrChange w:id="1406" w:author="RutPW" w:date="2013-10-09T16:21:00Z">
            <w:rPr>
              <w:rFonts w:ascii="Leelawadee" w:hAnsi="Leelawadee" w:cs="Leelawadee"/>
              <w:sz w:val="20"/>
              <w:szCs w:val="20"/>
              <w:u w:color="000000"/>
              <w:lang w:val="en-GB"/>
            </w:rPr>
          </w:rPrChange>
        </w:rPr>
        <w:t xml:space="preserve">In this economy, the human ability to create value based on new concepts and ideas is seen as the main driving force behind increasing prosperity; most of the added value is realised through goods and services which relate to the experiences of consumers and respond intelligently to broad social needs and requirements (cf. </w:t>
      </w:r>
      <w:r w:rsidRPr="00035100">
        <w:rPr>
          <w:rFonts w:ascii="Tahoma" w:hAnsi="Tahoma" w:cs="Tahoma"/>
          <w:sz w:val="20"/>
          <w:szCs w:val="20"/>
          <w:highlight w:val="yellow"/>
          <w:u w:color="000000"/>
          <w:lang w:val="en-GB"/>
          <w:rPrChange w:id="1407" w:author="RutPW" w:date="2013-10-09T16:21:00Z">
            <w:rPr>
              <w:rFonts w:ascii="Leelawadee" w:hAnsi="Leelawadee" w:cs="Leelawadee"/>
              <w:sz w:val="20"/>
              <w:szCs w:val="20"/>
              <w:u w:color="000000"/>
              <w:lang w:val="en-GB"/>
            </w:rPr>
          </w:rPrChange>
        </w:rPr>
        <w:t xml:space="preserve">Howkins </w:t>
      </w:r>
      <w:r w:rsidRPr="00035100">
        <w:rPr>
          <w:rFonts w:ascii="Tahoma" w:hAnsi="Tahoma" w:cs="Tahoma"/>
          <w:sz w:val="20"/>
          <w:highlight w:val="yellow"/>
          <w:u w:color="000000"/>
          <w:lang w:val="en-GB"/>
          <w:rPrChange w:id="1408" w:author="RutPW" w:date="2013-10-09T16:21:00Z">
            <w:rPr>
              <w:rFonts w:ascii="Leelawadee" w:hAnsi="Leelawadee" w:cs="Leelawadee"/>
              <w:sz w:val="20"/>
              <w:u w:color="000000"/>
              <w:lang w:val="en-GB"/>
            </w:rPr>
          </w:rPrChange>
        </w:rPr>
        <w:t>2001</w:t>
      </w:r>
      <w:r w:rsidRPr="00035100">
        <w:rPr>
          <w:rFonts w:ascii="Tahoma" w:hAnsi="Tahoma" w:cs="Tahoma"/>
          <w:sz w:val="20"/>
          <w:u w:color="000000"/>
          <w:lang w:val="en-GB"/>
          <w:rPrChange w:id="1409" w:author="RutPW" w:date="2013-10-09T16:21:00Z">
            <w:rPr>
              <w:rFonts w:ascii="Leelawadee" w:hAnsi="Leelawadee" w:cs="Leelawadee"/>
              <w:sz w:val="20"/>
              <w:u w:color="000000"/>
              <w:lang w:val="en-GB"/>
            </w:rPr>
          </w:rPrChange>
        </w:rPr>
        <w:t xml:space="preserve">). In this context, the creative industries are increasingly perceived as an important motor for competitive strength and innovation; the contemporary debate sees here the main value of creative activity, a trend </w:t>
      </w:r>
      <w:del w:id="1410" w:author="RutPW" w:date="2013-10-10T13:49:00Z">
        <w:r w:rsidRPr="00035100" w:rsidDel="00D23626">
          <w:rPr>
            <w:rFonts w:ascii="Tahoma" w:hAnsi="Tahoma" w:cs="Tahoma"/>
            <w:sz w:val="20"/>
            <w:u w:color="000000"/>
            <w:lang w:val="en-GB"/>
            <w:rPrChange w:id="1411" w:author="RutPW" w:date="2013-10-09T16:21:00Z">
              <w:rPr>
                <w:rFonts w:ascii="Leelawadee" w:hAnsi="Leelawadee" w:cs="Leelawadee"/>
                <w:sz w:val="20"/>
                <w:u w:color="000000"/>
                <w:lang w:val="en-GB"/>
              </w:rPr>
            </w:rPrChange>
          </w:rPr>
          <w:delText xml:space="preserve">which was been </w:delText>
        </w:r>
      </w:del>
      <w:r w:rsidRPr="00035100">
        <w:rPr>
          <w:rFonts w:ascii="Tahoma" w:hAnsi="Tahoma" w:cs="Tahoma"/>
          <w:sz w:val="20"/>
          <w:u w:color="000000"/>
          <w:lang w:val="en-GB"/>
          <w:rPrChange w:id="1412" w:author="RutPW" w:date="2013-10-09T16:21:00Z">
            <w:rPr>
              <w:rFonts w:ascii="Leelawadee" w:hAnsi="Leelawadee" w:cs="Leelawadee"/>
              <w:sz w:val="20"/>
              <w:u w:color="000000"/>
              <w:lang w:val="en-GB"/>
            </w:rPr>
          </w:rPrChange>
        </w:rPr>
        <w:t xml:space="preserve">described as the </w:t>
      </w:r>
      <w:r w:rsidRPr="00035100">
        <w:rPr>
          <w:rFonts w:ascii="Tahoma" w:hAnsi="Tahoma" w:cs="Tahoma"/>
          <w:i/>
          <w:iCs/>
          <w:sz w:val="20"/>
          <w:u w:color="000000"/>
          <w:lang w:val="en-GB"/>
          <w:rPrChange w:id="1413" w:author="RutPW" w:date="2013-10-09T16:21:00Z">
            <w:rPr>
              <w:rFonts w:ascii="Leelawadee" w:hAnsi="Leelawadee" w:cs="Leelawadee"/>
              <w:i/>
              <w:iCs/>
              <w:sz w:val="20"/>
              <w:u w:color="000000"/>
              <w:lang w:val="en-GB"/>
            </w:rPr>
          </w:rPrChange>
        </w:rPr>
        <w:t xml:space="preserve">turn towards innovation </w:t>
      </w:r>
      <w:r w:rsidRPr="00035100">
        <w:rPr>
          <w:rFonts w:ascii="Tahoma" w:hAnsi="Tahoma" w:cs="Tahoma"/>
          <w:sz w:val="20"/>
          <w:u w:color="000000"/>
          <w:lang w:val="en-GB"/>
          <w:rPrChange w:id="1414" w:author="RutPW" w:date="2013-10-09T16:21:00Z">
            <w:rPr>
              <w:rFonts w:ascii="Leelawadee" w:hAnsi="Leelawadee" w:cs="Leelawadee"/>
              <w:sz w:val="20"/>
              <w:u w:color="000000"/>
              <w:lang w:val="en-GB"/>
            </w:rPr>
          </w:rPrChange>
        </w:rPr>
        <w:t xml:space="preserve">(See </w:t>
      </w:r>
      <w:del w:id="1415" w:author="RutPW" w:date="2013-10-10T13:49:00Z">
        <w:r w:rsidRPr="00035100" w:rsidDel="00D23626">
          <w:rPr>
            <w:rFonts w:ascii="Tahoma" w:hAnsi="Tahoma" w:cs="Tahoma"/>
            <w:sz w:val="20"/>
            <w:u w:color="000000"/>
            <w:lang w:val="en-GB"/>
            <w:rPrChange w:id="1416" w:author="RutPW" w:date="2013-10-09T16:21:00Z">
              <w:rPr>
                <w:rFonts w:ascii="Leelawadee" w:hAnsi="Leelawadee" w:cs="Leelawadee"/>
                <w:sz w:val="20"/>
                <w:u w:color="000000"/>
                <w:lang w:val="en-GB"/>
              </w:rPr>
            </w:rPrChange>
          </w:rPr>
          <w:delText>for example</w:delText>
        </w:r>
      </w:del>
      <w:ins w:id="1417" w:author="RutPW" w:date="2013-10-10T13:49:00Z">
        <w:r w:rsidR="00D23626">
          <w:rPr>
            <w:rFonts w:ascii="Tahoma" w:hAnsi="Tahoma" w:cs="Tahoma"/>
            <w:sz w:val="20"/>
            <w:u w:color="000000"/>
            <w:lang w:val="en-GB"/>
          </w:rPr>
          <w:t>also</w:t>
        </w:r>
      </w:ins>
      <w:r w:rsidRPr="00035100">
        <w:rPr>
          <w:rFonts w:ascii="Tahoma" w:hAnsi="Tahoma" w:cs="Tahoma"/>
          <w:sz w:val="20"/>
          <w:u w:color="000000"/>
          <w:lang w:val="en-GB"/>
          <w:rPrChange w:id="1418" w:author="RutPW" w:date="2013-10-09T16:21:00Z">
            <w:rPr>
              <w:rFonts w:ascii="Leelawadee" w:hAnsi="Leelawadee" w:cs="Leelawadee"/>
              <w:sz w:val="20"/>
              <w:u w:color="000000"/>
              <w:lang w:val="en-GB"/>
            </w:rPr>
          </w:rPrChange>
        </w:rPr>
        <w:t xml:space="preserve">: </w:t>
      </w:r>
      <w:r w:rsidRPr="00035100">
        <w:rPr>
          <w:rFonts w:ascii="Tahoma" w:hAnsi="Tahoma" w:cs="Tahoma"/>
          <w:sz w:val="20"/>
          <w:highlight w:val="yellow"/>
          <w:u w:color="000000"/>
          <w:lang w:val="en-GB"/>
          <w:rPrChange w:id="1419" w:author="RutPW" w:date="2013-10-09T16:21:00Z">
            <w:rPr>
              <w:rFonts w:ascii="Leelawadee" w:hAnsi="Leelawadee" w:cs="Leelawadee"/>
              <w:sz w:val="20"/>
              <w:u w:color="000000"/>
              <w:lang w:val="en-GB"/>
            </w:rPr>
          </w:rPrChange>
        </w:rPr>
        <w:t xml:space="preserve">Rutten et al. 2005; </w:t>
      </w:r>
      <w:r w:rsidRPr="00035100">
        <w:rPr>
          <w:rFonts w:ascii="Tahoma" w:hAnsi="Tahoma" w:cs="Tahoma"/>
          <w:sz w:val="20"/>
          <w:szCs w:val="20"/>
          <w:highlight w:val="yellow"/>
          <w:u w:color="000000"/>
          <w:lang w:val="en-GB"/>
          <w:rPrChange w:id="1420" w:author="RutPW" w:date="2013-10-09T16:21:00Z">
            <w:rPr>
              <w:rFonts w:ascii="Leelawadee" w:hAnsi="Leelawadee" w:cs="Leelawadee"/>
              <w:sz w:val="20"/>
              <w:szCs w:val="20"/>
              <w:u w:color="000000"/>
              <w:lang w:val="en-GB"/>
            </w:rPr>
          </w:rPrChange>
        </w:rPr>
        <w:t>Jacobs 2007</w:t>
      </w:r>
      <w:r w:rsidRPr="00035100">
        <w:rPr>
          <w:rFonts w:ascii="Tahoma" w:hAnsi="Tahoma" w:cs="Tahoma"/>
          <w:sz w:val="20"/>
          <w:szCs w:val="20"/>
          <w:u w:color="000000"/>
          <w:lang w:val="en-GB"/>
          <w:rPrChange w:id="1421" w:author="RutPW" w:date="2013-10-09T16:21:00Z">
            <w:rPr>
              <w:rFonts w:ascii="Leelawadee" w:hAnsi="Leelawadee" w:cs="Leelawadee"/>
              <w:sz w:val="20"/>
              <w:szCs w:val="20"/>
              <w:u w:color="000000"/>
              <w:lang w:val="en-GB"/>
            </w:rPr>
          </w:rPrChange>
        </w:rPr>
        <w:t>).</w:t>
      </w:r>
      <w:r w:rsidRPr="00035100">
        <w:rPr>
          <w:rFonts w:ascii="Tahoma" w:hAnsi="Tahoma" w:cs="Tahoma"/>
          <w:sz w:val="20"/>
          <w:u w:color="000000"/>
          <w:lang w:val="en-GB"/>
          <w:rPrChange w:id="1422" w:author="RutPW" w:date="2013-10-09T16:21:00Z">
            <w:rPr>
              <w:rFonts w:ascii="Leelawadee" w:hAnsi="Leelawadee" w:cs="Leelawadee"/>
              <w:sz w:val="20"/>
              <w:u w:color="000000"/>
              <w:lang w:val="en-GB"/>
            </w:rPr>
          </w:rPrChange>
        </w:rPr>
        <w:t xml:space="preserve"> </w:t>
      </w:r>
    </w:p>
    <w:p w:rsidR="00FC55B0" w:rsidRPr="00035100" w:rsidRDefault="00FC55B0" w:rsidP="007B6CE1">
      <w:pPr>
        <w:pStyle w:val="Body"/>
        <w:spacing w:line="276" w:lineRule="auto"/>
        <w:jc w:val="left"/>
        <w:rPr>
          <w:rFonts w:ascii="Tahoma" w:hAnsi="Tahoma" w:cs="Tahoma"/>
          <w:sz w:val="20"/>
          <w:u w:color="000000"/>
          <w:lang w:val="en-GB"/>
          <w:rPrChange w:id="1423" w:author="RutPW" w:date="2013-10-09T16:21:00Z">
            <w:rPr>
              <w:rFonts w:ascii="Leelawadee" w:hAnsi="Leelawadee" w:cs="Leelawadee"/>
              <w:sz w:val="20"/>
              <w:u w:color="000000"/>
              <w:lang w:val="en-GB"/>
            </w:rPr>
          </w:rPrChange>
        </w:rPr>
      </w:pPr>
    </w:p>
    <w:p w:rsidR="00FC55B0" w:rsidRPr="00035100" w:rsidRDefault="00FC55B0" w:rsidP="007B6CE1">
      <w:pPr>
        <w:pStyle w:val="Body"/>
        <w:spacing w:line="276" w:lineRule="auto"/>
        <w:jc w:val="left"/>
        <w:rPr>
          <w:rFonts w:ascii="Tahoma" w:hAnsi="Tahoma" w:cs="Tahoma"/>
          <w:sz w:val="20"/>
          <w:lang w:val="en-GB"/>
          <w:rPrChange w:id="1424" w:author="RutPW" w:date="2013-10-09T16:21:00Z">
            <w:rPr>
              <w:rFonts w:ascii="Leelawadee" w:hAnsi="Leelawadee" w:cs="Leelawadee"/>
              <w:sz w:val="20"/>
              <w:lang w:val="en-GB"/>
            </w:rPr>
          </w:rPrChange>
        </w:rPr>
      </w:pPr>
      <w:r w:rsidRPr="00035100">
        <w:rPr>
          <w:rFonts w:ascii="Tahoma" w:hAnsi="Tahoma" w:cs="Tahoma"/>
          <w:sz w:val="20"/>
          <w:u w:color="000000"/>
          <w:lang w:val="en-GB"/>
          <w:rPrChange w:id="1425" w:author="RutPW" w:date="2013-10-09T16:21:00Z">
            <w:rPr>
              <w:rFonts w:ascii="Leelawadee" w:hAnsi="Leelawadee" w:cs="Leelawadee"/>
              <w:sz w:val="20"/>
              <w:u w:color="000000"/>
              <w:lang w:val="en-GB"/>
            </w:rPr>
          </w:rPrChange>
        </w:rPr>
        <w:t xml:space="preserve">Creative industries contribute to innovation, by giving concrete shape to the possibilities offered by new systems and technologies, and by linking these to broad social needs through processes such as (visual) representation and design. Creative professionals develop new ideas and create designs, focused on current and future needs of representation and experience, but also on practical applicability and useful social value. In principle, this practice applies to a broad range of economic and social domains. The knowledge and understanding of trends, culture and lifestyles are essential requirements for offering attractive and competitive products. This type of creativity is not only important for the development of new products and services, but also for their positioning and marketing. The ‘addition’ of symbolic and emotional value improves the market prospects of goods and services. Since in many cases </w:t>
      </w:r>
      <w:del w:id="1426" w:author="RutPW" w:date="2013-10-09T15:40:00Z">
        <w:r w:rsidRPr="00035100" w:rsidDel="00DB6E2E">
          <w:rPr>
            <w:rFonts w:ascii="Tahoma" w:hAnsi="Tahoma" w:cs="Tahoma"/>
            <w:sz w:val="20"/>
            <w:u w:color="000000"/>
            <w:lang w:val="en-GB"/>
            <w:rPrChange w:id="1427" w:author="RutPW" w:date="2013-10-09T16:21:00Z">
              <w:rPr>
                <w:rFonts w:ascii="Leelawadee" w:hAnsi="Leelawadee" w:cs="Leelawadee"/>
                <w:sz w:val="20"/>
                <w:u w:color="000000"/>
                <w:lang w:val="en-GB"/>
              </w:rPr>
            </w:rPrChange>
          </w:rPr>
          <w:delText xml:space="preserve">the </w:delText>
        </w:r>
      </w:del>
      <w:ins w:id="1428" w:author="RutPW" w:date="2013-10-09T15:40:00Z">
        <w:r w:rsidR="00DB6E2E" w:rsidRPr="00035100">
          <w:rPr>
            <w:rFonts w:ascii="Tahoma" w:hAnsi="Tahoma" w:cs="Tahoma"/>
            <w:sz w:val="20"/>
            <w:u w:color="000000"/>
            <w:lang w:val="en-GB"/>
            <w:rPrChange w:id="1429" w:author="RutPW" w:date="2013-10-09T16:21:00Z">
              <w:rPr>
                <w:rFonts w:ascii="Leelawadee" w:hAnsi="Leelawadee" w:cs="Leelawadee"/>
                <w:sz w:val="20"/>
                <w:u w:color="000000"/>
                <w:lang w:val="en-GB"/>
              </w:rPr>
            </w:rPrChange>
          </w:rPr>
          <w:t xml:space="preserve">their </w:t>
        </w:r>
      </w:ins>
      <w:r w:rsidRPr="00035100">
        <w:rPr>
          <w:rFonts w:ascii="Tahoma" w:hAnsi="Tahoma" w:cs="Tahoma"/>
          <w:sz w:val="20"/>
          <w:u w:color="000000"/>
          <w:lang w:val="en-GB"/>
          <w:rPrChange w:id="1430" w:author="RutPW" w:date="2013-10-09T16:21:00Z">
            <w:rPr>
              <w:rFonts w:ascii="Leelawadee" w:hAnsi="Leelawadee" w:cs="Leelawadee"/>
              <w:sz w:val="20"/>
              <w:u w:color="000000"/>
              <w:lang w:val="en-GB"/>
            </w:rPr>
          </w:rPrChange>
        </w:rPr>
        <w:t xml:space="preserve">functionality </w:t>
      </w:r>
      <w:del w:id="1431" w:author="RutPW" w:date="2013-10-09T15:40:00Z">
        <w:r w:rsidRPr="00035100" w:rsidDel="00DB6E2E">
          <w:rPr>
            <w:rFonts w:ascii="Tahoma" w:hAnsi="Tahoma" w:cs="Tahoma"/>
            <w:sz w:val="20"/>
            <w:u w:color="000000"/>
            <w:lang w:val="en-GB"/>
            <w:rPrChange w:id="1432" w:author="RutPW" w:date="2013-10-09T16:21:00Z">
              <w:rPr>
                <w:rFonts w:ascii="Leelawadee" w:hAnsi="Leelawadee" w:cs="Leelawadee"/>
                <w:sz w:val="20"/>
                <w:u w:color="000000"/>
                <w:lang w:val="en-GB"/>
              </w:rPr>
            </w:rPrChange>
          </w:rPr>
          <w:delText xml:space="preserve">of products and services </w:delText>
        </w:r>
      </w:del>
      <w:r w:rsidRPr="00035100">
        <w:rPr>
          <w:rFonts w:ascii="Tahoma" w:hAnsi="Tahoma" w:cs="Tahoma"/>
          <w:sz w:val="20"/>
          <w:u w:color="000000"/>
          <w:lang w:val="en-GB"/>
          <w:rPrChange w:id="1433" w:author="RutPW" w:date="2013-10-09T16:21:00Z">
            <w:rPr>
              <w:rFonts w:ascii="Leelawadee" w:hAnsi="Leelawadee" w:cs="Leelawadee"/>
              <w:sz w:val="20"/>
              <w:u w:color="000000"/>
              <w:lang w:val="en-GB"/>
            </w:rPr>
          </w:rPrChange>
        </w:rPr>
        <w:t xml:space="preserve">has already been </w:t>
      </w:r>
      <w:del w:id="1434" w:author="RutPW" w:date="2013-10-09T15:40:00Z">
        <w:r w:rsidRPr="00035100" w:rsidDel="00DB6E2E">
          <w:rPr>
            <w:rFonts w:ascii="Tahoma" w:hAnsi="Tahoma" w:cs="Tahoma"/>
            <w:sz w:val="20"/>
            <w:u w:color="000000"/>
            <w:lang w:val="en-GB"/>
            <w:rPrChange w:id="1435" w:author="RutPW" w:date="2013-10-09T16:21:00Z">
              <w:rPr>
                <w:rFonts w:ascii="Leelawadee" w:hAnsi="Leelawadee" w:cs="Leelawadee"/>
                <w:sz w:val="20"/>
                <w:u w:color="000000"/>
                <w:lang w:val="en-GB"/>
              </w:rPr>
            </w:rPrChange>
          </w:rPr>
          <w:delText>optimalised</w:delText>
        </w:r>
      </w:del>
      <w:del w:id="1436" w:author="RutPW" w:date="2013-10-10T13:49:00Z">
        <w:r w:rsidRPr="00035100" w:rsidDel="00D23626">
          <w:rPr>
            <w:rFonts w:ascii="Tahoma" w:hAnsi="Tahoma" w:cs="Tahoma"/>
            <w:sz w:val="20"/>
            <w:u w:color="000000"/>
            <w:lang w:val="en-GB"/>
            <w:rPrChange w:id="1437" w:author="RutPW" w:date="2013-10-09T16:21:00Z">
              <w:rPr>
                <w:rFonts w:ascii="Leelawadee" w:hAnsi="Leelawadee" w:cs="Leelawadee"/>
                <w:sz w:val="20"/>
                <w:u w:color="000000"/>
                <w:lang w:val="en-GB"/>
              </w:rPr>
            </w:rPrChange>
          </w:rPr>
          <w:delText xml:space="preserve"> within economic and technological limitations</w:delText>
        </w:r>
      </w:del>
      <w:ins w:id="1438" w:author="RutPW" w:date="2013-10-10T13:49:00Z">
        <w:r w:rsidR="00D23626">
          <w:rPr>
            <w:rFonts w:ascii="Tahoma" w:hAnsi="Tahoma" w:cs="Tahoma"/>
            <w:sz w:val="20"/>
            <w:u w:color="000000"/>
            <w:lang w:val="en-GB"/>
          </w:rPr>
          <w:t>optimised</w:t>
        </w:r>
      </w:ins>
      <w:r w:rsidRPr="00035100">
        <w:rPr>
          <w:rFonts w:ascii="Tahoma" w:hAnsi="Tahoma" w:cs="Tahoma"/>
          <w:sz w:val="20"/>
          <w:u w:color="000000"/>
          <w:lang w:val="en-GB"/>
          <w:rPrChange w:id="1439" w:author="RutPW" w:date="2013-10-09T16:21:00Z">
            <w:rPr>
              <w:rFonts w:ascii="Leelawadee" w:hAnsi="Leelawadee" w:cs="Leelawadee"/>
              <w:sz w:val="20"/>
              <w:u w:color="000000"/>
              <w:lang w:val="en-GB"/>
            </w:rPr>
          </w:rPrChange>
        </w:rPr>
        <w:t xml:space="preserve">, competitive advantage can only be realised by making connections with intangible meaning and cultural value. The combination of both types of activities, the development of new products and services based on the appropriate creative inputs, and the connection of goods and services with experience value, are all essential ingredients for innovation in the creative economy </w:t>
      </w:r>
      <w:r w:rsidRPr="00035100">
        <w:rPr>
          <w:rFonts w:ascii="Tahoma" w:hAnsi="Tahoma" w:cs="Tahoma"/>
          <w:sz w:val="20"/>
          <w:lang w:val="en-GB"/>
          <w:rPrChange w:id="1440" w:author="RutPW" w:date="2013-10-09T16:21:00Z">
            <w:rPr>
              <w:rFonts w:ascii="Leelawadee" w:hAnsi="Leelawadee" w:cs="Leelawadee"/>
              <w:sz w:val="20"/>
              <w:lang w:val="en-GB"/>
            </w:rPr>
          </w:rPrChange>
        </w:rPr>
        <w:t xml:space="preserve">(Jacobs 2007). This has led several researchers and theorists to conclude that the creative industries are in fact becoming an </w:t>
      </w:r>
      <w:del w:id="1441" w:author="RutPW" w:date="2013-10-09T15:41:00Z">
        <w:r w:rsidRPr="00035100" w:rsidDel="00DB6E2E">
          <w:rPr>
            <w:rFonts w:ascii="Tahoma" w:hAnsi="Tahoma" w:cs="Tahoma"/>
            <w:sz w:val="20"/>
            <w:lang w:val="en-GB"/>
            <w:rPrChange w:id="1442" w:author="RutPW" w:date="2013-10-09T16:21:00Z">
              <w:rPr>
                <w:rFonts w:ascii="Leelawadee" w:hAnsi="Leelawadee" w:cs="Leelawadee"/>
                <w:sz w:val="20"/>
                <w:lang w:val="en-GB"/>
              </w:rPr>
            </w:rPrChange>
          </w:rPr>
          <w:delText xml:space="preserve">increasingly </w:delText>
        </w:r>
      </w:del>
      <w:r w:rsidRPr="00035100">
        <w:rPr>
          <w:rFonts w:ascii="Tahoma" w:hAnsi="Tahoma" w:cs="Tahoma"/>
          <w:sz w:val="20"/>
          <w:lang w:val="en-GB"/>
          <w:rPrChange w:id="1443" w:author="RutPW" w:date="2013-10-09T16:21:00Z">
            <w:rPr>
              <w:rFonts w:ascii="Leelawadee" w:hAnsi="Leelawadee" w:cs="Leelawadee"/>
              <w:sz w:val="20"/>
              <w:lang w:val="en-GB"/>
            </w:rPr>
          </w:rPrChange>
        </w:rPr>
        <w:t xml:space="preserve">integrated component of </w:t>
      </w:r>
      <w:del w:id="1444" w:author="RutPW" w:date="2013-10-09T15:41:00Z">
        <w:r w:rsidRPr="00035100" w:rsidDel="00DB6E2E">
          <w:rPr>
            <w:rFonts w:ascii="Tahoma" w:hAnsi="Tahoma" w:cs="Tahoma"/>
            <w:sz w:val="20"/>
            <w:lang w:val="en-GB"/>
            <w:rPrChange w:id="1445" w:author="RutPW" w:date="2013-10-09T16:21:00Z">
              <w:rPr>
                <w:rFonts w:ascii="Leelawadee" w:hAnsi="Leelawadee" w:cs="Leelawadee"/>
                <w:sz w:val="20"/>
                <w:lang w:val="en-GB"/>
              </w:rPr>
            </w:rPrChange>
          </w:rPr>
          <w:delText>innovation processes</w:delText>
        </w:r>
      </w:del>
      <w:ins w:id="1446" w:author="RutPW" w:date="2013-10-09T15:41:00Z">
        <w:r w:rsidR="00DB6E2E" w:rsidRPr="00035100">
          <w:rPr>
            <w:rFonts w:ascii="Tahoma" w:hAnsi="Tahoma" w:cs="Tahoma"/>
            <w:sz w:val="20"/>
            <w:lang w:val="en-GB"/>
            <w:rPrChange w:id="1447" w:author="RutPW" w:date="2013-10-09T16:21:00Z">
              <w:rPr>
                <w:rFonts w:ascii="Leelawadee" w:hAnsi="Leelawadee" w:cs="Leelawadee"/>
                <w:sz w:val="20"/>
                <w:lang w:val="en-GB"/>
              </w:rPr>
            </w:rPrChange>
          </w:rPr>
          <w:t xml:space="preserve">the innovation systems of </w:t>
        </w:r>
      </w:ins>
      <w:del w:id="1448" w:author="RutPW" w:date="2013-10-09T15:41:00Z">
        <w:r w:rsidRPr="00035100" w:rsidDel="00DB6E2E">
          <w:rPr>
            <w:rFonts w:ascii="Tahoma" w:hAnsi="Tahoma" w:cs="Tahoma"/>
            <w:sz w:val="20"/>
            <w:lang w:val="en-GB"/>
            <w:rPrChange w:id="1449" w:author="RutPW" w:date="2013-10-09T16:21:00Z">
              <w:rPr>
                <w:rFonts w:ascii="Leelawadee" w:hAnsi="Leelawadee" w:cs="Leelawadee"/>
                <w:sz w:val="20"/>
                <w:lang w:val="en-GB"/>
              </w:rPr>
            </w:rPrChange>
          </w:rPr>
          <w:delText xml:space="preserve"> in </w:delText>
        </w:r>
      </w:del>
      <w:r w:rsidRPr="00035100">
        <w:rPr>
          <w:rFonts w:ascii="Tahoma" w:hAnsi="Tahoma" w:cs="Tahoma"/>
          <w:sz w:val="20"/>
          <w:lang w:val="en-GB"/>
          <w:rPrChange w:id="1450" w:author="RutPW" w:date="2013-10-09T16:21:00Z">
            <w:rPr>
              <w:rFonts w:ascii="Leelawadee" w:hAnsi="Leelawadee" w:cs="Leelawadee"/>
              <w:sz w:val="20"/>
              <w:lang w:val="en-GB"/>
            </w:rPr>
          </w:rPrChange>
        </w:rPr>
        <w:t>contemporary economies, rather than merely an economic sector enjoying above-average growth rates. Therefore the creative industries clearly require specific and focused attention from policy makers. There has been an increasing interest and activity in recent years toward research focusing specifically on this role of the creative sector in the economy and society at large (</w:t>
      </w:r>
      <w:r w:rsidRPr="00035100">
        <w:rPr>
          <w:rFonts w:ascii="Tahoma" w:hAnsi="Tahoma" w:cs="Tahoma"/>
          <w:sz w:val="20"/>
          <w:highlight w:val="yellow"/>
          <w:lang w:val="en-GB"/>
          <w:rPrChange w:id="1451" w:author="RutPW" w:date="2013-10-09T16:21:00Z">
            <w:rPr>
              <w:rFonts w:ascii="Leelawadee" w:hAnsi="Leelawadee" w:cs="Leelawadee"/>
              <w:sz w:val="20"/>
              <w:lang w:val="en-GB"/>
            </w:rPr>
          </w:rPrChange>
        </w:rPr>
        <w:t>see for example: Bakshi, McVittie en Simmie 2008; Potts en Cunnigham 2008; Rutten, Marlet &amp; Van Oort 2011</w:t>
      </w:r>
      <w:r w:rsidRPr="00035100">
        <w:rPr>
          <w:rFonts w:ascii="Tahoma" w:hAnsi="Tahoma" w:cs="Tahoma"/>
          <w:sz w:val="20"/>
          <w:lang w:val="en-GB"/>
          <w:rPrChange w:id="1452" w:author="RutPW" w:date="2013-10-09T16:21:00Z">
            <w:rPr>
              <w:rFonts w:ascii="Leelawadee" w:hAnsi="Leelawadee" w:cs="Leelawadee"/>
              <w:sz w:val="20"/>
              <w:lang w:val="en-GB"/>
            </w:rPr>
          </w:rPrChange>
        </w:rPr>
        <w:t>).</w:t>
      </w:r>
    </w:p>
    <w:p w:rsidR="00FC55B0" w:rsidRPr="00035100" w:rsidRDefault="00FC55B0" w:rsidP="007B6CE1">
      <w:pPr>
        <w:pStyle w:val="Body"/>
        <w:spacing w:line="276" w:lineRule="auto"/>
        <w:jc w:val="left"/>
        <w:rPr>
          <w:rFonts w:ascii="Tahoma" w:hAnsi="Tahoma" w:cs="Tahoma"/>
          <w:sz w:val="20"/>
          <w:lang w:val="en-GB"/>
          <w:rPrChange w:id="1453" w:author="RutPW" w:date="2013-10-09T16:21:00Z">
            <w:rPr>
              <w:rFonts w:ascii="Leelawadee" w:hAnsi="Leelawadee" w:cs="Leelawadee"/>
              <w:sz w:val="20"/>
              <w:lang w:val="en-GB"/>
            </w:rPr>
          </w:rPrChange>
        </w:rPr>
      </w:pPr>
    </w:p>
    <w:p w:rsidR="00FC55B0" w:rsidRPr="00035100" w:rsidDel="00DB6E2E" w:rsidRDefault="00FC55B0" w:rsidP="00737A8B">
      <w:pPr>
        <w:pStyle w:val="Geenafstand"/>
        <w:spacing w:line="276" w:lineRule="auto"/>
        <w:rPr>
          <w:del w:id="1454" w:author="RutPW" w:date="2013-10-09T15:44:00Z"/>
          <w:rFonts w:ascii="Tahoma" w:hAnsi="Tahoma" w:cs="Tahoma"/>
          <w:sz w:val="20"/>
          <w:szCs w:val="20"/>
          <w:lang w:val="en-GB"/>
          <w:rPrChange w:id="1455" w:author="RutPW" w:date="2013-10-09T16:21:00Z">
            <w:rPr>
              <w:del w:id="1456" w:author="RutPW" w:date="2013-10-09T15:44:00Z"/>
              <w:rFonts w:ascii="Leelawadee" w:hAnsi="Leelawadee" w:cs="Leelawadee"/>
              <w:sz w:val="20"/>
              <w:szCs w:val="20"/>
              <w:lang w:val="en-GB"/>
            </w:rPr>
          </w:rPrChange>
        </w:rPr>
      </w:pPr>
      <w:r w:rsidRPr="00035100">
        <w:rPr>
          <w:rFonts w:ascii="Tahoma" w:hAnsi="Tahoma" w:cs="Tahoma"/>
          <w:sz w:val="20"/>
          <w:lang w:val="en-GB"/>
          <w:rPrChange w:id="1457" w:author="RutPW" w:date="2013-10-09T16:21:00Z">
            <w:rPr>
              <w:rFonts w:ascii="Leelawadee" w:hAnsi="Leelawadee" w:cs="Leelawadee"/>
              <w:sz w:val="20"/>
              <w:lang w:val="en-GB"/>
            </w:rPr>
          </w:rPrChange>
        </w:rPr>
        <w:t xml:space="preserve">The </w:t>
      </w:r>
      <w:r w:rsidRPr="00035100">
        <w:rPr>
          <w:rFonts w:ascii="Tahoma" w:hAnsi="Tahoma" w:cs="Tahoma"/>
          <w:sz w:val="20"/>
          <w:szCs w:val="20"/>
          <w:lang w:val="en-GB"/>
          <w:rPrChange w:id="1458" w:author="RutPW" w:date="2013-10-09T16:21:00Z">
            <w:rPr>
              <w:rFonts w:ascii="Leelawadee" w:hAnsi="Leelawadee" w:cs="Leelawadee"/>
              <w:sz w:val="20"/>
              <w:szCs w:val="20"/>
              <w:lang w:val="en-GB"/>
            </w:rPr>
          </w:rPrChange>
        </w:rPr>
        <w:t xml:space="preserve">assumed special role of the creative industries can be clearly </w:t>
      </w:r>
      <w:del w:id="1459" w:author="RutPW" w:date="2013-10-10T13:50:00Z">
        <w:r w:rsidRPr="00035100" w:rsidDel="00D23626">
          <w:rPr>
            <w:rFonts w:ascii="Tahoma" w:hAnsi="Tahoma" w:cs="Tahoma"/>
            <w:sz w:val="20"/>
            <w:szCs w:val="20"/>
            <w:lang w:val="en-GB"/>
            <w:rPrChange w:id="1460" w:author="RutPW" w:date="2013-10-09T16:21:00Z">
              <w:rPr>
                <w:rFonts w:ascii="Leelawadee" w:hAnsi="Leelawadee" w:cs="Leelawadee"/>
                <w:sz w:val="20"/>
                <w:szCs w:val="20"/>
                <w:lang w:val="en-GB"/>
              </w:rPr>
            </w:rPrChange>
          </w:rPr>
          <w:delText xml:space="preserve">illustrated </w:delText>
        </w:r>
      </w:del>
      <w:ins w:id="1461" w:author="RutPW" w:date="2013-10-10T13:50:00Z">
        <w:r w:rsidR="00D23626">
          <w:rPr>
            <w:rFonts w:ascii="Tahoma" w:hAnsi="Tahoma" w:cs="Tahoma"/>
            <w:sz w:val="20"/>
            <w:szCs w:val="20"/>
            <w:lang w:val="en-GB"/>
          </w:rPr>
          <w:t>demonstrated</w:t>
        </w:r>
        <w:r w:rsidR="00D23626" w:rsidRPr="00035100">
          <w:rPr>
            <w:rFonts w:ascii="Tahoma" w:hAnsi="Tahoma" w:cs="Tahoma"/>
            <w:sz w:val="20"/>
            <w:szCs w:val="20"/>
            <w:lang w:val="en-GB"/>
            <w:rPrChange w:id="1462"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1463" w:author="RutPW" w:date="2013-10-09T16:21:00Z">
            <w:rPr>
              <w:rFonts w:ascii="Leelawadee" w:hAnsi="Leelawadee" w:cs="Leelawadee"/>
              <w:sz w:val="20"/>
              <w:szCs w:val="20"/>
              <w:lang w:val="en-GB"/>
            </w:rPr>
          </w:rPrChange>
        </w:rPr>
        <w:t>by examining the function of design</w:t>
      </w:r>
      <w:ins w:id="1464" w:author="RutPW" w:date="2013-10-10T13:50:00Z">
        <w:r w:rsidR="00D23626">
          <w:rPr>
            <w:rFonts w:ascii="Tahoma" w:hAnsi="Tahoma" w:cs="Tahoma"/>
            <w:sz w:val="20"/>
            <w:szCs w:val="20"/>
            <w:lang w:val="en-GB"/>
          </w:rPr>
          <w:t xml:space="preserve"> </w:t>
        </w:r>
      </w:ins>
      <w:del w:id="1465" w:author="RutPW" w:date="2013-10-10T13:50:00Z">
        <w:r w:rsidRPr="00035100" w:rsidDel="00D23626">
          <w:rPr>
            <w:rFonts w:ascii="Tahoma" w:hAnsi="Tahoma" w:cs="Tahoma"/>
            <w:sz w:val="20"/>
            <w:szCs w:val="20"/>
            <w:lang w:val="en-GB"/>
            <w:rPrChange w:id="1466" w:author="RutPW" w:date="2013-10-09T16:21:00Z">
              <w:rPr>
                <w:rFonts w:ascii="Leelawadee" w:hAnsi="Leelawadee" w:cs="Leelawadee"/>
                <w:sz w:val="20"/>
                <w:szCs w:val="20"/>
                <w:lang w:val="en-GB"/>
              </w:rPr>
            </w:rPrChange>
          </w:rPr>
          <w:delText>, a subsector of the creative industry, more specifically</w:delText>
        </w:r>
      </w:del>
      <w:ins w:id="1467" w:author="RutPW" w:date="2013-10-10T13:50:00Z">
        <w:r w:rsidR="00D23626">
          <w:rPr>
            <w:rFonts w:ascii="Tahoma" w:hAnsi="Tahoma" w:cs="Tahoma"/>
            <w:sz w:val="20"/>
            <w:szCs w:val="20"/>
            <w:lang w:val="en-GB"/>
          </w:rPr>
          <w:t>as a specific branch</w:t>
        </w:r>
      </w:ins>
      <w:r w:rsidRPr="00035100">
        <w:rPr>
          <w:rFonts w:ascii="Tahoma" w:hAnsi="Tahoma" w:cs="Tahoma"/>
          <w:sz w:val="20"/>
          <w:szCs w:val="20"/>
          <w:lang w:val="en-GB"/>
          <w:rPrChange w:id="1468" w:author="RutPW" w:date="2013-10-09T16:21:00Z">
            <w:rPr>
              <w:rFonts w:ascii="Leelawadee" w:hAnsi="Leelawadee" w:cs="Leelawadee"/>
              <w:sz w:val="20"/>
              <w:szCs w:val="20"/>
              <w:lang w:val="en-GB"/>
            </w:rPr>
          </w:rPrChange>
        </w:rPr>
        <w:t xml:space="preserve"> of creative business services</w:t>
      </w:r>
      <w:ins w:id="1469" w:author="RutPW" w:date="2013-10-10T13:50:00Z">
        <w:r w:rsidR="00D23626">
          <w:rPr>
            <w:rFonts w:ascii="Tahoma" w:hAnsi="Tahoma" w:cs="Tahoma"/>
            <w:sz w:val="20"/>
            <w:szCs w:val="20"/>
            <w:lang w:val="en-GB"/>
          </w:rPr>
          <w:t>.</w:t>
        </w:r>
      </w:ins>
      <w:r w:rsidRPr="00035100">
        <w:rPr>
          <w:rFonts w:ascii="Tahoma" w:hAnsi="Tahoma" w:cs="Tahoma"/>
          <w:sz w:val="20"/>
          <w:szCs w:val="20"/>
          <w:lang w:val="en-GB"/>
          <w:rPrChange w:id="1470" w:author="RutPW" w:date="2013-10-09T16:21:00Z">
            <w:rPr>
              <w:rFonts w:ascii="Leelawadee" w:hAnsi="Leelawadee" w:cs="Leelawadee"/>
              <w:sz w:val="20"/>
              <w:szCs w:val="20"/>
              <w:lang w:val="en-GB"/>
            </w:rPr>
          </w:rPrChange>
        </w:rPr>
        <w:t xml:space="preserve"> </w:t>
      </w:r>
      <w:del w:id="1471" w:author="RutPW" w:date="2013-10-10T13:51:00Z">
        <w:r w:rsidRPr="00035100" w:rsidDel="00D23626">
          <w:rPr>
            <w:rFonts w:ascii="Tahoma" w:hAnsi="Tahoma" w:cs="Tahoma"/>
            <w:sz w:val="20"/>
            <w:szCs w:val="20"/>
            <w:lang w:val="en-GB"/>
            <w:rPrChange w:id="1472" w:author="RutPW" w:date="2013-10-09T16:21:00Z">
              <w:rPr>
                <w:rFonts w:ascii="Leelawadee" w:hAnsi="Leelawadee" w:cs="Leelawadee"/>
                <w:sz w:val="20"/>
                <w:szCs w:val="20"/>
                <w:lang w:val="en-GB"/>
              </w:rPr>
            </w:rPrChange>
          </w:rPr>
          <w:delText xml:space="preserve">focused on the business market. </w:delText>
        </w:r>
      </w:del>
      <w:r w:rsidRPr="00035100">
        <w:rPr>
          <w:rFonts w:ascii="Tahoma" w:hAnsi="Tahoma" w:cs="Tahoma"/>
          <w:sz w:val="20"/>
          <w:szCs w:val="20"/>
          <w:lang w:val="en-GB"/>
          <w:rPrChange w:id="1473" w:author="RutPW" w:date="2013-10-09T16:21:00Z">
            <w:rPr>
              <w:rFonts w:ascii="Leelawadee" w:hAnsi="Leelawadee" w:cs="Leelawadee"/>
              <w:sz w:val="20"/>
              <w:szCs w:val="20"/>
              <w:lang w:val="en-GB"/>
            </w:rPr>
          </w:rPrChange>
        </w:rPr>
        <w:t>Good design, and therefore good designers, are essential for the market success of products and services; not only in providing an aesthetic finishing touch, but also in contributing creative input to design processes, from the earliest phases of the development of goods and services.</w:t>
      </w:r>
      <w:r w:rsidRPr="00035100">
        <w:rPr>
          <w:rStyle w:val="Voetnootmarkering"/>
          <w:rFonts w:ascii="Tahoma" w:hAnsi="Tahoma" w:cs="Tahoma"/>
          <w:sz w:val="20"/>
          <w:szCs w:val="20"/>
          <w:lang w:val="en-GB"/>
          <w:rPrChange w:id="1474" w:author="RutPW" w:date="2013-10-09T16:21:00Z">
            <w:rPr>
              <w:rStyle w:val="Voetnootmarkering"/>
              <w:rFonts w:ascii="Leelawadee" w:hAnsi="Leelawadee" w:cs="Leelawadee"/>
              <w:sz w:val="20"/>
              <w:szCs w:val="20"/>
              <w:lang w:val="en-GB"/>
            </w:rPr>
          </w:rPrChange>
        </w:rPr>
        <w:footnoteReference w:id="13"/>
      </w:r>
      <w:r w:rsidRPr="00035100">
        <w:rPr>
          <w:rFonts w:ascii="Tahoma" w:hAnsi="Tahoma" w:cs="Tahoma"/>
          <w:sz w:val="20"/>
          <w:szCs w:val="20"/>
          <w:lang w:val="en-GB"/>
          <w:rPrChange w:id="1475" w:author="RutPW" w:date="2013-10-09T16:21:00Z">
            <w:rPr>
              <w:rFonts w:ascii="Leelawadee" w:hAnsi="Leelawadee" w:cs="Leelawadee"/>
              <w:sz w:val="20"/>
              <w:szCs w:val="20"/>
              <w:lang w:val="en-GB"/>
            </w:rPr>
          </w:rPrChange>
        </w:rPr>
        <w:t xml:space="preserve"> For example, good fashion designs are essential for the success of the clothing industry </w:t>
      </w:r>
      <w:del w:id="1476" w:author="RutPW" w:date="2013-10-09T15:43:00Z">
        <w:r w:rsidRPr="00035100" w:rsidDel="00DB6E2E">
          <w:rPr>
            <w:rFonts w:ascii="Tahoma" w:hAnsi="Tahoma" w:cs="Tahoma"/>
            <w:sz w:val="20"/>
            <w:szCs w:val="20"/>
            <w:lang w:val="en-GB"/>
            <w:rPrChange w:id="1477" w:author="RutPW" w:date="2013-10-09T16:21:00Z">
              <w:rPr>
                <w:rFonts w:ascii="Leelawadee" w:hAnsi="Leelawadee" w:cs="Leelawadee"/>
                <w:sz w:val="20"/>
                <w:szCs w:val="20"/>
                <w:lang w:val="en-GB"/>
              </w:rPr>
            </w:rPrChange>
          </w:rPr>
          <w:delText>(</w:delText>
        </w:r>
      </w:del>
      <w:r w:rsidRPr="00035100">
        <w:rPr>
          <w:rFonts w:ascii="Tahoma" w:hAnsi="Tahoma" w:cs="Tahoma"/>
          <w:sz w:val="20"/>
          <w:szCs w:val="20"/>
          <w:lang w:val="en-GB"/>
          <w:rPrChange w:id="1478" w:author="RutPW" w:date="2013-10-09T16:21:00Z">
            <w:rPr>
              <w:rFonts w:ascii="Leelawadee" w:hAnsi="Leelawadee" w:cs="Leelawadee"/>
              <w:sz w:val="20"/>
              <w:szCs w:val="20"/>
              <w:lang w:val="en-GB"/>
            </w:rPr>
          </w:rPrChange>
        </w:rPr>
        <w:t xml:space="preserve">which nowadays is more commonly referred to as the fashion industry, underlining just how crucial the designs have become in determining the market value of </w:t>
      </w:r>
      <w:del w:id="1479" w:author="RutPW" w:date="2013-10-10T13:51:00Z">
        <w:r w:rsidRPr="00035100" w:rsidDel="00D23626">
          <w:rPr>
            <w:rFonts w:ascii="Tahoma" w:hAnsi="Tahoma" w:cs="Tahoma"/>
            <w:sz w:val="20"/>
            <w:szCs w:val="20"/>
            <w:lang w:val="en-GB"/>
            <w:rPrChange w:id="1480" w:author="RutPW" w:date="2013-10-09T16:21:00Z">
              <w:rPr>
                <w:rFonts w:ascii="Leelawadee" w:hAnsi="Leelawadee" w:cs="Leelawadee"/>
                <w:sz w:val="20"/>
                <w:szCs w:val="20"/>
                <w:lang w:val="en-GB"/>
              </w:rPr>
            </w:rPrChange>
          </w:rPr>
          <w:delText>the final</w:delText>
        </w:r>
      </w:del>
      <w:ins w:id="1481" w:author="RutPW" w:date="2013-10-10T13:51:00Z">
        <w:r w:rsidR="00D23626">
          <w:rPr>
            <w:rFonts w:ascii="Tahoma" w:hAnsi="Tahoma" w:cs="Tahoma"/>
            <w:sz w:val="20"/>
            <w:szCs w:val="20"/>
            <w:lang w:val="en-GB"/>
          </w:rPr>
          <w:t>its</w:t>
        </w:r>
      </w:ins>
      <w:r w:rsidRPr="00035100">
        <w:rPr>
          <w:rFonts w:ascii="Tahoma" w:hAnsi="Tahoma" w:cs="Tahoma"/>
          <w:sz w:val="20"/>
          <w:szCs w:val="20"/>
          <w:lang w:val="en-GB"/>
          <w:rPrChange w:id="1482" w:author="RutPW" w:date="2013-10-09T16:21:00Z">
            <w:rPr>
              <w:rFonts w:ascii="Leelawadee" w:hAnsi="Leelawadee" w:cs="Leelawadee"/>
              <w:sz w:val="20"/>
              <w:szCs w:val="20"/>
              <w:lang w:val="en-GB"/>
            </w:rPr>
          </w:rPrChange>
        </w:rPr>
        <w:t xml:space="preserve"> products. Of course, the economic value of the fashion sector goes far beyond design; the production, distribution and retailing of clothing all contribute value as well. Still, design remains the key to this value</w:t>
      </w:r>
      <w:del w:id="1483" w:author="RutPW" w:date="2013-10-09T15:43:00Z">
        <w:r w:rsidRPr="00035100" w:rsidDel="00DB6E2E">
          <w:rPr>
            <w:rFonts w:ascii="Tahoma" w:hAnsi="Tahoma" w:cs="Tahoma"/>
            <w:sz w:val="20"/>
            <w:szCs w:val="20"/>
            <w:lang w:val="en-GB"/>
            <w:rPrChange w:id="1484" w:author="RutPW" w:date="2013-10-09T16:21:00Z">
              <w:rPr>
                <w:rFonts w:ascii="Leelawadee" w:hAnsi="Leelawadee" w:cs="Leelawadee"/>
                <w:sz w:val="20"/>
                <w:szCs w:val="20"/>
                <w:lang w:val="en-GB"/>
              </w:rPr>
            </w:rPrChange>
          </w:rPr>
          <w:delText>)</w:delText>
        </w:r>
      </w:del>
      <w:r w:rsidRPr="00035100">
        <w:rPr>
          <w:rFonts w:ascii="Tahoma" w:hAnsi="Tahoma" w:cs="Tahoma"/>
          <w:sz w:val="20"/>
          <w:szCs w:val="20"/>
          <w:lang w:val="en-GB"/>
          <w:rPrChange w:id="1485" w:author="RutPW" w:date="2013-10-09T16:21:00Z">
            <w:rPr>
              <w:rFonts w:ascii="Leelawadee" w:hAnsi="Leelawadee" w:cs="Leelawadee"/>
              <w:sz w:val="20"/>
              <w:szCs w:val="20"/>
              <w:lang w:val="en-GB"/>
            </w:rPr>
          </w:rPrChange>
        </w:rPr>
        <w:t xml:space="preserve">. Also noteworthy is the important role played by designers in connecting the fashion sector with the domain of new materials. Based on their user-oriented perspective and their knowledge of current social trends, designers provide valuable input to businesses developing new materials for use in clothing. There are a number of ongoing developments, in traditional fabrics and textiles as well as in the field of new fibres and materials. One of the roles of designers is to make connections between parts of the chemical sector and the fashion industry. In the automobile industry as well, design </w:t>
      </w:r>
      <w:del w:id="1486" w:author="RutPW" w:date="2013-10-10T13:51:00Z">
        <w:r w:rsidRPr="00035100" w:rsidDel="00D23626">
          <w:rPr>
            <w:rFonts w:ascii="Tahoma" w:hAnsi="Tahoma" w:cs="Tahoma"/>
            <w:sz w:val="20"/>
            <w:szCs w:val="20"/>
            <w:lang w:val="en-GB"/>
            <w:rPrChange w:id="1487" w:author="RutPW" w:date="2013-10-09T16:21:00Z">
              <w:rPr>
                <w:rFonts w:ascii="Leelawadee" w:hAnsi="Leelawadee" w:cs="Leelawadee"/>
                <w:sz w:val="20"/>
                <w:szCs w:val="20"/>
                <w:lang w:val="en-GB"/>
              </w:rPr>
            </w:rPrChange>
          </w:rPr>
          <w:delText>has become</w:delText>
        </w:r>
      </w:del>
      <w:ins w:id="1488" w:author="RutPW" w:date="2013-10-10T13:51:00Z">
        <w:r w:rsidR="00D23626">
          <w:rPr>
            <w:rFonts w:ascii="Tahoma" w:hAnsi="Tahoma" w:cs="Tahoma"/>
            <w:sz w:val="20"/>
            <w:szCs w:val="20"/>
            <w:lang w:val="en-GB"/>
          </w:rPr>
          <w:t>is</w:t>
        </w:r>
      </w:ins>
      <w:r w:rsidRPr="00035100">
        <w:rPr>
          <w:rFonts w:ascii="Tahoma" w:hAnsi="Tahoma" w:cs="Tahoma"/>
          <w:sz w:val="20"/>
          <w:szCs w:val="20"/>
          <w:lang w:val="en-GB"/>
          <w:rPrChange w:id="1489" w:author="RutPW" w:date="2013-10-09T16:21:00Z">
            <w:rPr>
              <w:rFonts w:ascii="Leelawadee" w:hAnsi="Leelawadee" w:cs="Leelawadee"/>
              <w:sz w:val="20"/>
              <w:szCs w:val="20"/>
              <w:lang w:val="en-GB"/>
            </w:rPr>
          </w:rPrChange>
        </w:rPr>
        <w:t xml:space="preserve"> the determining factor. The technical specifications of the various brands and types are increasingly similar; distinction is created through design</w:t>
      </w:r>
      <w:ins w:id="1490" w:author="RutPW" w:date="2013-10-10T13:52:00Z">
        <w:r w:rsidR="00D23626">
          <w:rPr>
            <w:rFonts w:ascii="Tahoma" w:hAnsi="Tahoma" w:cs="Tahoma"/>
            <w:sz w:val="20"/>
            <w:szCs w:val="20"/>
            <w:lang w:val="en-GB"/>
          </w:rPr>
          <w:t xml:space="preserve">, </w:t>
        </w:r>
      </w:ins>
      <w:del w:id="1491" w:author="RutPW" w:date="2013-10-10T13:52:00Z">
        <w:r w:rsidRPr="00035100" w:rsidDel="00D23626">
          <w:rPr>
            <w:rFonts w:ascii="Tahoma" w:hAnsi="Tahoma" w:cs="Tahoma"/>
            <w:sz w:val="20"/>
            <w:szCs w:val="20"/>
            <w:lang w:val="en-GB"/>
            <w:rPrChange w:id="1492" w:author="RutPW" w:date="2013-10-09T16:21:00Z">
              <w:rPr>
                <w:rFonts w:ascii="Leelawadee" w:hAnsi="Leelawadee" w:cs="Leelawadee"/>
                <w:sz w:val="20"/>
                <w:szCs w:val="20"/>
                <w:lang w:val="en-GB"/>
              </w:rPr>
            </w:rPrChange>
          </w:rPr>
          <w:delText xml:space="preserve"> and </w:delText>
        </w:r>
      </w:del>
      <w:r w:rsidRPr="00035100">
        <w:rPr>
          <w:rFonts w:ascii="Tahoma" w:hAnsi="Tahoma" w:cs="Tahoma"/>
          <w:sz w:val="20"/>
          <w:szCs w:val="20"/>
          <w:lang w:val="en-GB"/>
          <w:rPrChange w:id="1493" w:author="RutPW" w:date="2013-10-09T16:21:00Z">
            <w:rPr>
              <w:rFonts w:ascii="Leelawadee" w:hAnsi="Leelawadee" w:cs="Leelawadee"/>
              <w:sz w:val="20"/>
              <w:szCs w:val="20"/>
              <w:lang w:val="en-GB"/>
            </w:rPr>
          </w:rPrChange>
        </w:rPr>
        <w:t>image</w:t>
      </w:r>
      <w:ins w:id="1494" w:author="RutPW" w:date="2013-10-10T13:52:00Z">
        <w:r w:rsidR="00D23626">
          <w:rPr>
            <w:rFonts w:ascii="Tahoma" w:hAnsi="Tahoma" w:cs="Tahoma"/>
            <w:sz w:val="20"/>
            <w:szCs w:val="20"/>
            <w:lang w:val="en-GB"/>
          </w:rPr>
          <w:t xml:space="preserve"> and identity</w:t>
        </w:r>
      </w:ins>
      <w:r w:rsidRPr="00035100">
        <w:rPr>
          <w:rFonts w:ascii="Tahoma" w:hAnsi="Tahoma" w:cs="Tahoma"/>
          <w:sz w:val="20"/>
          <w:szCs w:val="20"/>
          <w:lang w:val="en-GB"/>
          <w:rPrChange w:id="1495" w:author="RutPW" w:date="2013-10-09T16:21:00Z">
            <w:rPr>
              <w:rFonts w:ascii="Leelawadee" w:hAnsi="Leelawadee" w:cs="Leelawadee"/>
              <w:sz w:val="20"/>
              <w:szCs w:val="20"/>
              <w:lang w:val="en-GB"/>
            </w:rPr>
          </w:rPrChange>
        </w:rPr>
        <w:t xml:space="preserve">, which is precisely where the competences of designers and brand specialists come into play. </w:t>
      </w:r>
    </w:p>
    <w:p w:rsidR="00FC55B0" w:rsidRPr="00035100" w:rsidDel="00DB6E2E" w:rsidRDefault="00FC55B0" w:rsidP="00737A8B">
      <w:pPr>
        <w:pStyle w:val="Geenafstand"/>
        <w:spacing w:line="276" w:lineRule="auto"/>
        <w:rPr>
          <w:del w:id="1496" w:author="RutPW" w:date="2013-10-09T15:44:00Z"/>
          <w:rFonts w:ascii="Tahoma" w:hAnsi="Tahoma" w:cs="Tahoma"/>
          <w:sz w:val="20"/>
          <w:szCs w:val="20"/>
          <w:lang w:val="en-GB"/>
          <w:rPrChange w:id="1497" w:author="RutPW" w:date="2013-10-09T16:21:00Z">
            <w:rPr>
              <w:del w:id="1498" w:author="RutPW" w:date="2013-10-09T15:44:00Z"/>
              <w:rFonts w:ascii="Leelawadee" w:hAnsi="Leelawadee" w:cs="Leelawadee"/>
              <w:sz w:val="20"/>
              <w:szCs w:val="20"/>
              <w:lang w:val="en-GB"/>
            </w:rPr>
          </w:rPrChange>
        </w:rPr>
      </w:pPr>
    </w:p>
    <w:p w:rsidR="00FC55B0" w:rsidRPr="00035100" w:rsidDel="00454FFA" w:rsidRDefault="00FC55B0" w:rsidP="00737A8B">
      <w:pPr>
        <w:pStyle w:val="Geenafstand"/>
        <w:spacing w:line="276" w:lineRule="auto"/>
        <w:rPr>
          <w:del w:id="1499" w:author="RutPW" w:date="2013-10-09T15:45:00Z"/>
          <w:rFonts w:ascii="Tahoma" w:hAnsi="Tahoma" w:cs="Tahoma"/>
          <w:sz w:val="20"/>
          <w:lang w:val="en-GB"/>
          <w:rPrChange w:id="1500" w:author="RutPW" w:date="2013-10-09T16:21:00Z">
            <w:rPr>
              <w:del w:id="1501" w:author="RutPW" w:date="2013-10-09T15:45:00Z"/>
              <w:rFonts w:ascii="Leelawadee" w:hAnsi="Leelawadee" w:cs="Leelawadee"/>
              <w:sz w:val="20"/>
              <w:lang w:val="en-GB"/>
            </w:rPr>
          </w:rPrChange>
        </w:rPr>
      </w:pPr>
      <w:r w:rsidRPr="00035100">
        <w:rPr>
          <w:rFonts w:ascii="Tahoma" w:hAnsi="Tahoma" w:cs="Tahoma"/>
          <w:sz w:val="20"/>
          <w:lang w:val="en-GB"/>
          <w:rPrChange w:id="1502" w:author="RutPW" w:date="2013-10-09T16:21:00Z">
            <w:rPr>
              <w:rFonts w:ascii="Leelawadee" w:hAnsi="Leelawadee" w:cs="Leelawadee"/>
              <w:sz w:val="20"/>
              <w:lang w:val="en-GB"/>
            </w:rPr>
          </w:rPrChange>
        </w:rPr>
        <w:t xml:space="preserve">The role of advertising and communication in the economy is </w:t>
      </w:r>
      <w:ins w:id="1503" w:author="RutPW" w:date="2013-10-09T15:44:00Z">
        <w:r w:rsidR="00454FFA" w:rsidRPr="00035100">
          <w:rPr>
            <w:rFonts w:ascii="Tahoma" w:hAnsi="Tahoma" w:cs="Tahoma"/>
            <w:sz w:val="20"/>
            <w:lang w:val="en-GB"/>
            <w:rPrChange w:id="1504" w:author="RutPW" w:date="2013-10-09T16:21:00Z">
              <w:rPr>
                <w:rFonts w:ascii="Leelawadee" w:hAnsi="Leelawadee" w:cs="Leelawadee"/>
                <w:sz w:val="20"/>
                <w:lang w:val="en-GB"/>
              </w:rPr>
            </w:rPrChange>
          </w:rPr>
          <w:t xml:space="preserve">therefore </w:t>
        </w:r>
      </w:ins>
      <w:r w:rsidRPr="00035100">
        <w:rPr>
          <w:rFonts w:ascii="Tahoma" w:hAnsi="Tahoma" w:cs="Tahoma"/>
          <w:sz w:val="20"/>
          <w:lang w:val="en-GB"/>
          <w:rPrChange w:id="1505" w:author="RutPW" w:date="2013-10-09T16:21:00Z">
            <w:rPr>
              <w:rFonts w:ascii="Leelawadee" w:hAnsi="Leelawadee" w:cs="Leelawadee"/>
              <w:sz w:val="20"/>
              <w:lang w:val="en-GB"/>
            </w:rPr>
          </w:rPrChange>
        </w:rPr>
        <w:t xml:space="preserve">comparable to that of design. Professionals in these disciplines create value, by defining specific positions for organisations and businesses in within the field of public opinion, by guiding the launch of new products and services, and by consolidating the position of existing </w:t>
      </w:r>
      <w:del w:id="1506" w:author="RutPW" w:date="2013-10-09T15:44:00Z">
        <w:r w:rsidRPr="00035100" w:rsidDel="00454FFA">
          <w:rPr>
            <w:rFonts w:ascii="Tahoma" w:hAnsi="Tahoma" w:cs="Tahoma"/>
            <w:sz w:val="20"/>
            <w:lang w:val="en-GB"/>
            <w:rPrChange w:id="1507" w:author="RutPW" w:date="2013-10-09T16:21:00Z">
              <w:rPr>
                <w:rFonts w:ascii="Leelawadee" w:hAnsi="Leelawadee" w:cs="Leelawadee"/>
                <w:sz w:val="20"/>
                <w:lang w:val="en-GB"/>
              </w:rPr>
            </w:rPrChange>
          </w:rPr>
          <w:delText>products and services</w:delText>
        </w:r>
      </w:del>
      <w:ins w:id="1508" w:author="RutPW" w:date="2013-10-09T15:44:00Z">
        <w:r w:rsidR="00454FFA" w:rsidRPr="00035100">
          <w:rPr>
            <w:rFonts w:ascii="Tahoma" w:hAnsi="Tahoma" w:cs="Tahoma"/>
            <w:sz w:val="20"/>
            <w:lang w:val="en-GB"/>
            <w:rPrChange w:id="1509" w:author="RutPW" w:date="2013-10-09T16:21:00Z">
              <w:rPr>
                <w:rFonts w:ascii="Leelawadee" w:hAnsi="Leelawadee" w:cs="Leelawadee"/>
                <w:sz w:val="20"/>
                <w:lang w:val="en-GB"/>
              </w:rPr>
            </w:rPrChange>
          </w:rPr>
          <w:t>ones</w:t>
        </w:r>
      </w:ins>
      <w:r w:rsidRPr="00035100">
        <w:rPr>
          <w:rFonts w:ascii="Tahoma" w:hAnsi="Tahoma" w:cs="Tahoma"/>
          <w:sz w:val="20"/>
          <w:lang w:val="en-GB"/>
          <w:rPrChange w:id="1510" w:author="RutPW" w:date="2013-10-09T16:21:00Z">
            <w:rPr>
              <w:rFonts w:ascii="Leelawadee" w:hAnsi="Leelawadee" w:cs="Leelawadee"/>
              <w:sz w:val="20"/>
              <w:lang w:val="en-GB"/>
            </w:rPr>
          </w:rPrChange>
        </w:rPr>
        <w:t>. A recent development in this sector has seen advertising agencies functioning as strategic branding and positioning advisors to businesses, a clear indication of the importance of these competences in the development and success of businesses</w:t>
      </w:r>
      <w:ins w:id="1511" w:author="RutPW" w:date="2013-10-09T15:45:00Z">
        <w:r w:rsidR="00454FFA" w:rsidRPr="00035100">
          <w:rPr>
            <w:rFonts w:ascii="Tahoma" w:hAnsi="Tahoma" w:cs="Tahoma"/>
            <w:sz w:val="20"/>
            <w:lang w:val="en-GB"/>
            <w:rPrChange w:id="1512" w:author="RutPW" w:date="2013-10-09T16:21:00Z">
              <w:rPr>
                <w:rFonts w:ascii="Leelawadee" w:hAnsi="Leelawadee" w:cs="Leelawadee"/>
                <w:sz w:val="20"/>
                <w:lang w:val="en-GB"/>
              </w:rPr>
            </w:rPrChange>
          </w:rPr>
          <w:t xml:space="preserve"> (</w:t>
        </w:r>
        <w:r w:rsidR="00454FFA" w:rsidRPr="00035100">
          <w:rPr>
            <w:rFonts w:ascii="Tahoma" w:hAnsi="Tahoma" w:cs="Tahoma"/>
            <w:sz w:val="20"/>
            <w:highlight w:val="yellow"/>
            <w:lang w:val="en-GB"/>
            <w:rPrChange w:id="1513" w:author="RutPW" w:date="2013-10-09T16:21:00Z">
              <w:rPr>
                <w:rFonts w:ascii="Leelawadee" w:hAnsi="Leelawadee" w:cs="Leelawadee"/>
                <w:sz w:val="20"/>
                <w:lang w:val="en-GB"/>
              </w:rPr>
            </w:rPrChange>
          </w:rPr>
          <w:t>Nixon 2009</w:t>
        </w:r>
        <w:r w:rsidR="00454FFA" w:rsidRPr="00035100">
          <w:rPr>
            <w:rFonts w:ascii="Tahoma" w:hAnsi="Tahoma" w:cs="Tahoma"/>
            <w:sz w:val="20"/>
            <w:lang w:val="en-GB"/>
            <w:rPrChange w:id="1514" w:author="RutPW" w:date="2013-10-09T16:21:00Z">
              <w:rPr>
                <w:rFonts w:ascii="Leelawadee" w:hAnsi="Leelawadee" w:cs="Leelawadee"/>
                <w:sz w:val="20"/>
                <w:lang w:val="en-GB"/>
              </w:rPr>
            </w:rPrChange>
          </w:rPr>
          <w:t>)</w:t>
        </w:r>
      </w:ins>
      <w:r w:rsidRPr="00035100">
        <w:rPr>
          <w:rFonts w:ascii="Tahoma" w:hAnsi="Tahoma" w:cs="Tahoma"/>
          <w:sz w:val="20"/>
          <w:lang w:val="en-GB"/>
          <w:rPrChange w:id="1515" w:author="RutPW" w:date="2013-10-09T16:21:00Z">
            <w:rPr>
              <w:rFonts w:ascii="Leelawadee" w:hAnsi="Leelawadee" w:cs="Leelawadee"/>
              <w:sz w:val="20"/>
              <w:lang w:val="en-GB"/>
            </w:rPr>
          </w:rPrChange>
        </w:rPr>
        <w:t>. The creative industries are moving toward the heart of the creative economy.</w:t>
      </w:r>
      <w:ins w:id="1516" w:author="RutPW" w:date="2013-10-09T15:45:00Z">
        <w:r w:rsidR="00454FFA" w:rsidRPr="00035100">
          <w:rPr>
            <w:rFonts w:ascii="Tahoma" w:hAnsi="Tahoma" w:cs="Tahoma"/>
            <w:sz w:val="20"/>
            <w:lang w:val="en-GB"/>
            <w:rPrChange w:id="1517" w:author="RutPW" w:date="2013-10-09T16:21:00Z">
              <w:rPr>
                <w:rFonts w:ascii="Leelawadee" w:hAnsi="Leelawadee" w:cs="Leelawadee"/>
                <w:sz w:val="20"/>
                <w:lang w:val="en-GB"/>
              </w:rPr>
            </w:rPrChange>
          </w:rPr>
          <w:t xml:space="preserve"> </w:t>
        </w:r>
      </w:ins>
    </w:p>
    <w:p w:rsidR="00FC55B0" w:rsidRPr="00035100" w:rsidDel="00454FFA" w:rsidRDefault="00FC55B0" w:rsidP="004B7186">
      <w:pPr>
        <w:pStyle w:val="Geenafstand"/>
        <w:spacing w:line="276" w:lineRule="auto"/>
        <w:rPr>
          <w:del w:id="1518" w:author="RutPW" w:date="2013-10-09T15:45:00Z"/>
          <w:rFonts w:ascii="Tahoma" w:hAnsi="Tahoma" w:cs="Tahoma"/>
          <w:sz w:val="20"/>
          <w:szCs w:val="20"/>
          <w:lang w:val="en-GB"/>
          <w:rPrChange w:id="1519" w:author="RutPW" w:date="2013-10-09T16:21:00Z">
            <w:rPr>
              <w:del w:id="1520" w:author="RutPW" w:date="2013-10-09T15:45:00Z"/>
              <w:rFonts w:ascii="Leelawadee" w:hAnsi="Leelawadee" w:cs="Leelawadee"/>
              <w:sz w:val="20"/>
              <w:szCs w:val="20"/>
              <w:lang w:val="en-GB"/>
            </w:rPr>
          </w:rPrChange>
        </w:rPr>
      </w:pPr>
    </w:p>
    <w:p w:rsidR="00454FFA" w:rsidRPr="00035100" w:rsidRDefault="00FC55B0" w:rsidP="004B7186">
      <w:pPr>
        <w:pStyle w:val="Geenafstand"/>
        <w:spacing w:line="276" w:lineRule="auto"/>
        <w:rPr>
          <w:ins w:id="1521" w:author="RutPW" w:date="2013-10-09T15:48:00Z"/>
          <w:rFonts w:ascii="Tahoma" w:hAnsi="Tahoma" w:cs="Tahoma"/>
          <w:sz w:val="20"/>
          <w:szCs w:val="20"/>
          <w:lang w:val="en-GB"/>
          <w:rPrChange w:id="1522" w:author="RutPW" w:date="2013-10-09T16:21:00Z">
            <w:rPr>
              <w:ins w:id="1523" w:author="RutPW" w:date="2013-10-09T15:48:00Z"/>
              <w:rFonts w:ascii="Leelawadee" w:hAnsi="Leelawadee" w:cs="Leelawadee"/>
              <w:sz w:val="20"/>
              <w:szCs w:val="20"/>
              <w:lang w:val="en-GB"/>
            </w:rPr>
          </w:rPrChange>
        </w:rPr>
      </w:pPr>
      <w:r w:rsidRPr="00035100">
        <w:rPr>
          <w:rFonts w:ascii="Tahoma" w:hAnsi="Tahoma" w:cs="Tahoma"/>
          <w:sz w:val="20"/>
          <w:szCs w:val="20"/>
          <w:lang w:val="en-GB"/>
          <w:rPrChange w:id="1524" w:author="RutPW" w:date="2013-10-09T16:21:00Z">
            <w:rPr>
              <w:rFonts w:ascii="Leelawadee" w:hAnsi="Leelawadee" w:cs="Leelawadee"/>
              <w:sz w:val="20"/>
              <w:szCs w:val="20"/>
              <w:lang w:val="en-GB"/>
            </w:rPr>
          </w:rPrChange>
        </w:rPr>
        <w:t xml:space="preserve">As a result of this development, products in an increasing number of markets are now chiefly defined by their design and their brand. </w:t>
      </w:r>
      <w:del w:id="1525" w:author="RutPW" w:date="2013-10-09T15:45:00Z">
        <w:r w:rsidRPr="00035100" w:rsidDel="00454FFA">
          <w:rPr>
            <w:rFonts w:ascii="Tahoma" w:hAnsi="Tahoma" w:cs="Tahoma"/>
            <w:sz w:val="20"/>
            <w:szCs w:val="20"/>
            <w:lang w:val="en-GB"/>
            <w:rPrChange w:id="1526" w:author="RutPW" w:date="2013-10-09T16:21:00Z">
              <w:rPr>
                <w:rFonts w:ascii="Leelawadee" w:hAnsi="Leelawadee" w:cs="Leelawadee"/>
                <w:sz w:val="20"/>
                <w:szCs w:val="20"/>
                <w:lang w:val="en-GB"/>
              </w:rPr>
            </w:rPrChange>
          </w:rPr>
          <w:delText xml:space="preserve">Besides the fashion industry, this also applies to </w:delText>
        </w:r>
      </w:del>
      <w:ins w:id="1527" w:author="RutPW" w:date="2013-10-09T15:45:00Z">
        <w:r w:rsidR="00454FFA" w:rsidRPr="00035100">
          <w:rPr>
            <w:rFonts w:ascii="Tahoma" w:hAnsi="Tahoma" w:cs="Tahoma"/>
            <w:sz w:val="20"/>
            <w:szCs w:val="20"/>
            <w:lang w:val="en-GB"/>
            <w:rPrChange w:id="1528" w:author="RutPW" w:date="2013-10-09T16:21:00Z">
              <w:rPr>
                <w:rFonts w:ascii="Leelawadee" w:hAnsi="Leelawadee" w:cs="Leelawadee"/>
                <w:sz w:val="20"/>
                <w:szCs w:val="20"/>
                <w:lang w:val="en-GB"/>
              </w:rPr>
            </w:rPrChange>
          </w:rPr>
          <w:t>C</w:t>
        </w:r>
      </w:ins>
      <w:del w:id="1529" w:author="RutPW" w:date="2013-10-09T15:45:00Z">
        <w:r w:rsidRPr="00035100" w:rsidDel="00454FFA">
          <w:rPr>
            <w:rFonts w:ascii="Tahoma" w:hAnsi="Tahoma" w:cs="Tahoma"/>
            <w:sz w:val="20"/>
            <w:szCs w:val="20"/>
            <w:lang w:val="en-GB"/>
            <w:rPrChange w:id="1530" w:author="RutPW" w:date="2013-10-09T16:21:00Z">
              <w:rPr>
                <w:rFonts w:ascii="Leelawadee" w:hAnsi="Leelawadee" w:cs="Leelawadee"/>
                <w:sz w:val="20"/>
                <w:szCs w:val="20"/>
                <w:lang w:val="en-GB"/>
              </w:rPr>
            </w:rPrChange>
          </w:rPr>
          <w:delText>c</w:delText>
        </w:r>
      </w:del>
      <w:r w:rsidRPr="00035100">
        <w:rPr>
          <w:rFonts w:ascii="Tahoma" w:hAnsi="Tahoma" w:cs="Tahoma"/>
          <w:sz w:val="20"/>
          <w:szCs w:val="20"/>
          <w:lang w:val="en-GB"/>
          <w:rPrChange w:id="1531" w:author="RutPW" w:date="2013-10-09T16:21:00Z">
            <w:rPr>
              <w:rFonts w:ascii="Leelawadee" w:hAnsi="Leelawadee" w:cs="Leelawadee"/>
              <w:sz w:val="20"/>
              <w:szCs w:val="20"/>
              <w:lang w:val="en-GB"/>
            </w:rPr>
          </w:rPrChange>
        </w:rPr>
        <w:t>onsumer electronics and information hardware</w:t>
      </w:r>
      <w:ins w:id="1532" w:author="RutPW" w:date="2013-10-09T15:45:00Z">
        <w:r w:rsidR="00454FFA" w:rsidRPr="00035100">
          <w:rPr>
            <w:rFonts w:ascii="Tahoma" w:hAnsi="Tahoma" w:cs="Tahoma"/>
            <w:sz w:val="20"/>
            <w:szCs w:val="20"/>
            <w:lang w:val="en-GB"/>
            <w:rPrChange w:id="1533" w:author="RutPW" w:date="2013-10-09T16:21:00Z">
              <w:rPr>
                <w:rFonts w:ascii="Leelawadee" w:hAnsi="Leelawadee" w:cs="Leelawadee"/>
                <w:sz w:val="20"/>
                <w:szCs w:val="20"/>
                <w:lang w:val="en-GB"/>
              </w:rPr>
            </w:rPrChange>
          </w:rPr>
          <w:t xml:space="preserve"> are a clear case in point</w:t>
        </w:r>
      </w:ins>
      <w:r w:rsidRPr="00035100">
        <w:rPr>
          <w:rFonts w:ascii="Tahoma" w:hAnsi="Tahoma" w:cs="Tahoma"/>
          <w:sz w:val="20"/>
          <w:szCs w:val="20"/>
          <w:lang w:val="en-GB"/>
          <w:rPrChange w:id="1534" w:author="RutPW" w:date="2013-10-09T16:21:00Z">
            <w:rPr>
              <w:rFonts w:ascii="Leelawadee" w:hAnsi="Leelawadee" w:cs="Leelawadee"/>
              <w:sz w:val="20"/>
              <w:szCs w:val="20"/>
              <w:lang w:val="en-GB"/>
            </w:rPr>
          </w:rPrChange>
        </w:rPr>
        <w:t xml:space="preserve">. </w:t>
      </w:r>
      <w:del w:id="1535" w:author="RutPW" w:date="2013-10-09T15:47:00Z">
        <w:r w:rsidRPr="00035100" w:rsidDel="00454FFA">
          <w:rPr>
            <w:rFonts w:ascii="Tahoma" w:hAnsi="Tahoma" w:cs="Tahoma"/>
            <w:sz w:val="20"/>
            <w:szCs w:val="20"/>
            <w:lang w:val="en-GB"/>
            <w:rPrChange w:id="1536" w:author="RutPW" w:date="2013-10-09T16:21:00Z">
              <w:rPr>
                <w:rFonts w:ascii="Leelawadee" w:hAnsi="Leelawadee" w:cs="Leelawadee"/>
                <w:sz w:val="20"/>
                <w:szCs w:val="20"/>
                <w:lang w:val="en-GB"/>
              </w:rPr>
            </w:rPrChange>
          </w:rPr>
          <w:delText xml:space="preserve">The design and brand are synonymous with the product. </w:delText>
        </w:r>
      </w:del>
      <w:r w:rsidRPr="00035100">
        <w:rPr>
          <w:rFonts w:ascii="Tahoma" w:hAnsi="Tahoma" w:cs="Tahoma"/>
          <w:sz w:val="20"/>
          <w:szCs w:val="20"/>
          <w:lang w:val="en-GB"/>
          <w:rPrChange w:id="1537" w:author="RutPW" w:date="2013-10-09T16:21:00Z">
            <w:rPr>
              <w:rFonts w:ascii="Leelawadee" w:hAnsi="Leelawadee" w:cs="Leelawadee"/>
              <w:sz w:val="20"/>
              <w:szCs w:val="20"/>
              <w:lang w:val="en-GB"/>
            </w:rPr>
          </w:rPrChange>
        </w:rPr>
        <w:t xml:space="preserve">In the market for media and IT services, the boundaries between technology, design, and even content are becoming increasingly blurred. The best example of this is Apple, the most successful business of the past decade. Apple has demonstrated the crucial importance of design, even more than Sony previously did with a number of groundbreaking concepts in the electronics industry. Now it seems as though Apple is already losing ground in this respect to Samsung. </w:t>
      </w:r>
    </w:p>
    <w:p w:rsidR="00454FFA" w:rsidRPr="00035100" w:rsidRDefault="00454FFA" w:rsidP="004B7186">
      <w:pPr>
        <w:pStyle w:val="Geenafstand"/>
        <w:spacing w:line="276" w:lineRule="auto"/>
        <w:rPr>
          <w:ins w:id="1538" w:author="RutPW" w:date="2013-10-09T15:48:00Z"/>
          <w:rFonts w:ascii="Tahoma" w:hAnsi="Tahoma" w:cs="Tahoma"/>
          <w:sz w:val="20"/>
          <w:szCs w:val="20"/>
          <w:lang w:val="en-GB"/>
          <w:rPrChange w:id="1539" w:author="RutPW" w:date="2013-10-09T16:21:00Z">
            <w:rPr>
              <w:ins w:id="1540" w:author="RutPW" w:date="2013-10-09T15:48:00Z"/>
              <w:rFonts w:ascii="Leelawadee" w:hAnsi="Leelawadee" w:cs="Leelawadee"/>
              <w:sz w:val="20"/>
              <w:szCs w:val="20"/>
              <w:lang w:val="en-GB"/>
            </w:rPr>
          </w:rPrChange>
        </w:rPr>
      </w:pPr>
    </w:p>
    <w:p w:rsidR="00FC55B0" w:rsidRPr="00035100" w:rsidRDefault="00FC55B0" w:rsidP="004B7186">
      <w:pPr>
        <w:pStyle w:val="Geenafstand"/>
        <w:spacing w:line="276" w:lineRule="auto"/>
        <w:rPr>
          <w:rFonts w:ascii="Tahoma" w:hAnsi="Tahoma" w:cs="Tahoma"/>
          <w:sz w:val="20"/>
          <w:lang w:val="en-GB"/>
          <w:rPrChange w:id="1541" w:author="RutPW" w:date="2013-10-09T16:21:00Z">
            <w:rPr>
              <w:rFonts w:ascii="Leelawadee" w:hAnsi="Leelawadee" w:cs="Leelawadee"/>
              <w:sz w:val="20"/>
              <w:lang w:val="en-GB"/>
            </w:rPr>
          </w:rPrChange>
        </w:rPr>
      </w:pPr>
      <w:r w:rsidRPr="00035100">
        <w:rPr>
          <w:rFonts w:ascii="Tahoma" w:hAnsi="Tahoma" w:cs="Tahoma"/>
          <w:sz w:val="20"/>
          <w:szCs w:val="20"/>
          <w:lang w:val="en-GB"/>
          <w:rPrChange w:id="1542" w:author="RutPW" w:date="2013-10-09T16:21:00Z">
            <w:rPr>
              <w:rFonts w:ascii="Leelawadee" w:hAnsi="Leelawadee" w:cs="Leelawadee"/>
              <w:sz w:val="20"/>
              <w:szCs w:val="20"/>
              <w:lang w:val="en-GB"/>
            </w:rPr>
          </w:rPrChange>
        </w:rPr>
        <w:t xml:space="preserve">The almost symbiotic relationship between </w:t>
      </w:r>
      <w:r w:rsidRPr="00035100">
        <w:rPr>
          <w:rFonts w:ascii="Tahoma" w:hAnsi="Tahoma" w:cs="Tahoma"/>
          <w:sz w:val="20"/>
          <w:lang w:val="en-GB"/>
          <w:rPrChange w:id="1543" w:author="RutPW" w:date="2013-10-09T16:21:00Z">
            <w:rPr>
              <w:rFonts w:ascii="Leelawadee" w:hAnsi="Leelawadee" w:cs="Leelawadee"/>
              <w:sz w:val="20"/>
              <w:lang w:val="en-GB"/>
            </w:rPr>
          </w:rPrChange>
        </w:rPr>
        <w:t xml:space="preserve">information and communication technology on one hand, and creative industries on the other, can be explained by the central role of language and information in both domains. The products of the creative industries are basically immaterial: information which is shared in various formats with individual customers and business clients. Creative industries almost always make use of (newer or more traditional) information and communication technology (ICT). One of the oldest forms of this technology is writing; book printing is, relatively speaking, a much more recent development. The newest forms of ICT include digital networks and various forms of information processing (software). Innovation in the creative industries is closely related to developments in information and communication technology, and in some cases also vice-versa. Just as printing technologies once paved the way for book and newspaper publishing, the development of the Internet and new digital technologies is now causing an extensive restructuring of the media industry (including the emergence of new segments such as the gaming sector) as well as profound social transformations. Creative industries are at the forefront of this development, precisely because the sector in fact thrives on the development and exploitation of information and symbols, of lifestyle and representation. As a consequence, it is often unclear whether some businesses, including global players such as Google, Apple and Amazon, should be classified as ICT or creative industries. In the Netherlands, TomTom is a good example of the fusion between creative industries and ICT. TomTom facilitates and exploits access to information, thus functioning in many respects as a publisher. Innovative products and services which combine the qualities of creative industries and ICT are </w:t>
      </w:r>
      <w:del w:id="1544" w:author="RutPW" w:date="2013-10-09T15:51:00Z">
        <w:r w:rsidRPr="00035100" w:rsidDel="00454FFA">
          <w:rPr>
            <w:rFonts w:ascii="Tahoma" w:hAnsi="Tahoma" w:cs="Tahoma"/>
            <w:sz w:val="20"/>
            <w:lang w:val="en-GB"/>
            <w:rPrChange w:id="1545" w:author="RutPW" w:date="2013-10-09T16:21:00Z">
              <w:rPr>
                <w:rFonts w:ascii="Leelawadee" w:hAnsi="Leelawadee" w:cs="Leelawadee"/>
                <w:sz w:val="20"/>
                <w:lang w:val="en-GB"/>
              </w:rPr>
            </w:rPrChange>
          </w:rPr>
          <w:delText xml:space="preserve">increasingly </w:delText>
        </w:r>
      </w:del>
      <w:r w:rsidRPr="00035100">
        <w:rPr>
          <w:rFonts w:ascii="Tahoma" w:hAnsi="Tahoma" w:cs="Tahoma"/>
          <w:sz w:val="20"/>
          <w:lang w:val="en-GB"/>
          <w:rPrChange w:id="1546" w:author="RutPW" w:date="2013-10-09T16:21:00Z">
            <w:rPr>
              <w:rFonts w:ascii="Leelawadee" w:hAnsi="Leelawadee" w:cs="Leelawadee"/>
              <w:sz w:val="20"/>
              <w:lang w:val="en-GB"/>
            </w:rPr>
          </w:rPrChange>
        </w:rPr>
        <w:t>the most important generators of value in today’s economy. In the virtual domain, new creative concepts can be very rapidly scaled up to a global level.</w:t>
      </w:r>
      <w:ins w:id="1547" w:author="RutPW" w:date="2013-10-09T15:52:00Z">
        <w:r w:rsidR="00454FFA" w:rsidRPr="00035100">
          <w:rPr>
            <w:rStyle w:val="Voetnootmarkering"/>
            <w:rFonts w:ascii="Tahoma" w:hAnsi="Tahoma" w:cs="Tahoma"/>
            <w:sz w:val="20"/>
            <w:lang w:val="en-GB"/>
            <w:rPrChange w:id="1548" w:author="RutPW" w:date="2013-10-09T16:21:00Z">
              <w:rPr>
                <w:rStyle w:val="Voetnootmarkering"/>
                <w:rFonts w:ascii="Leelawadee" w:hAnsi="Leelawadee"/>
                <w:sz w:val="20"/>
                <w:lang w:val="en-GB"/>
              </w:rPr>
            </w:rPrChange>
          </w:rPr>
          <w:footnoteReference w:id="14"/>
        </w:r>
      </w:ins>
      <w:r w:rsidRPr="00035100">
        <w:rPr>
          <w:rFonts w:ascii="Tahoma" w:hAnsi="Tahoma" w:cs="Tahoma"/>
          <w:sz w:val="20"/>
          <w:lang w:val="en-GB"/>
          <w:rPrChange w:id="1556" w:author="RutPW" w:date="2013-10-09T16:21:00Z">
            <w:rPr>
              <w:rFonts w:ascii="Leelawadee" w:hAnsi="Leelawadee" w:cs="Leelawadee"/>
              <w:sz w:val="20"/>
              <w:lang w:val="en-GB"/>
            </w:rPr>
          </w:rPrChange>
        </w:rPr>
        <w:t xml:space="preserve"> The downside to this obvious opportunity, is that a global potential market also means global competition. In the virtual creative industry, the role of local markets plays a much smaller role than in the material creative sector. </w:t>
      </w:r>
    </w:p>
    <w:p w:rsidR="00FC55B0" w:rsidRPr="00035100" w:rsidRDefault="00FC55B0" w:rsidP="00676D7A">
      <w:pPr>
        <w:pStyle w:val="Geenafstand"/>
        <w:spacing w:line="260" w:lineRule="atLeast"/>
        <w:rPr>
          <w:rFonts w:ascii="Tahoma" w:hAnsi="Tahoma" w:cs="Tahoma"/>
          <w:sz w:val="20"/>
          <w:szCs w:val="20"/>
          <w:lang w:val="en-GB"/>
          <w:rPrChange w:id="1557" w:author="RutPW" w:date="2013-10-09T16:21:00Z">
            <w:rPr>
              <w:rFonts w:ascii="Leelawadee" w:hAnsi="Leelawadee" w:cs="Leelawadee"/>
              <w:sz w:val="20"/>
              <w:szCs w:val="20"/>
              <w:lang w:val="en-GB"/>
            </w:rPr>
          </w:rPrChange>
        </w:rPr>
      </w:pPr>
    </w:p>
    <w:p w:rsidR="00FC55B0" w:rsidRPr="00035100" w:rsidRDefault="00FC55B0" w:rsidP="009A2C70">
      <w:pPr>
        <w:pStyle w:val="Geenafstand"/>
        <w:spacing w:line="276" w:lineRule="auto"/>
        <w:rPr>
          <w:rFonts w:ascii="Tahoma" w:hAnsi="Tahoma" w:cs="Tahoma"/>
          <w:sz w:val="20"/>
          <w:szCs w:val="20"/>
          <w:lang w:val="en-GB"/>
          <w:rPrChange w:id="1558"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559" w:author="RutPW" w:date="2013-10-09T16:21:00Z">
            <w:rPr>
              <w:rFonts w:ascii="Leelawadee" w:hAnsi="Leelawadee" w:cs="Leelawadee"/>
              <w:sz w:val="20"/>
              <w:szCs w:val="20"/>
              <w:lang w:val="en-GB"/>
            </w:rPr>
          </w:rPrChange>
        </w:rPr>
        <w:t>The catalysing effect of creative industries on the rest of the economy is not limited to creative business services, which include design, advertising and communication. In the media and entertainment industry as well, products, services and competences are being developed which can be applied within the economy at large, and which add lifestyle value to more generic products and services, by providing them with symbolic qualities based on the gravitational attraction of products and personalities from the world of popular culture (</w:t>
      </w:r>
      <w:r w:rsidRPr="00035100">
        <w:rPr>
          <w:rFonts w:ascii="Tahoma" w:hAnsi="Tahoma" w:cs="Tahoma"/>
          <w:sz w:val="20"/>
          <w:szCs w:val="20"/>
          <w:highlight w:val="yellow"/>
          <w:lang w:val="en-GB"/>
          <w:rPrChange w:id="1560" w:author="RutPW" w:date="2013-10-09T16:21:00Z">
            <w:rPr>
              <w:rFonts w:ascii="Leelawadee" w:hAnsi="Leelawadee" w:cs="Leelawadee"/>
              <w:sz w:val="20"/>
              <w:szCs w:val="20"/>
              <w:highlight w:val="yellow"/>
              <w:lang w:val="en-GB"/>
            </w:rPr>
          </w:rPrChange>
        </w:rPr>
        <w:t>Wolf, 1999</w:t>
      </w:r>
      <w:r w:rsidRPr="00035100">
        <w:rPr>
          <w:rFonts w:ascii="Tahoma" w:hAnsi="Tahoma" w:cs="Tahoma"/>
          <w:sz w:val="20"/>
          <w:szCs w:val="20"/>
          <w:lang w:val="en-GB"/>
          <w:rPrChange w:id="1561" w:author="RutPW" w:date="2013-10-09T16:21:00Z">
            <w:rPr>
              <w:rFonts w:ascii="Leelawadee" w:hAnsi="Leelawadee" w:cs="Leelawadee"/>
              <w:sz w:val="20"/>
              <w:szCs w:val="20"/>
              <w:lang w:val="en-GB"/>
            </w:rPr>
          </w:rPrChange>
        </w:rPr>
        <w:t xml:space="preserve">). Serious gaming is another example of how new applications developed within </w:t>
      </w:r>
      <w:del w:id="1562" w:author="RutPW" w:date="2013-10-10T13:52:00Z">
        <w:r w:rsidRPr="00035100" w:rsidDel="00D23626">
          <w:rPr>
            <w:rFonts w:ascii="Tahoma" w:hAnsi="Tahoma" w:cs="Tahoma"/>
            <w:sz w:val="20"/>
            <w:szCs w:val="20"/>
            <w:lang w:val="en-GB"/>
            <w:rPrChange w:id="1563" w:author="RutPW" w:date="2013-10-09T16:21:00Z">
              <w:rPr>
                <w:rFonts w:ascii="Leelawadee" w:hAnsi="Leelawadee" w:cs="Leelawadee"/>
                <w:sz w:val="20"/>
                <w:szCs w:val="20"/>
                <w:lang w:val="en-GB"/>
              </w:rPr>
            </w:rPrChange>
          </w:rPr>
          <w:delText>th</w:delText>
        </w:r>
      </w:del>
      <w:ins w:id="1564" w:author="RutPW" w:date="2013-10-10T13:52:00Z">
        <w:r w:rsidR="00D23626">
          <w:rPr>
            <w:rFonts w:ascii="Tahoma" w:hAnsi="Tahoma" w:cs="Tahoma"/>
            <w:sz w:val="20"/>
            <w:szCs w:val="20"/>
            <w:lang w:val="en-GB"/>
          </w:rPr>
          <w:t>this sub</w:t>
        </w:r>
      </w:ins>
      <w:del w:id="1565" w:author="RutPW" w:date="2013-10-10T13:52:00Z">
        <w:r w:rsidRPr="00035100" w:rsidDel="00D23626">
          <w:rPr>
            <w:rFonts w:ascii="Tahoma" w:hAnsi="Tahoma" w:cs="Tahoma"/>
            <w:sz w:val="20"/>
            <w:szCs w:val="20"/>
            <w:lang w:val="en-GB"/>
            <w:rPrChange w:id="1566" w:author="RutPW" w:date="2013-10-09T16:21:00Z">
              <w:rPr>
                <w:rFonts w:ascii="Leelawadee" w:hAnsi="Leelawadee" w:cs="Leelawadee"/>
                <w:sz w:val="20"/>
                <w:szCs w:val="20"/>
                <w:lang w:val="en-GB"/>
              </w:rPr>
            </w:rPrChange>
          </w:rPr>
          <w:delText xml:space="preserve">e </w:delText>
        </w:r>
      </w:del>
      <w:r w:rsidRPr="00035100">
        <w:rPr>
          <w:rFonts w:ascii="Tahoma" w:hAnsi="Tahoma" w:cs="Tahoma"/>
          <w:sz w:val="20"/>
          <w:szCs w:val="20"/>
          <w:lang w:val="en-GB"/>
          <w:rPrChange w:id="1567" w:author="RutPW" w:date="2013-10-09T16:21:00Z">
            <w:rPr>
              <w:rFonts w:ascii="Leelawadee" w:hAnsi="Leelawadee" w:cs="Leelawadee"/>
              <w:sz w:val="20"/>
              <w:szCs w:val="20"/>
              <w:lang w:val="en-GB"/>
            </w:rPr>
          </w:rPrChange>
        </w:rPr>
        <w:t xml:space="preserve">sector add value to another sector. Games, which first originated as entertainment products, are increasingly being applied in communication and information strategies, as well as in health care, where the use of specialised games in medical rehabilitation processes has met with some very interesting results indeed. </w:t>
      </w:r>
    </w:p>
    <w:p w:rsidR="00FC55B0" w:rsidRPr="00035100" w:rsidRDefault="00FC55B0" w:rsidP="009A2C70">
      <w:pPr>
        <w:pStyle w:val="Geenafstand"/>
        <w:spacing w:line="276" w:lineRule="auto"/>
        <w:rPr>
          <w:rFonts w:ascii="Tahoma" w:hAnsi="Tahoma" w:cs="Tahoma"/>
          <w:sz w:val="20"/>
          <w:lang w:val="en-GB"/>
          <w:rPrChange w:id="1568" w:author="RutPW" w:date="2013-10-09T16:21:00Z">
            <w:rPr>
              <w:rFonts w:ascii="Leelawadee" w:hAnsi="Leelawadee" w:cs="Leelawadee"/>
              <w:sz w:val="20"/>
              <w:lang w:val="en-GB"/>
            </w:rPr>
          </w:rPrChange>
        </w:rPr>
      </w:pPr>
    </w:p>
    <w:p w:rsidR="00FC55B0" w:rsidRPr="00035100" w:rsidRDefault="00FC55B0" w:rsidP="00FA18E9">
      <w:pPr>
        <w:pStyle w:val="Geenafstand"/>
        <w:spacing w:line="276" w:lineRule="auto"/>
        <w:rPr>
          <w:rFonts w:ascii="Tahoma" w:hAnsi="Tahoma" w:cs="Tahoma"/>
          <w:sz w:val="20"/>
          <w:szCs w:val="20"/>
          <w:lang w:val="en-GB"/>
          <w:rPrChange w:id="1569"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570" w:author="RutPW" w:date="2013-10-09T16:21:00Z">
            <w:rPr>
              <w:rFonts w:ascii="Leelawadee" w:hAnsi="Leelawadee"/>
              <w:sz w:val="20"/>
              <w:szCs w:val="20"/>
              <w:lang w:val="en-GB"/>
            </w:rPr>
          </w:rPrChange>
        </w:rPr>
        <w:t>Also the domain of the arts, particularly artistic research, is providing contributions to broader social and even economic developments. An exploratory research of the artistic research practice of a number of leading art and technology laboratories in the Netherlands, such as Waag Society, V2_, Mediamatic and Worm (</w:t>
      </w:r>
      <w:r w:rsidRPr="00035100">
        <w:rPr>
          <w:rFonts w:ascii="Tahoma" w:hAnsi="Tahoma" w:cs="Tahoma"/>
          <w:sz w:val="20"/>
          <w:szCs w:val="20"/>
          <w:highlight w:val="yellow"/>
          <w:lang w:val="en-GB"/>
          <w:rPrChange w:id="1571" w:author="RutPW" w:date="2013-10-09T16:21:00Z">
            <w:rPr>
              <w:rFonts w:ascii="Leelawadee" w:hAnsi="Leelawadee"/>
              <w:sz w:val="20"/>
              <w:szCs w:val="20"/>
              <w:lang w:val="en-GB"/>
            </w:rPr>
          </w:rPrChange>
        </w:rPr>
        <w:t>Rutten</w:t>
      </w:r>
      <w:r w:rsidRPr="00035100">
        <w:rPr>
          <w:rFonts w:ascii="Tahoma" w:hAnsi="Tahoma" w:cs="Tahoma"/>
          <w:sz w:val="20"/>
          <w:szCs w:val="20"/>
          <w:lang w:val="en-GB"/>
          <w:rPrChange w:id="1572" w:author="RutPW" w:date="2013-10-09T16:21:00Z">
            <w:rPr>
              <w:rFonts w:ascii="Leelawadee" w:hAnsi="Leelawadee"/>
              <w:sz w:val="20"/>
              <w:szCs w:val="20"/>
              <w:lang w:val="en-GB"/>
            </w:rPr>
          </w:rPrChange>
        </w:rPr>
        <w:t xml:space="preserve"> </w:t>
      </w:r>
      <w:r w:rsidRPr="00035100">
        <w:rPr>
          <w:rFonts w:ascii="Tahoma" w:hAnsi="Tahoma" w:cs="Tahoma"/>
          <w:sz w:val="20"/>
          <w:szCs w:val="20"/>
          <w:highlight w:val="yellow"/>
          <w:lang w:val="en-GB"/>
          <w:rPrChange w:id="1573" w:author="RutPW" w:date="2013-10-09T16:21:00Z">
            <w:rPr>
              <w:rFonts w:ascii="Leelawadee" w:hAnsi="Leelawadee"/>
              <w:sz w:val="20"/>
              <w:szCs w:val="20"/>
              <w:lang w:val="en-GB"/>
            </w:rPr>
          </w:rPrChange>
        </w:rPr>
        <w:t>2011</w:t>
      </w:r>
      <w:r w:rsidRPr="00035100">
        <w:rPr>
          <w:rFonts w:ascii="Tahoma" w:hAnsi="Tahoma" w:cs="Tahoma"/>
          <w:sz w:val="20"/>
          <w:szCs w:val="20"/>
          <w:lang w:val="en-GB"/>
          <w:rPrChange w:id="1574" w:author="RutPW" w:date="2013-10-09T16:21:00Z">
            <w:rPr>
              <w:rFonts w:ascii="Leelawadee" w:hAnsi="Leelawadee"/>
              <w:sz w:val="20"/>
              <w:szCs w:val="20"/>
              <w:lang w:val="en-GB"/>
            </w:rPr>
          </w:rPrChange>
        </w:rPr>
        <w:t>) shows how the work produced in the field of contemporary arts contributes to the development of knowledge as well as social innovation. In the current practice of the art and technology labs, artists ask questions such as: Who are we? How are we living? How do we wish to live? These questions are then the subject of a creative and research process, in which technology is deconstructed and reconstructed: a process known as hacking, broadly similar to the process of reverse engineering as applied in the world of industry. Creative works resulting from this practice call into question existing practices, and provoke new discussions and debates. Media labs thus focus on deconstructing technology from a social or aesthetic perspective, showcasing technological development processes which otherwise might have remained undetected from the dominant design perspective. This in turn allows for the development of possible alternative processes focusing on social values, targets and applications which otherwise might not have been explored. This way, media labs offer alternative and often superior uses of the social possibilities offered by technology; art provides the fundamental research for the creative industries, in much the same way as scientific laboratory research does for industrial innovation. In the United Kingdom, the connection between art, science, the creative industries at large, and ultimately social innovation, is explicitly recognised: the Strategic Technology Board’s Creative Industries innovation programme falls under the University of the Arts in London</w:t>
      </w:r>
      <w:r w:rsidRPr="00035100">
        <w:rPr>
          <w:rFonts w:ascii="Tahoma" w:hAnsi="Tahoma" w:cs="Tahoma"/>
          <w:sz w:val="28"/>
          <w:lang w:val="en-GB"/>
          <w:rPrChange w:id="1575" w:author="RutPW" w:date="2013-10-09T16:21:00Z">
            <w:rPr>
              <w:rFonts w:hAnsi="Leelawadee"/>
              <w:sz w:val="28"/>
              <w:lang w:val="en-GB"/>
            </w:rPr>
          </w:rPrChange>
        </w:rPr>
        <w:t xml:space="preserve"> </w:t>
      </w:r>
      <w:r w:rsidRPr="00035100">
        <w:rPr>
          <w:rFonts w:ascii="Tahoma" w:hAnsi="Tahoma" w:cs="Tahoma"/>
          <w:sz w:val="20"/>
          <w:szCs w:val="20"/>
          <w:lang w:val="en-GB"/>
          <w:rPrChange w:id="1576" w:author="RutPW" w:date="2013-10-09T16:21:00Z">
            <w:rPr>
              <w:rFonts w:ascii="Leelawadee" w:hAnsi="Leelawadee"/>
              <w:sz w:val="20"/>
              <w:szCs w:val="20"/>
              <w:lang w:val="en-GB"/>
            </w:rPr>
          </w:rPrChange>
        </w:rPr>
        <w:t xml:space="preserve">(cf. </w:t>
      </w:r>
      <w:r w:rsidRPr="00035100">
        <w:rPr>
          <w:rFonts w:ascii="Tahoma" w:hAnsi="Tahoma" w:cs="Tahoma"/>
          <w:sz w:val="20"/>
          <w:szCs w:val="20"/>
          <w:highlight w:val="yellow"/>
          <w:lang w:val="en-GB"/>
          <w:rPrChange w:id="1577" w:author="RutPW" w:date="2013-10-09T16:21:00Z">
            <w:rPr>
              <w:rFonts w:ascii="Leelawadee" w:hAnsi="Leelawadee"/>
              <w:sz w:val="20"/>
              <w:szCs w:val="20"/>
              <w:lang w:val="en-GB"/>
            </w:rPr>
          </w:rPrChange>
        </w:rPr>
        <w:t>Rinnooy Kan</w:t>
      </w:r>
      <w:r w:rsidRPr="00035100">
        <w:rPr>
          <w:rFonts w:ascii="Tahoma" w:hAnsi="Tahoma" w:cs="Tahoma"/>
          <w:sz w:val="20"/>
          <w:szCs w:val="20"/>
          <w:lang w:val="en-GB"/>
          <w:rPrChange w:id="1578" w:author="RutPW" w:date="2013-10-09T16:21:00Z">
            <w:rPr>
              <w:rFonts w:ascii="Leelawadee" w:hAnsi="Leelawadee"/>
              <w:sz w:val="20"/>
              <w:szCs w:val="20"/>
              <w:lang w:val="en-GB"/>
            </w:rPr>
          </w:rPrChange>
        </w:rPr>
        <w:t xml:space="preserve"> et al. 2012). In the Netherlands, such a link has not yet been </w:t>
      </w:r>
      <w:del w:id="1579" w:author="RutPW" w:date="2013-10-09T15:56:00Z">
        <w:r w:rsidRPr="00035100" w:rsidDel="00646392">
          <w:rPr>
            <w:rFonts w:ascii="Tahoma" w:hAnsi="Tahoma" w:cs="Tahoma"/>
            <w:sz w:val="20"/>
            <w:szCs w:val="20"/>
            <w:lang w:val="en-GB"/>
            <w:rPrChange w:id="1580" w:author="RutPW" w:date="2013-10-09T16:21:00Z">
              <w:rPr>
                <w:rFonts w:ascii="Leelawadee" w:hAnsi="Leelawadee"/>
                <w:sz w:val="20"/>
                <w:szCs w:val="20"/>
                <w:lang w:val="en-GB"/>
              </w:rPr>
            </w:rPrChange>
          </w:rPr>
          <w:delText xml:space="preserve">officially </w:delText>
        </w:r>
      </w:del>
      <w:r w:rsidRPr="00035100">
        <w:rPr>
          <w:rFonts w:ascii="Tahoma" w:hAnsi="Tahoma" w:cs="Tahoma"/>
          <w:sz w:val="20"/>
          <w:szCs w:val="20"/>
          <w:lang w:val="en-GB"/>
          <w:rPrChange w:id="1581" w:author="RutPW" w:date="2013-10-09T16:21:00Z">
            <w:rPr>
              <w:rFonts w:ascii="Leelawadee" w:hAnsi="Leelawadee"/>
              <w:sz w:val="20"/>
              <w:szCs w:val="20"/>
              <w:lang w:val="en-GB"/>
            </w:rPr>
          </w:rPrChange>
        </w:rPr>
        <w:t>established.</w:t>
      </w:r>
    </w:p>
    <w:p w:rsidR="00FC55B0" w:rsidRPr="00035100" w:rsidRDefault="00FC55B0" w:rsidP="00FA18E9">
      <w:pPr>
        <w:pStyle w:val="Geenafstand"/>
        <w:spacing w:line="276" w:lineRule="auto"/>
        <w:rPr>
          <w:rFonts w:ascii="Tahoma" w:hAnsi="Tahoma" w:cs="Tahoma"/>
          <w:sz w:val="20"/>
          <w:szCs w:val="20"/>
          <w:lang w:val="en-GB"/>
          <w:rPrChange w:id="1582" w:author="RutPW" w:date="2013-10-09T16:21:00Z">
            <w:rPr>
              <w:rFonts w:ascii="Leelawadee" w:hAnsi="Leelawadee" w:cs="Leelawadee"/>
              <w:sz w:val="20"/>
              <w:szCs w:val="20"/>
              <w:lang w:val="en-GB"/>
            </w:rPr>
          </w:rPrChange>
        </w:rPr>
      </w:pPr>
    </w:p>
    <w:p w:rsidR="00FC55B0" w:rsidRPr="00035100" w:rsidRDefault="00FC55B0" w:rsidP="00377B71">
      <w:pPr>
        <w:pStyle w:val="Body"/>
        <w:spacing w:line="276" w:lineRule="auto"/>
        <w:jc w:val="left"/>
        <w:rPr>
          <w:rFonts w:ascii="Tahoma" w:hAnsi="Tahoma" w:cs="Tahoma"/>
          <w:sz w:val="20"/>
          <w:lang w:val="en-GB"/>
          <w:rPrChange w:id="1583" w:author="RutPW" w:date="2013-10-09T16:21:00Z">
            <w:rPr>
              <w:rFonts w:ascii="Leelawadee" w:hAnsi="Leelawadee" w:cs="Leelawadee"/>
              <w:sz w:val="20"/>
              <w:lang w:val="en-GB"/>
            </w:rPr>
          </w:rPrChange>
        </w:rPr>
      </w:pPr>
      <w:r w:rsidRPr="00035100">
        <w:rPr>
          <w:rFonts w:ascii="Tahoma" w:hAnsi="Tahoma" w:cs="Tahoma"/>
          <w:sz w:val="20"/>
          <w:lang w:val="en-GB"/>
          <w:rPrChange w:id="1584" w:author="RutPW" w:date="2013-10-09T16:21:00Z">
            <w:rPr>
              <w:rFonts w:ascii="Leelawadee" w:hAnsi="Leelawadee" w:cs="Leelawadee"/>
              <w:sz w:val="20"/>
              <w:lang w:val="en-GB"/>
            </w:rPr>
          </w:rPrChange>
        </w:rPr>
        <w:t xml:space="preserve">The potential demonstrated in all the above examples manifests itself in the role currently attributed to the creative industries in providing solutions to broad social challenges, for example in the fields of sustainability, mobility and health care. </w:t>
      </w:r>
      <w:r w:rsidRPr="00035100">
        <w:rPr>
          <w:rFonts w:ascii="Tahoma" w:hAnsi="Tahoma" w:cs="Tahoma"/>
          <w:sz w:val="20"/>
          <w:u w:color="000000"/>
          <w:lang w:val="en-GB"/>
          <w:rPrChange w:id="1585" w:author="RutPW" w:date="2013-10-09T16:21:00Z">
            <w:rPr>
              <w:rFonts w:ascii="Leelawadee" w:hAnsi="Leelawadee" w:cs="Leelawadee"/>
              <w:sz w:val="20"/>
              <w:u w:color="000000"/>
              <w:lang w:val="en-GB"/>
            </w:rPr>
          </w:rPrChange>
        </w:rPr>
        <w:t xml:space="preserve">The European Union refers to these as </w:t>
      </w:r>
      <w:r w:rsidRPr="00035100">
        <w:rPr>
          <w:rFonts w:ascii="Tahoma" w:hAnsi="Tahoma" w:cs="Tahoma"/>
          <w:i/>
          <w:iCs/>
          <w:sz w:val="20"/>
          <w:u w:color="000000"/>
          <w:lang w:val="en-GB"/>
          <w:rPrChange w:id="1586" w:author="RutPW" w:date="2013-10-09T16:21:00Z">
            <w:rPr>
              <w:rFonts w:ascii="Leelawadee" w:hAnsi="Leelawadee" w:cs="Leelawadee"/>
              <w:i/>
              <w:iCs/>
              <w:sz w:val="20"/>
              <w:u w:color="000000"/>
              <w:lang w:val="en-GB"/>
            </w:rPr>
          </w:rPrChange>
        </w:rPr>
        <w:t>grand societal challenges</w:t>
      </w:r>
      <w:r w:rsidRPr="00035100">
        <w:rPr>
          <w:rFonts w:ascii="Tahoma" w:hAnsi="Tahoma" w:cs="Tahoma"/>
          <w:sz w:val="20"/>
          <w:u w:color="000000"/>
          <w:lang w:val="en-GB"/>
          <w:rPrChange w:id="1587" w:author="RutPW" w:date="2013-10-09T16:21:00Z">
            <w:rPr>
              <w:rFonts w:ascii="Leelawadee" w:hAnsi="Leelawadee" w:cs="Leelawadee"/>
              <w:sz w:val="20"/>
              <w:u w:color="000000"/>
              <w:lang w:val="en-GB"/>
            </w:rPr>
          </w:rPrChange>
        </w:rPr>
        <w:t xml:space="preserve"> which are crucial to the future of societies on our continent. </w:t>
      </w:r>
      <w:r w:rsidRPr="00035100">
        <w:rPr>
          <w:rFonts w:ascii="Tahoma" w:hAnsi="Tahoma" w:cs="Tahoma"/>
          <w:sz w:val="20"/>
          <w:lang w:val="en-GB"/>
          <w:rPrChange w:id="1588" w:author="RutPW" w:date="2013-10-09T16:21:00Z">
            <w:rPr>
              <w:rFonts w:ascii="Leelawadee" w:hAnsi="Leelawadee" w:cs="Leelawadee"/>
              <w:sz w:val="20"/>
              <w:lang w:val="en-GB"/>
            </w:rPr>
          </w:rPrChange>
        </w:rPr>
        <w:t xml:space="preserve">These challenges require integrated responses, rather than purely technological solutions; there are cultural values at stake, requiring an approach in which the creative industries will be called upon to play an important role (See also: </w:t>
      </w:r>
      <w:r w:rsidRPr="00035100">
        <w:rPr>
          <w:rFonts w:ascii="Tahoma" w:hAnsi="Tahoma" w:cs="Tahoma"/>
          <w:sz w:val="20"/>
          <w:highlight w:val="yellow"/>
          <w:lang w:val="en-GB"/>
          <w:rPrChange w:id="1589" w:author="RutPW" w:date="2013-10-09T16:21:00Z">
            <w:rPr>
              <w:rFonts w:ascii="Leelawadee" w:hAnsi="Leelawadee" w:cs="Leelawadee"/>
              <w:sz w:val="20"/>
              <w:highlight w:val="yellow"/>
              <w:lang w:val="en-GB"/>
            </w:rPr>
          </w:rPrChange>
        </w:rPr>
        <w:t>Amerika 2013</w:t>
      </w:r>
      <w:r w:rsidRPr="00035100">
        <w:rPr>
          <w:rFonts w:ascii="Tahoma" w:hAnsi="Tahoma" w:cs="Tahoma"/>
          <w:sz w:val="20"/>
          <w:lang w:val="en-GB"/>
          <w:rPrChange w:id="1590" w:author="RutPW" w:date="2013-10-09T16:21:00Z">
            <w:rPr>
              <w:rFonts w:ascii="Leelawadee" w:hAnsi="Leelawadee" w:cs="Leelawadee"/>
              <w:sz w:val="20"/>
              <w:lang w:val="en-GB"/>
            </w:rPr>
          </w:rPrChange>
        </w:rPr>
        <w:t xml:space="preserve">; </w:t>
      </w:r>
      <w:r w:rsidRPr="00035100">
        <w:rPr>
          <w:rFonts w:ascii="Tahoma" w:hAnsi="Tahoma" w:cs="Tahoma"/>
          <w:sz w:val="20"/>
          <w:highlight w:val="yellow"/>
          <w:lang w:val="en-GB"/>
          <w:rPrChange w:id="1591" w:author="RutPW" w:date="2013-10-09T16:21:00Z">
            <w:rPr>
              <w:rFonts w:ascii="Leelawadee" w:hAnsi="Leelawadee" w:cs="Leelawadee"/>
              <w:sz w:val="20"/>
              <w:lang w:val="en-GB"/>
            </w:rPr>
          </w:rPrChange>
        </w:rPr>
        <w:t>Topteam Creatieve Industrie 2011</w:t>
      </w:r>
      <w:r w:rsidRPr="00035100">
        <w:rPr>
          <w:rFonts w:ascii="Tahoma" w:hAnsi="Tahoma" w:cs="Tahoma"/>
          <w:sz w:val="20"/>
          <w:lang w:val="en-GB"/>
          <w:rPrChange w:id="1592" w:author="RutPW" w:date="2013-10-09T16:21:00Z">
            <w:rPr>
              <w:rFonts w:ascii="Leelawadee" w:hAnsi="Leelawadee" w:cs="Leelawadee"/>
              <w:sz w:val="20"/>
              <w:lang w:val="en-GB"/>
            </w:rPr>
          </w:rPrChange>
        </w:rPr>
        <w:t xml:space="preserve">). This implies the necessity for the creative industries to connect with other social and economic domains; not only in order to facilitate the productive application of new technologies, but also for the design of solutions based on the creative industries’ characteristic strengths. </w:t>
      </w:r>
      <w:del w:id="1593" w:author="RutPW" w:date="2013-10-10T13:53:00Z">
        <w:r w:rsidRPr="00035100" w:rsidDel="00D23626">
          <w:rPr>
            <w:rFonts w:ascii="Tahoma" w:hAnsi="Tahoma" w:cs="Tahoma"/>
            <w:sz w:val="20"/>
            <w:lang w:val="en-GB"/>
            <w:rPrChange w:id="1594" w:author="RutPW" w:date="2013-10-09T16:21:00Z">
              <w:rPr>
                <w:rFonts w:ascii="Leelawadee" w:hAnsi="Leelawadee" w:cs="Leelawadee"/>
                <w:sz w:val="20"/>
                <w:lang w:val="en-GB"/>
              </w:rPr>
            </w:rPrChange>
          </w:rPr>
          <w:delText xml:space="preserve">Crossovers between creative industries and other sectors will therefore be needed in order to fulfil this promise. </w:delText>
        </w:r>
      </w:del>
    </w:p>
    <w:p w:rsidR="00FC55B0" w:rsidRPr="00035100" w:rsidRDefault="00FC55B0" w:rsidP="009A2C70">
      <w:pPr>
        <w:pStyle w:val="Geenafstand"/>
        <w:spacing w:line="276" w:lineRule="auto"/>
        <w:rPr>
          <w:rFonts w:ascii="Tahoma" w:hAnsi="Tahoma" w:cs="Tahoma"/>
          <w:sz w:val="20"/>
          <w:lang w:val="en-GB"/>
          <w:rPrChange w:id="1595" w:author="RutPW" w:date="2013-10-09T16:21:00Z">
            <w:rPr>
              <w:rFonts w:ascii="Leelawadee" w:hAnsi="Leelawadee" w:cs="Leelawadee"/>
              <w:sz w:val="20"/>
              <w:lang w:val="en-GB"/>
            </w:rPr>
          </w:rPrChange>
        </w:rPr>
      </w:pPr>
    </w:p>
    <w:p w:rsidR="00FC55B0" w:rsidRPr="00035100" w:rsidRDefault="00FC55B0" w:rsidP="009A2C70">
      <w:pPr>
        <w:pStyle w:val="Geenafstand"/>
        <w:spacing w:line="276" w:lineRule="auto"/>
        <w:rPr>
          <w:rFonts w:ascii="Tahoma" w:hAnsi="Tahoma" w:cs="Tahoma"/>
          <w:b/>
          <w:sz w:val="20"/>
          <w:lang w:val="en-GB"/>
          <w:rPrChange w:id="1596" w:author="RutPW" w:date="2013-10-09T16:21:00Z">
            <w:rPr>
              <w:rFonts w:ascii="Leelawadee" w:hAnsi="Leelawadee" w:cs="Leelawadee"/>
              <w:b/>
              <w:sz w:val="20"/>
              <w:lang w:val="en-GB"/>
            </w:rPr>
          </w:rPrChange>
        </w:rPr>
      </w:pPr>
      <w:r w:rsidRPr="00035100">
        <w:rPr>
          <w:rFonts w:ascii="Tahoma" w:hAnsi="Tahoma" w:cs="Tahoma"/>
          <w:b/>
          <w:bCs/>
          <w:sz w:val="20"/>
          <w:lang w:val="en-GB"/>
          <w:rPrChange w:id="1597" w:author="RutPW" w:date="2013-10-09T16:21:00Z">
            <w:rPr>
              <w:rFonts w:ascii="Leelawadee" w:hAnsi="Leelawadee" w:cs="Leelawadee"/>
              <w:b/>
              <w:bCs/>
              <w:sz w:val="20"/>
              <w:lang w:val="en-GB"/>
            </w:rPr>
          </w:rPrChange>
        </w:rPr>
        <w:t>Talent for the creative economy</w:t>
      </w:r>
    </w:p>
    <w:p w:rsidR="00FC55B0" w:rsidRPr="00035100" w:rsidRDefault="00FC55B0" w:rsidP="00056886">
      <w:pPr>
        <w:tabs>
          <w:tab w:val="left" w:pos="1701"/>
        </w:tabs>
        <w:spacing w:line="260" w:lineRule="atLeast"/>
        <w:rPr>
          <w:rFonts w:ascii="Tahoma" w:hAnsi="Tahoma" w:cs="Tahoma"/>
          <w:sz w:val="20"/>
          <w:szCs w:val="20"/>
          <w:lang w:val="en-GB"/>
          <w:rPrChange w:id="1598"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599" w:author="RutPW" w:date="2013-10-09T16:21:00Z">
            <w:rPr>
              <w:rFonts w:ascii="Leelawadee" w:hAnsi="Leelawadee" w:cs="Leelawadee"/>
              <w:sz w:val="20"/>
              <w:szCs w:val="20"/>
              <w:lang w:val="en-GB"/>
            </w:rPr>
          </w:rPrChange>
        </w:rPr>
        <w:t xml:space="preserve">The developments I have described above, all have direct implications for government policy focusing on </w:t>
      </w:r>
      <w:ins w:id="1600" w:author="RutPW" w:date="2013-10-09T16:09:00Z">
        <w:r w:rsidR="00212900" w:rsidRPr="00035100">
          <w:rPr>
            <w:rFonts w:ascii="Tahoma" w:hAnsi="Tahoma" w:cs="Tahoma"/>
            <w:sz w:val="20"/>
            <w:szCs w:val="20"/>
            <w:lang w:val="en-GB"/>
            <w:rPrChange w:id="1601" w:author="RutPW" w:date="2013-10-09T16:21:00Z">
              <w:rPr>
                <w:rFonts w:ascii="Leelawadee" w:hAnsi="Leelawadee" w:cs="Leelawadee"/>
                <w:sz w:val="20"/>
                <w:szCs w:val="20"/>
                <w:lang w:val="en-GB"/>
              </w:rPr>
            </w:rPrChange>
          </w:rPr>
          <w:t xml:space="preserve">arts and culture, </w:t>
        </w:r>
      </w:ins>
      <w:r w:rsidRPr="00035100">
        <w:rPr>
          <w:rFonts w:ascii="Tahoma" w:hAnsi="Tahoma" w:cs="Tahoma"/>
          <w:sz w:val="20"/>
          <w:szCs w:val="20"/>
          <w:lang w:val="en-GB"/>
          <w:rPrChange w:id="1602" w:author="RutPW" w:date="2013-10-09T16:21:00Z">
            <w:rPr>
              <w:rFonts w:ascii="Leelawadee" w:hAnsi="Leelawadee" w:cs="Leelawadee"/>
              <w:sz w:val="20"/>
              <w:szCs w:val="20"/>
              <w:lang w:val="en-GB"/>
            </w:rPr>
          </w:rPrChange>
        </w:rPr>
        <w:t>the creative industries</w:t>
      </w:r>
      <w:ins w:id="1603" w:author="RutPW" w:date="2013-10-09T16:09:00Z">
        <w:r w:rsidR="00212900" w:rsidRPr="00035100">
          <w:rPr>
            <w:rFonts w:ascii="Tahoma" w:hAnsi="Tahoma" w:cs="Tahoma"/>
            <w:sz w:val="20"/>
            <w:szCs w:val="20"/>
            <w:lang w:val="en-GB"/>
            <w:rPrChange w:id="1604" w:author="RutPW" w:date="2013-10-09T16:21:00Z">
              <w:rPr>
                <w:rFonts w:ascii="Leelawadee" w:hAnsi="Leelawadee" w:cs="Leelawadee"/>
                <w:sz w:val="20"/>
                <w:szCs w:val="20"/>
                <w:lang w:val="en-GB"/>
              </w:rPr>
            </w:rPrChange>
          </w:rPr>
          <w:t xml:space="preserve"> in particular</w:t>
        </w:r>
      </w:ins>
      <w:r w:rsidRPr="00035100">
        <w:rPr>
          <w:rFonts w:ascii="Tahoma" w:hAnsi="Tahoma" w:cs="Tahoma"/>
          <w:sz w:val="20"/>
          <w:szCs w:val="20"/>
          <w:lang w:val="en-GB"/>
          <w:rPrChange w:id="1605" w:author="RutPW" w:date="2013-10-09T16:21:00Z">
            <w:rPr>
              <w:rFonts w:ascii="Leelawadee" w:hAnsi="Leelawadee" w:cs="Leelawadee"/>
              <w:sz w:val="20"/>
              <w:szCs w:val="20"/>
              <w:lang w:val="en-GB"/>
            </w:rPr>
          </w:rPrChange>
        </w:rPr>
        <w:t>, for the curriculum of educational institutions, and for research focusing on the creative economy. The perspective is changing; the focus is shifting from the magnitude and growth of the sector itself, toward the broader catalysing effect of the creative industries on social and economic innovation.</w:t>
      </w:r>
      <w:del w:id="1606" w:author="RutPW" w:date="2013-10-10T13:53:00Z">
        <w:r w:rsidRPr="00035100" w:rsidDel="00D23626">
          <w:rPr>
            <w:rStyle w:val="Voetnootmarkering"/>
            <w:rFonts w:ascii="Tahoma" w:hAnsi="Tahoma" w:cs="Tahoma"/>
            <w:sz w:val="20"/>
            <w:szCs w:val="20"/>
            <w:lang w:val="en-GB"/>
            <w:rPrChange w:id="1607" w:author="RutPW" w:date="2013-10-09T16:21:00Z">
              <w:rPr>
                <w:rStyle w:val="Voetnootmarkering"/>
                <w:rFonts w:ascii="Leelawadee" w:hAnsi="Leelawadee" w:cs="Leelawadee"/>
                <w:sz w:val="20"/>
                <w:szCs w:val="20"/>
                <w:lang w:val="en-GB"/>
              </w:rPr>
            </w:rPrChange>
          </w:rPr>
          <w:footnoteReference w:id="15"/>
        </w:r>
      </w:del>
      <w:r w:rsidRPr="00035100">
        <w:rPr>
          <w:rFonts w:ascii="Tahoma" w:hAnsi="Tahoma" w:cs="Tahoma"/>
          <w:sz w:val="20"/>
          <w:szCs w:val="20"/>
          <w:lang w:val="en-GB"/>
          <w:rPrChange w:id="1611" w:author="RutPW" w:date="2013-10-09T16:21:00Z">
            <w:rPr>
              <w:rFonts w:ascii="Leelawadee" w:hAnsi="Leelawadee" w:cs="Leelawadee"/>
              <w:sz w:val="20"/>
              <w:szCs w:val="20"/>
              <w:lang w:val="en-GB"/>
            </w:rPr>
          </w:rPrChange>
        </w:rPr>
        <w:t xml:space="preserve"> </w:t>
      </w:r>
      <w:ins w:id="1612" w:author="RutPW" w:date="2013-10-09T16:09:00Z">
        <w:r w:rsidR="00212900" w:rsidRPr="00035100">
          <w:rPr>
            <w:rFonts w:ascii="Tahoma" w:hAnsi="Tahoma" w:cs="Tahoma"/>
            <w:sz w:val="20"/>
            <w:szCs w:val="20"/>
            <w:lang w:val="en-GB"/>
            <w:rPrChange w:id="1613" w:author="RutPW" w:date="2013-10-09T16:21:00Z">
              <w:rPr>
                <w:rFonts w:ascii="Leelawadee" w:hAnsi="Leelawadee" w:cs="Leelawadee"/>
                <w:sz w:val="20"/>
                <w:szCs w:val="20"/>
                <w:lang w:val="en-GB"/>
              </w:rPr>
            </w:rPrChange>
          </w:rPr>
          <w:t xml:space="preserve">The crucial question therefore is: </w:t>
        </w:r>
      </w:ins>
      <w:r w:rsidRPr="00035100">
        <w:rPr>
          <w:rFonts w:ascii="Tahoma" w:hAnsi="Tahoma" w:cs="Tahoma"/>
          <w:sz w:val="20"/>
          <w:szCs w:val="20"/>
          <w:lang w:val="en-GB"/>
          <w:rPrChange w:id="1614" w:author="RutPW" w:date="2013-10-09T16:21:00Z">
            <w:rPr>
              <w:rFonts w:ascii="Leelawadee" w:hAnsi="Leelawadee" w:cs="Leelawadee"/>
              <w:sz w:val="20"/>
              <w:szCs w:val="20"/>
              <w:lang w:val="en-GB"/>
            </w:rPr>
          </w:rPrChange>
        </w:rPr>
        <w:t>Do the ideas, methods and concepts of creative professionals contribute to social innovation, with a positive influence on quality of life and competitive strength? This question directly addresses the promise of the creative economy, in which creativity is the motor of innovation and development. This implies a greater emphasis on creative talent, rather than creative businesses, as it is the individuals working in creative professions who play a crucial role in realising the intended catalysing effect. Therefore, research and policy should focus more on the connections (relations and interactions, networks and interfaces, and of course their effectiveness) between these creative professionals and the fields of application in which they function. This is also a crucial development for education programmes focusing on the development of talent for the creative industries.</w:t>
      </w:r>
    </w:p>
    <w:p w:rsidR="00FC55B0" w:rsidRPr="00035100" w:rsidRDefault="00FC55B0" w:rsidP="00C46384">
      <w:pPr>
        <w:pStyle w:val="Geenafstand"/>
        <w:spacing w:line="276" w:lineRule="auto"/>
        <w:rPr>
          <w:rFonts w:ascii="Tahoma" w:hAnsi="Tahoma" w:cs="Tahoma"/>
          <w:sz w:val="20"/>
          <w:szCs w:val="20"/>
          <w:lang w:val="en-GB"/>
          <w:rPrChange w:id="1615"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616" w:author="RutPW" w:date="2013-10-09T16:21:00Z">
            <w:rPr>
              <w:rFonts w:ascii="Leelawadee" w:hAnsi="Leelawadee" w:cs="Leelawadee"/>
              <w:sz w:val="20"/>
              <w:szCs w:val="20"/>
              <w:lang w:val="en-GB"/>
            </w:rPr>
          </w:rPrChange>
        </w:rPr>
        <w:t xml:space="preserve">The design practice offers </w:t>
      </w:r>
      <w:ins w:id="1617" w:author="RutPW" w:date="2013-10-10T13:53:00Z">
        <w:r w:rsidR="00D23626">
          <w:rPr>
            <w:rFonts w:ascii="Tahoma" w:hAnsi="Tahoma" w:cs="Tahoma"/>
            <w:sz w:val="20"/>
            <w:szCs w:val="20"/>
            <w:lang w:val="en-GB"/>
          </w:rPr>
          <w:t xml:space="preserve">again </w:t>
        </w:r>
      </w:ins>
      <w:r w:rsidRPr="00035100">
        <w:rPr>
          <w:rFonts w:ascii="Tahoma" w:hAnsi="Tahoma" w:cs="Tahoma"/>
          <w:sz w:val="20"/>
          <w:szCs w:val="20"/>
          <w:lang w:val="en-GB"/>
          <w:rPrChange w:id="1618" w:author="RutPW" w:date="2013-10-09T16:21:00Z">
            <w:rPr>
              <w:rFonts w:ascii="Leelawadee" w:hAnsi="Leelawadee" w:cs="Leelawadee"/>
              <w:sz w:val="20"/>
              <w:szCs w:val="20"/>
              <w:lang w:val="en-GB"/>
            </w:rPr>
          </w:rPrChange>
        </w:rPr>
        <w:t xml:space="preserve">an excellent illustration of the social and economic value of </w:t>
      </w:r>
      <w:del w:id="1619" w:author="RutPW" w:date="2013-10-10T13:53:00Z">
        <w:r w:rsidRPr="00035100" w:rsidDel="00D23626">
          <w:rPr>
            <w:rFonts w:ascii="Tahoma" w:hAnsi="Tahoma" w:cs="Tahoma"/>
            <w:sz w:val="20"/>
            <w:szCs w:val="20"/>
            <w:lang w:val="en-GB"/>
            <w:rPrChange w:id="1620" w:author="RutPW" w:date="2013-10-09T16:21:00Z">
              <w:rPr>
                <w:rFonts w:ascii="Leelawadee" w:hAnsi="Leelawadee" w:cs="Leelawadee"/>
                <w:sz w:val="20"/>
                <w:szCs w:val="20"/>
                <w:lang w:val="en-GB"/>
              </w:rPr>
            </w:rPrChange>
          </w:rPr>
          <w:delText xml:space="preserve">creative </w:delText>
        </w:r>
      </w:del>
      <w:ins w:id="1621" w:author="RutPW" w:date="2013-10-10T13:53:00Z">
        <w:r w:rsidR="00D23626">
          <w:rPr>
            <w:rFonts w:ascii="Tahoma" w:hAnsi="Tahoma" w:cs="Tahoma"/>
            <w:sz w:val="20"/>
            <w:szCs w:val="20"/>
            <w:lang w:val="en-GB"/>
          </w:rPr>
          <w:t>innovative</w:t>
        </w:r>
        <w:r w:rsidR="00D23626" w:rsidRPr="00035100">
          <w:rPr>
            <w:rFonts w:ascii="Tahoma" w:hAnsi="Tahoma" w:cs="Tahoma"/>
            <w:sz w:val="20"/>
            <w:szCs w:val="20"/>
            <w:lang w:val="en-GB"/>
            <w:rPrChange w:id="1622"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1623" w:author="RutPW" w:date="2013-10-09T16:21:00Z">
            <w:rPr>
              <w:rFonts w:ascii="Leelawadee" w:hAnsi="Leelawadee" w:cs="Leelawadee"/>
              <w:sz w:val="20"/>
              <w:szCs w:val="20"/>
              <w:lang w:val="en-GB"/>
            </w:rPr>
          </w:rPrChange>
        </w:rPr>
        <w:t>power</w:t>
      </w:r>
      <w:ins w:id="1624" w:author="RutPW" w:date="2013-10-10T13:53:00Z">
        <w:r w:rsidR="00D23626">
          <w:rPr>
            <w:rFonts w:ascii="Tahoma" w:hAnsi="Tahoma" w:cs="Tahoma"/>
            <w:sz w:val="20"/>
            <w:szCs w:val="20"/>
            <w:lang w:val="en-GB"/>
          </w:rPr>
          <w:t xml:space="preserve"> contained within the creative network economy</w:t>
        </w:r>
      </w:ins>
      <w:r w:rsidRPr="00035100">
        <w:rPr>
          <w:rFonts w:ascii="Tahoma" w:hAnsi="Tahoma" w:cs="Tahoma"/>
          <w:sz w:val="20"/>
          <w:szCs w:val="20"/>
          <w:lang w:val="en-GB"/>
          <w:rPrChange w:id="1625" w:author="RutPW" w:date="2013-10-09T16:21:00Z">
            <w:rPr>
              <w:rFonts w:ascii="Leelawadee" w:hAnsi="Leelawadee" w:cs="Leelawadee"/>
              <w:sz w:val="20"/>
              <w:szCs w:val="20"/>
              <w:lang w:val="en-GB"/>
            </w:rPr>
          </w:rPrChange>
        </w:rPr>
        <w:t xml:space="preserve">. Many designers work in specialised agencies which take on commissions from third-party clients; in this respect they clearly belong to the creative industries. However, an even greater number of designers work in organisations which do not fall under the creative industries: for example, the graphic industry or the furniture industry. For these organisations, fulfilling design needs using in-house personnel proves to be a better strategic option than purchasing these designs on the market, from design agencies. This is a choice which economists refer to as ‘make or buy’. It is estimated </w:t>
      </w:r>
      <w:moveFromRangeStart w:id="1626" w:author="RutPW" w:date="2013-10-10T13:54:00Z" w:name="move369176586"/>
      <w:moveFrom w:id="1627" w:author="RutPW" w:date="2013-10-10T13:54:00Z">
        <w:r w:rsidRPr="00035100" w:rsidDel="00D23626">
          <w:rPr>
            <w:rFonts w:ascii="Tahoma" w:hAnsi="Tahoma" w:cs="Tahoma"/>
            <w:sz w:val="20"/>
            <w:szCs w:val="20"/>
            <w:lang w:val="en-GB"/>
            <w:rPrChange w:id="1628" w:author="RutPW" w:date="2013-10-09T16:21:00Z">
              <w:rPr>
                <w:rFonts w:ascii="Leelawadee" w:hAnsi="Leelawadee" w:cs="Leelawadee"/>
                <w:sz w:val="20"/>
                <w:szCs w:val="20"/>
                <w:lang w:val="en-GB"/>
              </w:rPr>
            </w:rPrChange>
          </w:rPr>
          <w:t>(</w:t>
        </w:r>
        <w:r w:rsidRPr="00035100" w:rsidDel="00D23626">
          <w:rPr>
            <w:rFonts w:ascii="Tahoma" w:hAnsi="Tahoma" w:cs="Tahoma"/>
            <w:sz w:val="20"/>
            <w:szCs w:val="20"/>
            <w:highlight w:val="yellow"/>
            <w:lang w:val="en-GB"/>
            <w:rPrChange w:id="1629" w:author="RutPW" w:date="2013-10-09T16:21:00Z">
              <w:rPr>
                <w:rFonts w:ascii="Leelawadee" w:hAnsi="Leelawadee" w:cs="Leelawadee"/>
                <w:sz w:val="20"/>
                <w:szCs w:val="20"/>
                <w:lang w:val="en-GB"/>
              </w:rPr>
            </w:rPrChange>
          </w:rPr>
          <w:t>see: Rutten et al. 2005, Van der Zee et al. 2011</w:t>
        </w:r>
        <w:r w:rsidRPr="00035100" w:rsidDel="00D23626">
          <w:rPr>
            <w:rFonts w:ascii="Tahoma" w:hAnsi="Tahoma" w:cs="Tahoma"/>
            <w:sz w:val="20"/>
            <w:szCs w:val="20"/>
            <w:lang w:val="en-GB"/>
            <w:rPrChange w:id="1630" w:author="RutPW" w:date="2013-10-09T16:21:00Z">
              <w:rPr>
                <w:rFonts w:ascii="Leelawadee" w:hAnsi="Leelawadee" w:cs="Leelawadee"/>
                <w:sz w:val="20"/>
                <w:szCs w:val="20"/>
                <w:lang w:val="en-GB"/>
              </w:rPr>
            </w:rPrChange>
          </w:rPr>
          <w:t>)</w:t>
        </w:r>
      </w:moveFrom>
      <w:moveFromRangeEnd w:id="1626"/>
      <w:r w:rsidRPr="00035100">
        <w:rPr>
          <w:rFonts w:ascii="Tahoma" w:hAnsi="Tahoma" w:cs="Tahoma"/>
          <w:sz w:val="20"/>
          <w:szCs w:val="20"/>
          <w:lang w:val="en-GB"/>
          <w:rPrChange w:id="1631" w:author="RutPW" w:date="2013-10-09T16:21:00Z">
            <w:rPr>
              <w:rFonts w:ascii="Leelawadee" w:hAnsi="Leelawadee" w:cs="Leelawadee"/>
              <w:sz w:val="20"/>
              <w:szCs w:val="20"/>
              <w:lang w:val="en-GB"/>
            </w:rPr>
          </w:rPrChange>
        </w:rPr>
        <w:t xml:space="preserve"> that two thirds of all designers in the Netherlands work for businesses outside the creative industries</w:t>
      </w:r>
      <w:ins w:id="1632" w:author="RutPW" w:date="2013-10-10T13:54:00Z">
        <w:r w:rsidR="00D23626">
          <w:rPr>
            <w:rFonts w:ascii="Tahoma" w:hAnsi="Tahoma" w:cs="Tahoma"/>
            <w:sz w:val="20"/>
            <w:szCs w:val="20"/>
            <w:lang w:val="en-GB"/>
          </w:rPr>
          <w:t xml:space="preserve"> </w:t>
        </w:r>
      </w:ins>
      <w:moveToRangeStart w:id="1633" w:author="RutPW" w:date="2013-10-10T13:54:00Z" w:name="move369176586"/>
      <w:moveTo w:id="1634" w:author="RutPW" w:date="2013-10-10T13:54:00Z">
        <w:r w:rsidR="00D23626" w:rsidRPr="00850C2C">
          <w:rPr>
            <w:rFonts w:ascii="Tahoma" w:hAnsi="Tahoma" w:cs="Tahoma"/>
            <w:sz w:val="20"/>
            <w:szCs w:val="20"/>
            <w:lang w:val="en-GB"/>
          </w:rPr>
          <w:t>(</w:t>
        </w:r>
        <w:r w:rsidR="00D23626" w:rsidRPr="00850C2C">
          <w:rPr>
            <w:rFonts w:ascii="Tahoma" w:hAnsi="Tahoma" w:cs="Tahoma"/>
            <w:sz w:val="20"/>
            <w:szCs w:val="20"/>
            <w:highlight w:val="yellow"/>
            <w:lang w:val="en-GB"/>
          </w:rPr>
          <w:t>see: Rutten et al. 2005, Van der Zee et al. 2011</w:t>
        </w:r>
        <w:r w:rsidR="00D23626" w:rsidRPr="00850C2C">
          <w:rPr>
            <w:rFonts w:ascii="Tahoma" w:hAnsi="Tahoma" w:cs="Tahoma"/>
            <w:sz w:val="20"/>
            <w:szCs w:val="20"/>
            <w:lang w:val="en-GB"/>
          </w:rPr>
          <w:t>)</w:t>
        </w:r>
      </w:moveTo>
      <w:moveToRangeEnd w:id="1633"/>
      <w:r w:rsidRPr="00035100">
        <w:rPr>
          <w:rFonts w:ascii="Tahoma" w:hAnsi="Tahoma" w:cs="Tahoma"/>
          <w:sz w:val="20"/>
          <w:szCs w:val="20"/>
          <w:lang w:val="en-GB"/>
          <w:rPrChange w:id="1635" w:author="RutPW" w:date="2013-10-09T16:21:00Z">
            <w:rPr>
              <w:rFonts w:ascii="Leelawadee" w:hAnsi="Leelawadee" w:cs="Leelawadee"/>
              <w:sz w:val="20"/>
              <w:szCs w:val="20"/>
              <w:lang w:val="en-GB"/>
            </w:rPr>
          </w:rPrChange>
        </w:rPr>
        <w:t>.</w:t>
      </w:r>
      <w:r w:rsidRPr="00035100">
        <w:rPr>
          <w:rFonts w:ascii="Tahoma" w:hAnsi="Tahoma" w:cs="Tahoma"/>
          <w:sz w:val="16"/>
          <w:szCs w:val="16"/>
          <w:lang w:val="en-GB"/>
          <w:rPrChange w:id="1636" w:author="RutPW" w:date="2013-10-09T16:21:00Z">
            <w:rPr>
              <w:rFonts w:ascii="Leelawadee" w:hAnsi="Leelawadee" w:cs="Leelawadee"/>
              <w:sz w:val="16"/>
              <w:szCs w:val="16"/>
              <w:lang w:val="en-GB"/>
            </w:rPr>
          </w:rPrChange>
        </w:rPr>
        <w:t xml:space="preserve"> </w:t>
      </w:r>
      <w:r w:rsidRPr="00035100">
        <w:rPr>
          <w:rFonts w:ascii="Tahoma" w:hAnsi="Tahoma" w:cs="Tahoma"/>
          <w:sz w:val="20"/>
          <w:szCs w:val="20"/>
          <w:lang w:val="en-GB"/>
          <w:rPrChange w:id="1637" w:author="RutPW" w:date="2013-10-09T16:21:00Z">
            <w:rPr>
              <w:rFonts w:ascii="Leelawadee" w:hAnsi="Leelawadee" w:cs="Leelawadee"/>
              <w:sz w:val="20"/>
              <w:szCs w:val="20"/>
              <w:lang w:val="en-GB"/>
            </w:rPr>
          </w:rPrChange>
        </w:rPr>
        <w:t xml:space="preserve">Therefore these professionals are not counted in the statistics of researchers focusing on creative industries, even though they are an important factor in the creative economy, and their activities are crucial in determining the value of creative competences as a driving force for innovation. As long as the </w:t>
      </w:r>
      <w:ins w:id="1638" w:author="RutPW" w:date="2013-10-09T16:10:00Z">
        <w:r w:rsidR="00212900" w:rsidRPr="00035100">
          <w:rPr>
            <w:rFonts w:ascii="Tahoma" w:hAnsi="Tahoma" w:cs="Tahoma"/>
            <w:sz w:val="20"/>
            <w:szCs w:val="20"/>
            <w:lang w:val="en-GB"/>
            <w:rPrChange w:id="1639" w:author="RutPW" w:date="2013-10-09T16:21:00Z">
              <w:rPr>
                <w:rFonts w:ascii="Leelawadee" w:hAnsi="Leelawadee" w:cs="Leelawadee"/>
                <w:sz w:val="20"/>
                <w:szCs w:val="20"/>
                <w:lang w:val="en-GB"/>
              </w:rPr>
            </w:rPrChange>
          </w:rPr>
          <w:t xml:space="preserve">research </w:t>
        </w:r>
      </w:ins>
      <w:r w:rsidRPr="00035100">
        <w:rPr>
          <w:rFonts w:ascii="Tahoma" w:hAnsi="Tahoma" w:cs="Tahoma"/>
          <w:sz w:val="20"/>
          <w:szCs w:val="20"/>
          <w:lang w:val="en-GB"/>
          <w:rPrChange w:id="1640" w:author="RutPW" w:date="2013-10-09T16:21:00Z">
            <w:rPr>
              <w:rFonts w:ascii="Leelawadee" w:hAnsi="Leelawadee" w:cs="Leelawadee"/>
              <w:sz w:val="20"/>
              <w:szCs w:val="20"/>
              <w:lang w:val="en-GB"/>
            </w:rPr>
          </w:rPrChange>
        </w:rPr>
        <w:t xml:space="preserve">focus was still on determining the magnitude and scope of the creative industries, there was no urgent need to gain a clear understanding of the presence, range and significance of creative talent operating outside the creative industries. However, the focus is now clearly shifting towards the catalysing social effects of creativity, as a motor for innovation and for the increase of competitive strength and quality of life; conversely, there is now a decreased focus on the numbers of individuals working in a non-creative capacity within the creative industries, but who are currently still included in </w:t>
      </w:r>
      <w:del w:id="1641" w:author="RutPW" w:date="2013-10-10T13:54:00Z">
        <w:r w:rsidRPr="00035100" w:rsidDel="00D23626">
          <w:rPr>
            <w:rFonts w:ascii="Tahoma" w:hAnsi="Tahoma" w:cs="Tahoma"/>
            <w:sz w:val="20"/>
            <w:szCs w:val="20"/>
            <w:lang w:val="en-GB"/>
            <w:rPrChange w:id="1642" w:author="RutPW" w:date="2013-10-09T16:21:00Z">
              <w:rPr>
                <w:rFonts w:ascii="Leelawadee" w:hAnsi="Leelawadee" w:cs="Leelawadee"/>
                <w:sz w:val="20"/>
                <w:szCs w:val="20"/>
                <w:lang w:val="en-GB"/>
              </w:rPr>
            </w:rPrChange>
          </w:rPr>
          <w:delText xml:space="preserve">research </w:delText>
        </w:r>
      </w:del>
      <w:ins w:id="1643" w:author="RutPW" w:date="2013-10-10T13:54:00Z">
        <w:r w:rsidR="00D23626">
          <w:rPr>
            <w:rFonts w:ascii="Tahoma" w:hAnsi="Tahoma" w:cs="Tahoma"/>
            <w:sz w:val="20"/>
            <w:szCs w:val="20"/>
            <w:lang w:val="en-GB"/>
          </w:rPr>
          <w:t>statistics</w:t>
        </w:r>
        <w:r w:rsidR="00D23626" w:rsidRPr="00035100">
          <w:rPr>
            <w:rFonts w:ascii="Tahoma" w:hAnsi="Tahoma" w:cs="Tahoma"/>
            <w:sz w:val="20"/>
            <w:szCs w:val="20"/>
            <w:lang w:val="en-GB"/>
            <w:rPrChange w:id="1644" w:author="RutPW" w:date="2013-10-09T16:21:00Z">
              <w:rPr>
                <w:rFonts w:ascii="Leelawadee" w:hAnsi="Leelawadee" w:cs="Leelawadee"/>
                <w:sz w:val="20"/>
                <w:szCs w:val="20"/>
                <w:lang w:val="en-GB"/>
              </w:rPr>
            </w:rPrChange>
          </w:rPr>
          <w:t xml:space="preserve"> </w:t>
        </w:r>
      </w:ins>
      <w:r w:rsidRPr="00035100">
        <w:rPr>
          <w:rFonts w:ascii="Tahoma" w:hAnsi="Tahoma" w:cs="Tahoma"/>
          <w:sz w:val="20"/>
          <w:szCs w:val="20"/>
          <w:lang w:val="en-GB"/>
          <w:rPrChange w:id="1645" w:author="RutPW" w:date="2013-10-09T16:21:00Z">
            <w:rPr>
              <w:rFonts w:ascii="Leelawadee" w:hAnsi="Leelawadee" w:cs="Leelawadee"/>
              <w:sz w:val="20"/>
              <w:szCs w:val="20"/>
              <w:lang w:val="en-GB"/>
            </w:rPr>
          </w:rPrChange>
        </w:rPr>
        <w:t xml:space="preserve">on the creative sector. These include financial managers as well as office and catering personnel. Employment statistics in businesses with a large number of facilitary jobs relative to the number of creative jobs, are now indiscriminately counted along with businesses employing a relatively high percentage of creative professionals. An example of a sector belonging to the first category is amusement parks, which are part of the leisure industry. Most employees in this sector are facilitary staff, ranging from ice-cream vendors to attraction attendants; all these workers are counted as part of the creative industries, alongside employees of businesses with a high number of creative professionals. These include various creative business services, architects, designers and advertising and communication professionals, where forty to fifty percent of employees are creative professionals.  </w:t>
      </w:r>
    </w:p>
    <w:p w:rsidR="00FC55B0" w:rsidRPr="00035100" w:rsidRDefault="00FC55B0" w:rsidP="00C46384">
      <w:pPr>
        <w:pStyle w:val="Geenafstand"/>
        <w:spacing w:line="276" w:lineRule="auto"/>
        <w:rPr>
          <w:rFonts w:ascii="Tahoma" w:hAnsi="Tahoma" w:cs="Tahoma"/>
          <w:sz w:val="20"/>
          <w:szCs w:val="20"/>
          <w:lang w:val="en-GB"/>
          <w:rPrChange w:id="1646" w:author="RutPW" w:date="2013-10-09T16:21:00Z">
            <w:rPr>
              <w:rFonts w:ascii="Leelawadee" w:hAnsi="Leelawadee" w:cs="Leelawadee"/>
              <w:sz w:val="20"/>
              <w:szCs w:val="20"/>
              <w:lang w:val="en-GB"/>
            </w:rPr>
          </w:rPrChange>
        </w:rPr>
      </w:pPr>
    </w:p>
    <w:p w:rsidR="00FC55B0" w:rsidRPr="00035100" w:rsidDel="00D23626" w:rsidRDefault="00FC55B0" w:rsidP="009D3F9F">
      <w:pPr>
        <w:tabs>
          <w:tab w:val="left" w:pos="1701"/>
        </w:tabs>
        <w:rPr>
          <w:del w:id="1647" w:author="RutPW" w:date="2013-10-10T13:56:00Z"/>
          <w:rFonts w:ascii="Tahoma" w:hAnsi="Tahoma" w:cs="Tahoma"/>
          <w:sz w:val="20"/>
          <w:szCs w:val="20"/>
          <w:lang w:val="en-GB"/>
          <w:rPrChange w:id="1648" w:author="RutPW" w:date="2013-10-09T16:21:00Z">
            <w:rPr>
              <w:del w:id="1649" w:author="RutPW" w:date="2013-10-10T13:56:00Z"/>
              <w:rFonts w:ascii="Leelawadee" w:hAnsi="Leelawadee" w:cs="Leelawadee"/>
              <w:sz w:val="20"/>
              <w:szCs w:val="20"/>
              <w:lang w:val="en-GB"/>
            </w:rPr>
          </w:rPrChange>
        </w:rPr>
      </w:pPr>
      <w:r w:rsidRPr="00035100">
        <w:rPr>
          <w:rFonts w:ascii="Tahoma" w:hAnsi="Tahoma" w:cs="Tahoma"/>
          <w:sz w:val="20"/>
          <w:szCs w:val="20"/>
          <w:lang w:val="en-GB"/>
          <w:rPrChange w:id="1650" w:author="RutPW" w:date="2013-10-09T16:21:00Z">
            <w:rPr>
              <w:rFonts w:ascii="Leelawadee" w:hAnsi="Leelawadee" w:cs="Leelawadee"/>
              <w:sz w:val="20"/>
              <w:szCs w:val="20"/>
              <w:lang w:val="en-GB"/>
            </w:rPr>
          </w:rPrChange>
        </w:rPr>
        <w:t xml:space="preserve">Statistics Netherlands has compiled a provisory list of creative professions (a selection from the more than 1200 creative professions officially recognised in the Netherlands), focused on measuring the presence of creative sector industries from this perspective as well (see </w:t>
      </w:r>
      <w:r w:rsidRPr="00035100">
        <w:rPr>
          <w:rFonts w:ascii="Tahoma" w:hAnsi="Tahoma" w:cs="Tahoma"/>
          <w:sz w:val="20"/>
          <w:szCs w:val="20"/>
          <w:highlight w:val="yellow"/>
          <w:lang w:val="en-GB"/>
          <w:rPrChange w:id="1651" w:author="RutPW" w:date="2013-10-09T16:21:00Z">
            <w:rPr>
              <w:rFonts w:ascii="Leelawadee" w:hAnsi="Leelawadee" w:cs="Leelawadee"/>
              <w:sz w:val="20"/>
              <w:szCs w:val="20"/>
              <w:highlight w:val="yellow"/>
              <w:lang w:val="en-GB"/>
            </w:rPr>
          </w:rPrChange>
        </w:rPr>
        <w:t>Urlings &amp; Braams 2011</w:t>
      </w:r>
      <w:r w:rsidRPr="00035100">
        <w:rPr>
          <w:rFonts w:ascii="Tahoma" w:hAnsi="Tahoma" w:cs="Tahoma"/>
          <w:sz w:val="20"/>
          <w:szCs w:val="20"/>
          <w:lang w:val="en-GB"/>
          <w:rPrChange w:id="1652" w:author="RutPW" w:date="2013-10-09T16:21:00Z">
            <w:rPr>
              <w:rFonts w:ascii="Leelawadee" w:hAnsi="Leelawadee" w:cs="Leelawadee"/>
              <w:sz w:val="20"/>
              <w:szCs w:val="20"/>
              <w:lang w:val="en-GB"/>
            </w:rPr>
          </w:rPrChange>
        </w:rPr>
        <w:t>). Based on this list, in the period from 2007 to 2009 there were more than 180,000 individuals with a creative profession, both within and outside the creative industries. By comparison, the number of jobs (both creative and facilitary) in the creative industries in the Netherlands in 2009, was about 250,000 (</w:t>
      </w:r>
      <w:r w:rsidRPr="00035100">
        <w:rPr>
          <w:rFonts w:ascii="Tahoma" w:hAnsi="Tahoma" w:cs="Tahoma"/>
          <w:sz w:val="20"/>
          <w:szCs w:val="20"/>
          <w:highlight w:val="yellow"/>
          <w:lang w:val="en-GB"/>
          <w:rPrChange w:id="1653" w:author="RutPW" w:date="2013-10-09T16:21:00Z">
            <w:rPr>
              <w:rFonts w:ascii="Leelawadee" w:hAnsi="Leelawadee" w:cs="Leelawadee"/>
              <w:sz w:val="20"/>
              <w:szCs w:val="20"/>
              <w:highlight w:val="yellow"/>
              <w:lang w:val="en-GB"/>
            </w:rPr>
          </w:rPrChange>
        </w:rPr>
        <w:t>Rutten et al. 2010</w:t>
      </w:r>
      <w:r w:rsidRPr="00035100">
        <w:rPr>
          <w:rFonts w:ascii="Tahoma" w:hAnsi="Tahoma" w:cs="Tahoma"/>
          <w:sz w:val="20"/>
          <w:szCs w:val="20"/>
          <w:lang w:val="en-GB"/>
          <w:rPrChange w:id="1654" w:author="RutPW" w:date="2013-10-09T16:21:00Z">
            <w:rPr>
              <w:rFonts w:ascii="Leelawadee" w:hAnsi="Leelawadee" w:cs="Leelawadee"/>
              <w:sz w:val="20"/>
              <w:szCs w:val="20"/>
              <w:lang w:val="en-GB"/>
            </w:rPr>
          </w:rPrChange>
        </w:rPr>
        <w:t xml:space="preserve">). </w:t>
      </w:r>
      <w:del w:id="1655" w:author="RutPW" w:date="2013-10-10T13:54:00Z">
        <w:r w:rsidRPr="00035100" w:rsidDel="00D23626">
          <w:rPr>
            <w:rFonts w:ascii="Tahoma" w:hAnsi="Tahoma" w:cs="Tahoma"/>
            <w:sz w:val="20"/>
            <w:szCs w:val="20"/>
            <w:lang w:val="en-GB"/>
            <w:rPrChange w:id="1656" w:author="RutPW" w:date="2013-10-09T16:21:00Z">
              <w:rPr>
                <w:rFonts w:ascii="Leelawadee" w:hAnsi="Leelawadee" w:cs="Leelawadee"/>
                <w:sz w:val="20"/>
                <w:szCs w:val="20"/>
                <w:lang w:val="en-GB"/>
              </w:rPr>
            </w:rPrChange>
          </w:rPr>
          <w:delText xml:space="preserve">The creative jobs within the creative industries are counted in both the first and the second estimates. </w:delText>
        </w:r>
      </w:del>
    </w:p>
    <w:p w:rsidR="00FC55B0" w:rsidRPr="00035100" w:rsidRDefault="00FC55B0" w:rsidP="009D3F9F">
      <w:pPr>
        <w:tabs>
          <w:tab w:val="left" w:pos="1701"/>
        </w:tabs>
        <w:rPr>
          <w:rFonts w:ascii="Tahoma" w:hAnsi="Tahoma" w:cs="Tahoma"/>
          <w:sz w:val="20"/>
          <w:szCs w:val="20"/>
          <w:lang w:val="en-GB"/>
          <w:rPrChange w:id="1657"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658" w:author="RutPW" w:date="2013-10-09T16:21:00Z">
            <w:rPr>
              <w:rFonts w:ascii="Leelawadee" w:hAnsi="Leelawadee" w:cs="Leelawadee"/>
              <w:sz w:val="20"/>
              <w:szCs w:val="20"/>
              <w:lang w:val="en-GB"/>
            </w:rPr>
          </w:rPrChange>
        </w:rPr>
        <w:t xml:space="preserve">In the United Kingdom, by comparison, </w:t>
      </w:r>
      <w:r w:rsidRPr="00035100">
        <w:rPr>
          <w:rFonts w:ascii="Tahoma" w:hAnsi="Tahoma" w:cs="Tahoma"/>
          <w:sz w:val="20"/>
          <w:szCs w:val="20"/>
          <w:highlight w:val="yellow"/>
          <w:lang w:val="en-GB"/>
          <w:rPrChange w:id="1659" w:author="RutPW" w:date="2013-10-09T16:21:00Z">
            <w:rPr>
              <w:rFonts w:ascii="Leelawadee" w:hAnsi="Leelawadee" w:cs="Leelawadee"/>
              <w:sz w:val="20"/>
              <w:szCs w:val="20"/>
              <w:highlight w:val="yellow"/>
              <w:lang w:val="en-GB"/>
            </w:rPr>
          </w:rPrChange>
        </w:rPr>
        <w:t>Higgs et. al (2008)</w:t>
      </w:r>
      <w:r w:rsidRPr="00035100">
        <w:rPr>
          <w:rFonts w:ascii="Tahoma" w:hAnsi="Tahoma" w:cs="Tahoma"/>
          <w:sz w:val="20"/>
          <w:szCs w:val="20"/>
          <w:lang w:val="en-GB"/>
          <w:rPrChange w:id="1660" w:author="RutPW" w:date="2013-10-09T16:21:00Z">
            <w:rPr>
              <w:rFonts w:ascii="Leelawadee" w:hAnsi="Leelawadee" w:cs="Leelawadee"/>
              <w:sz w:val="20"/>
              <w:szCs w:val="20"/>
              <w:lang w:val="en-GB"/>
            </w:rPr>
          </w:rPrChange>
        </w:rPr>
        <w:t xml:space="preserve"> determined that in 2006, there were 800,000 creative jobs outside the creative industries, in addition to the 1.1 million jobs (both creative and facilitary) within the creative industries. A remarkable conclusion of this British research is that, compared to other economic sectors, there is a much higher proportion of creative professionals working outside their ‘own’ sector, the creative industries. </w:t>
      </w:r>
      <w:del w:id="1661" w:author="RutPW" w:date="2013-10-09T16:08:00Z">
        <w:r w:rsidRPr="00035100" w:rsidDel="00212900">
          <w:rPr>
            <w:rFonts w:ascii="Tahoma" w:hAnsi="Tahoma" w:cs="Tahoma"/>
            <w:sz w:val="20"/>
            <w:szCs w:val="20"/>
            <w:lang w:val="en-GB"/>
            <w:rPrChange w:id="1662" w:author="RutPW" w:date="2013-10-09T16:21:00Z">
              <w:rPr>
                <w:rFonts w:ascii="Leelawadee" w:hAnsi="Leelawadee" w:cs="Leelawadee"/>
                <w:sz w:val="20"/>
                <w:szCs w:val="20"/>
                <w:lang w:val="en-GB"/>
              </w:rPr>
            </w:rPrChange>
          </w:rPr>
          <w:delText>In other words, in the United Kingdom there are more creative jobs outside the creative indust</w:delText>
        </w:r>
      </w:del>
      <w:del w:id="1663" w:author="RutPW" w:date="2013-10-09T16:02:00Z">
        <w:r w:rsidRPr="00035100" w:rsidDel="00B4242F">
          <w:rPr>
            <w:rFonts w:ascii="Tahoma" w:hAnsi="Tahoma" w:cs="Tahoma"/>
            <w:sz w:val="20"/>
            <w:szCs w:val="20"/>
            <w:lang w:val="en-GB"/>
            <w:rPrChange w:id="1664" w:author="RutPW" w:date="2013-10-09T16:21:00Z">
              <w:rPr>
                <w:rFonts w:ascii="Leelawadee" w:hAnsi="Leelawadee" w:cs="Leelawadee"/>
                <w:sz w:val="20"/>
                <w:szCs w:val="20"/>
                <w:lang w:val="en-GB"/>
              </w:rPr>
            </w:rPrChange>
          </w:rPr>
          <w:delText>ry</w:delText>
        </w:r>
      </w:del>
      <w:del w:id="1665" w:author="RutPW" w:date="2013-10-09T16:08:00Z">
        <w:r w:rsidRPr="00035100" w:rsidDel="00212900">
          <w:rPr>
            <w:rFonts w:ascii="Tahoma" w:hAnsi="Tahoma" w:cs="Tahoma"/>
            <w:sz w:val="20"/>
            <w:szCs w:val="20"/>
            <w:lang w:val="en-GB"/>
            <w:rPrChange w:id="1666" w:author="RutPW" w:date="2013-10-09T16:21:00Z">
              <w:rPr>
                <w:rFonts w:ascii="Leelawadee" w:hAnsi="Leelawadee" w:cs="Leelawadee"/>
                <w:sz w:val="20"/>
                <w:szCs w:val="20"/>
                <w:lang w:val="en-GB"/>
              </w:rPr>
            </w:rPrChange>
          </w:rPr>
          <w:delText xml:space="preserve"> than within it. </w:delText>
        </w:r>
      </w:del>
      <w:r w:rsidRPr="00035100">
        <w:rPr>
          <w:rFonts w:ascii="Tahoma" w:hAnsi="Tahoma" w:cs="Tahoma"/>
          <w:sz w:val="20"/>
          <w:szCs w:val="20"/>
          <w:lang w:val="en-GB"/>
          <w:rPrChange w:id="1667" w:author="RutPW" w:date="2013-10-09T16:21:00Z">
            <w:rPr>
              <w:rFonts w:ascii="Leelawadee" w:hAnsi="Leelawadee" w:cs="Leelawadee"/>
              <w:sz w:val="20"/>
              <w:szCs w:val="20"/>
              <w:lang w:val="en-GB"/>
            </w:rPr>
          </w:rPrChange>
        </w:rPr>
        <w:t xml:space="preserve">Creative skills and competences specific to the creative industries are thus firmly embedded in the British economy. </w:t>
      </w:r>
    </w:p>
    <w:p w:rsidR="00FC55B0" w:rsidRPr="00035100" w:rsidRDefault="00FC55B0" w:rsidP="009D3F9F">
      <w:pPr>
        <w:tabs>
          <w:tab w:val="left" w:pos="1701"/>
        </w:tabs>
        <w:rPr>
          <w:rFonts w:ascii="Tahoma" w:hAnsi="Tahoma" w:cs="Tahoma"/>
          <w:sz w:val="20"/>
          <w:szCs w:val="20"/>
          <w:lang w:val="en-GB"/>
          <w:rPrChange w:id="1668"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669" w:author="RutPW" w:date="2013-10-09T16:21:00Z">
            <w:rPr>
              <w:rFonts w:ascii="Leelawadee" w:hAnsi="Leelawadee" w:cs="Leelawadee"/>
              <w:sz w:val="20"/>
              <w:szCs w:val="20"/>
              <w:lang w:val="en-GB"/>
            </w:rPr>
          </w:rPrChange>
        </w:rPr>
        <w:t xml:space="preserve">Recent research by </w:t>
      </w:r>
      <w:r w:rsidRPr="00035100">
        <w:rPr>
          <w:rFonts w:ascii="Tahoma" w:hAnsi="Tahoma" w:cs="Tahoma"/>
          <w:sz w:val="20"/>
          <w:szCs w:val="20"/>
          <w:highlight w:val="yellow"/>
          <w:lang w:val="en-GB"/>
          <w:rPrChange w:id="1670" w:author="RutPW" w:date="2013-10-09T16:21:00Z">
            <w:rPr>
              <w:rFonts w:ascii="Leelawadee" w:hAnsi="Leelawadee" w:cs="Leelawadee"/>
              <w:sz w:val="20"/>
              <w:szCs w:val="20"/>
              <w:lang w:val="en-GB"/>
            </w:rPr>
          </w:rPrChange>
        </w:rPr>
        <w:t>Rutten, van Oort and Marlet (2011</w:t>
      </w:r>
      <w:r w:rsidRPr="00035100">
        <w:rPr>
          <w:rFonts w:ascii="Tahoma" w:hAnsi="Tahoma" w:cs="Tahoma"/>
          <w:sz w:val="20"/>
          <w:szCs w:val="20"/>
          <w:lang w:val="en-GB"/>
          <w:rPrChange w:id="1671" w:author="RutPW" w:date="2013-10-09T16:21:00Z">
            <w:rPr>
              <w:rFonts w:ascii="Leelawadee" w:hAnsi="Leelawadee" w:cs="Leelawadee"/>
              <w:sz w:val="20"/>
              <w:szCs w:val="20"/>
              <w:lang w:val="en-GB"/>
            </w:rPr>
          </w:rPrChange>
        </w:rPr>
        <w:t xml:space="preserve">) focusing on creative talent in the greater economic region of Amsterdam, has shown how various creative sectors are firmly embedded in the regional economy. This can be seen in the migration of talent between businesses from various sectors within and outside the creative industries: creative professionals from creative industries regularly find employment in businesses and organisations belonging to other economic domains. This means there is an atmosphere which stimulates the </w:t>
      </w:r>
      <w:del w:id="1672" w:author="RutPW" w:date="2013-10-09T16:03:00Z">
        <w:r w:rsidRPr="00035100" w:rsidDel="00B4242F">
          <w:rPr>
            <w:rFonts w:ascii="Tahoma" w:hAnsi="Tahoma" w:cs="Tahoma"/>
            <w:sz w:val="20"/>
            <w:szCs w:val="20"/>
            <w:lang w:val="en-GB"/>
            <w:rPrChange w:id="1673" w:author="RutPW" w:date="2013-10-09T16:21:00Z">
              <w:rPr>
                <w:rFonts w:ascii="Leelawadee" w:hAnsi="Leelawadee" w:cs="Leelawadee"/>
                <w:sz w:val="20"/>
                <w:szCs w:val="20"/>
                <w:lang w:val="en-GB"/>
              </w:rPr>
            </w:rPrChange>
          </w:rPr>
          <w:delText>spillover</w:delText>
        </w:r>
      </w:del>
      <w:ins w:id="1674" w:author="RutPW" w:date="2013-10-09T16:03:00Z">
        <w:r w:rsidR="00B4242F" w:rsidRPr="00035100">
          <w:rPr>
            <w:rFonts w:ascii="Tahoma" w:hAnsi="Tahoma" w:cs="Tahoma"/>
            <w:sz w:val="20"/>
            <w:szCs w:val="20"/>
            <w:lang w:val="en-GB"/>
            <w:rPrChange w:id="1675" w:author="RutPW" w:date="2013-10-09T16:21:00Z">
              <w:rPr>
                <w:rFonts w:ascii="Leelawadee" w:hAnsi="Leelawadee" w:cs="Leelawadee"/>
                <w:sz w:val="20"/>
                <w:szCs w:val="20"/>
                <w:lang w:val="en-GB"/>
              </w:rPr>
            </w:rPrChange>
          </w:rPr>
          <w:t>spill over</w:t>
        </w:r>
      </w:ins>
      <w:r w:rsidRPr="00035100">
        <w:rPr>
          <w:rFonts w:ascii="Tahoma" w:hAnsi="Tahoma" w:cs="Tahoma"/>
          <w:sz w:val="20"/>
          <w:szCs w:val="20"/>
          <w:lang w:val="en-GB"/>
          <w:rPrChange w:id="1676" w:author="RutPW" w:date="2013-10-09T16:21:00Z">
            <w:rPr>
              <w:rFonts w:ascii="Leelawadee" w:hAnsi="Leelawadee" w:cs="Leelawadee"/>
              <w:sz w:val="20"/>
              <w:szCs w:val="20"/>
              <w:lang w:val="en-GB"/>
            </w:rPr>
          </w:rPrChange>
        </w:rPr>
        <w:t xml:space="preserve"> of knowledge, through mobility of creative talent, from the creative industries towards the rest of the economy. Thus the conditions necessary for the creative industries to function as a catalyser for </w:t>
      </w:r>
      <w:ins w:id="1677" w:author="RutPW" w:date="2013-10-10T13:56:00Z">
        <w:r w:rsidR="00D23626">
          <w:rPr>
            <w:rFonts w:ascii="Tahoma" w:hAnsi="Tahoma" w:cs="Tahoma"/>
            <w:sz w:val="20"/>
            <w:szCs w:val="20"/>
            <w:lang w:val="en-GB"/>
          </w:rPr>
          <w:t xml:space="preserve">innovation in </w:t>
        </w:r>
      </w:ins>
      <w:r w:rsidRPr="00035100">
        <w:rPr>
          <w:rFonts w:ascii="Tahoma" w:hAnsi="Tahoma" w:cs="Tahoma"/>
          <w:sz w:val="20"/>
          <w:szCs w:val="20"/>
          <w:lang w:val="en-GB"/>
          <w:rPrChange w:id="1678" w:author="RutPW" w:date="2013-10-09T16:21:00Z">
            <w:rPr>
              <w:rFonts w:ascii="Leelawadee" w:hAnsi="Leelawadee" w:cs="Leelawadee"/>
              <w:sz w:val="20"/>
              <w:szCs w:val="20"/>
              <w:lang w:val="en-GB"/>
            </w:rPr>
          </w:rPrChange>
        </w:rPr>
        <w:t xml:space="preserve">the creative economy are clearly present. Further research will be needed in order to gain deeper insight into such processes. </w:t>
      </w:r>
    </w:p>
    <w:p w:rsidR="00FC55B0" w:rsidRPr="00035100" w:rsidRDefault="00FC55B0" w:rsidP="00D82D6D">
      <w:pPr>
        <w:pStyle w:val="Geenafstand"/>
        <w:spacing w:line="276" w:lineRule="auto"/>
        <w:rPr>
          <w:rFonts w:ascii="Tahoma" w:hAnsi="Tahoma" w:cs="Tahoma"/>
          <w:sz w:val="20"/>
          <w:szCs w:val="20"/>
          <w:lang w:val="en-GB"/>
          <w:rPrChange w:id="1679" w:author="RutPW" w:date="2013-10-09T16:21:00Z">
            <w:rPr>
              <w:rFonts w:ascii="Leelawadee" w:hAnsi="Leelawadee" w:cs="Leelawadee"/>
              <w:sz w:val="20"/>
              <w:szCs w:val="20"/>
              <w:lang w:val="en-GB"/>
            </w:rPr>
          </w:rPrChange>
        </w:rPr>
      </w:pPr>
      <w:r w:rsidRPr="00035100">
        <w:rPr>
          <w:rFonts w:ascii="Tahoma" w:hAnsi="Tahoma" w:cs="Tahoma"/>
          <w:sz w:val="20"/>
          <w:szCs w:val="20"/>
          <w:lang w:val="en-GB"/>
          <w:rPrChange w:id="1680" w:author="RutPW" w:date="2013-10-09T16:21:00Z">
            <w:rPr>
              <w:rFonts w:ascii="Leelawadee" w:hAnsi="Leelawadee" w:cs="Leelawadee"/>
              <w:sz w:val="20"/>
              <w:szCs w:val="20"/>
              <w:lang w:val="en-GB"/>
            </w:rPr>
          </w:rPrChange>
        </w:rPr>
        <w:t>There is a parallel between the shift of direction in research, which is required in order to gain a clearer understanding of the workings of the creative economy, and a similar necessary change in policy. Creative industry policy currently focuses mainly on businesses, which are still perceived as the most important actors in the creative and innovative economy. However, there is a clear need, in the context of policy directed toward the creative sector, for a shift of emphasis toward the role and significance of creative talent, and the embedding of this talent within the economy at large, particularly when one considers the promise of the creative economy. Education clearly plays a key role in this policy. Therefore, this essay is also a plea for the development of creative competences in young creative talent</w:t>
      </w:r>
      <w:del w:id="1681" w:author="RutPW" w:date="2013-10-09T16:05:00Z">
        <w:r w:rsidRPr="00035100" w:rsidDel="00212900">
          <w:rPr>
            <w:rFonts w:ascii="Tahoma" w:hAnsi="Tahoma" w:cs="Tahoma"/>
            <w:sz w:val="20"/>
            <w:szCs w:val="20"/>
            <w:lang w:val="en-GB"/>
            <w:rPrChange w:id="1682" w:author="RutPW" w:date="2013-10-09T16:21:00Z">
              <w:rPr>
                <w:rFonts w:ascii="Leelawadee" w:hAnsi="Leelawadee" w:cs="Leelawadee"/>
                <w:sz w:val="20"/>
                <w:szCs w:val="20"/>
                <w:lang w:val="en-GB"/>
              </w:rPr>
            </w:rPrChange>
          </w:rPr>
          <w:delText>,</w:delText>
        </w:r>
      </w:del>
      <w:r w:rsidRPr="00035100">
        <w:rPr>
          <w:rFonts w:ascii="Tahoma" w:hAnsi="Tahoma" w:cs="Tahoma"/>
          <w:sz w:val="20"/>
          <w:szCs w:val="20"/>
          <w:lang w:val="en-GB"/>
          <w:rPrChange w:id="1683" w:author="RutPW" w:date="2013-10-09T16:21:00Z">
            <w:rPr>
              <w:rFonts w:ascii="Leelawadee" w:hAnsi="Leelawadee" w:cs="Leelawadee"/>
              <w:sz w:val="20"/>
              <w:szCs w:val="20"/>
              <w:lang w:val="en-GB"/>
            </w:rPr>
          </w:rPrChange>
        </w:rPr>
        <w:t xml:space="preserve"> and</w:t>
      </w:r>
      <w:del w:id="1684" w:author="RutPW" w:date="2013-10-09T16:05:00Z">
        <w:r w:rsidRPr="00035100" w:rsidDel="00212900">
          <w:rPr>
            <w:rFonts w:ascii="Tahoma" w:hAnsi="Tahoma" w:cs="Tahoma"/>
            <w:sz w:val="20"/>
            <w:szCs w:val="20"/>
            <w:lang w:val="en-GB"/>
            <w:rPrChange w:id="1685" w:author="RutPW" w:date="2013-10-09T16:21:00Z">
              <w:rPr>
                <w:rFonts w:ascii="Leelawadee" w:hAnsi="Leelawadee" w:cs="Leelawadee"/>
                <w:sz w:val="20"/>
                <w:szCs w:val="20"/>
                <w:lang w:val="en-GB"/>
              </w:rPr>
            </w:rPrChange>
          </w:rPr>
          <w:delText xml:space="preserve"> of the innovative power expressed through these competences</w:delText>
        </w:r>
      </w:del>
      <w:ins w:id="1686" w:author="RutPW" w:date="2013-10-09T16:05:00Z">
        <w:r w:rsidR="00212900" w:rsidRPr="00035100">
          <w:rPr>
            <w:rFonts w:ascii="Tahoma" w:hAnsi="Tahoma" w:cs="Tahoma"/>
            <w:sz w:val="20"/>
            <w:szCs w:val="20"/>
            <w:lang w:val="en-GB"/>
            <w:rPrChange w:id="1687" w:author="RutPW" w:date="2013-10-09T16:21:00Z">
              <w:rPr>
                <w:rFonts w:ascii="Leelawadee" w:hAnsi="Leelawadee" w:cs="Leelawadee"/>
                <w:sz w:val="20"/>
                <w:szCs w:val="20"/>
                <w:lang w:val="en-GB"/>
              </w:rPr>
            </w:rPrChange>
          </w:rPr>
          <w:t xml:space="preserve"> to </w:t>
        </w:r>
      </w:ins>
      <w:del w:id="1688" w:author="RutPW" w:date="2013-10-09T16:05:00Z">
        <w:r w:rsidRPr="00035100" w:rsidDel="00212900">
          <w:rPr>
            <w:rFonts w:ascii="Tahoma" w:hAnsi="Tahoma" w:cs="Tahoma"/>
            <w:sz w:val="20"/>
            <w:szCs w:val="20"/>
            <w:lang w:val="en-GB"/>
            <w:rPrChange w:id="1689" w:author="RutPW" w:date="2013-10-09T16:21:00Z">
              <w:rPr>
                <w:rFonts w:ascii="Leelawadee" w:hAnsi="Leelawadee" w:cs="Leelawadee"/>
                <w:sz w:val="20"/>
                <w:szCs w:val="20"/>
                <w:lang w:val="en-GB"/>
              </w:rPr>
            </w:rPrChange>
          </w:rPr>
          <w:delText xml:space="preserve">, </w:delText>
        </w:r>
      </w:del>
      <w:r w:rsidRPr="00035100">
        <w:rPr>
          <w:rFonts w:ascii="Tahoma" w:hAnsi="Tahoma" w:cs="Tahoma"/>
          <w:sz w:val="20"/>
          <w:szCs w:val="20"/>
          <w:lang w:val="en-GB"/>
          <w:rPrChange w:id="1690" w:author="RutPW" w:date="2013-10-09T16:21:00Z">
            <w:rPr>
              <w:rFonts w:ascii="Leelawadee" w:hAnsi="Leelawadee" w:cs="Leelawadee"/>
              <w:sz w:val="20"/>
              <w:szCs w:val="20"/>
              <w:lang w:val="en-GB"/>
            </w:rPr>
          </w:rPrChange>
        </w:rPr>
        <w:t>appl</w:t>
      </w:r>
      <w:ins w:id="1691" w:author="RutPW" w:date="2013-10-09T16:05:00Z">
        <w:r w:rsidR="00212900" w:rsidRPr="00035100">
          <w:rPr>
            <w:rFonts w:ascii="Tahoma" w:hAnsi="Tahoma" w:cs="Tahoma"/>
            <w:sz w:val="20"/>
            <w:szCs w:val="20"/>
            <w:lang w:val="en-GB"/>
            <w:rPrChange w:id="1692" w:author="RutPW" w:date="2013-10-09T16:21:00Z">
              <w:rPr>
                <w:rFonts w:ascii="Leelawadee" w:hAnsi="Leelawadee" w:cs="Leelawadee"/>
                <w:sz w:val="20"/>
                <w:szCs w:val="20"/>
                <w:lang w:val="en-GB"/>
              </w:rPr>
            </w:rPrChange>
          </w:rPr>
          <w:t xml:space="preserve">y the resulting </w:t>
        </w:r>
      </w:ins>
      <w:del w:id="1693" w:author="RutPW" w:date="2013-10-09T16:05:00Z">
        <w:r w:rsidRPr="00035100" w:rsidDel="00212900">
          <w:rPr>
            <w:rFonts w:ascii="Tahoma" w:hAnsi="Tahoma" w:cs="Tahoma"/>
            <w:sz w:val="20"/>
            <w:szCs w:val="20"/>
            <w:lang w:val="en-GB"/>
            <w:rPrChange w:id="1694" w:author="RutPW" w:date="2013-10-09T16:21:00Z">
              <w:rPr>
                <w:rFonts w:ascii="Leelawadee" w:hAnsi="Leelawadee" w:cs="Leelawadee"/>
                <w:sz w:val="20"/>
                <w:szCs w:val="20"/>
                <w:lang w:val="en-GB"/>
              </w:rPr>
            </w:rPrChange>
          </w:rPr>
          <w:delText>ied</w:delText>
        </w:r>
      </w:del>
      <w:ins w:id="1695" w:author="RutPW" w:date="2013-10-09T16:05:00Z">
        <w:r w:rsidR="00212900" w:rsidRPr="00035100">
          <w:rPr>
            <w:rFonts w:ascii="Tahoma" w:hAnsi="Tahoma" w:cs="Tahoma"/>
            <w:sz w:val="20"/>
            <w:szCs w:val="20"/>
            <w:lang w:val="en-GB"/>
            <w:rPrChange w:id="1696" w:author="RutPW" w:date="2013-10-09T16:21:00Z">
              <w:rPr>
                <w:rFonts w:ascii="Leelawadee" w:hAnsi="Leelawadee" w:cs="Leelawadee"/>
                <w:sz w:val="20"/>
                <w:szCs w:val="20"/>
                <w:lang w:val="en-GB"/>
              </w:rPr>
            </w:rPrChange>
          </w:rPr>
          <w:t xml:space="preserve">innovative power </w:t>
        </w:r>
      </w:ins>
      <w:ins w:id="1697" w:author="RutPW" w:date="2013-10-09T16:07:00Z">
        <w:r w:rsidR="00212900" w:rsidRPr="00035100">
          <w:rPr>
            <w:rFonts w:ascii="Tahoma" w:hAnsi="Tahoma" w:cs="Tahoma"/>
            <w:sz w:val="20"/>
            <w:szCs w:val="20"/>
            <w:lang w:val="en-GB"/>
            <w:rPrChange w:id="1698" w:author="RutPW" w:date="2013-10-09T16:21:00Z">
              <w:rPr>
                <w:rFonts w:ascii="Leelawadee" w:hAnsi="Leelawadee" w:cs="Leelawadee"/>
                <w:sz w:val="20"/>
                <w:szCs w:val="20"/>
                <w:lang w:val="en-GB"/>
              </w:rPr>
            </w:rPrChange>
          </w:rPr>
          <w:t xml:space="preserve">to meet the major </w:t>
        </w:r>
      </w:ins>
      <w:del w:id="1699" w:author="RutPW" w:date="2013-10-09T16:05:00Z">
        <w:r w:rsidRPr="00035100" w:rsidDel="00212900">
          <w:rPr>
            <w:rFonts w:ascii="Tahoma" w:hAnsi="Tahoma" w:cs="Tahoma"/>
            <w:sz w:val="20"/>
            <w:szCs w:val="20"/>
            <w:lang w:val="en-GB"/>
            <w:rPrChange w:id="1700" w:author="RutPW" w:date="2013-10-09T16:21:00Z">
              <w:rPr>
                <w:rFonts w:ascii="Leelawadee" w:hAnsi="Leelawadee" w:cs="Leelawadee"/>
                <w:sz w:val="20"/>
                <w:szCs w:val="20"/>
                <w:lang w:val="en-GB"/>
              </w:rPr>
            </w:rPrChange>
          </w:rPr>
          <w:delText xml:space="preserve"> </w:delText>
        </w:r>
      </w:del>
      <w:del w:id="1701" w:author="RutPW" w:date="2013-10-09T16:06:00Z">
        <w:r w:rsidRPr="00035100" w:rsidDel="00212900">
          <w:rPr>
            <w:rFonts w:ascii="Tahoma" w:hAnsi="Tahoma" w:cs="Tahoma"/>
            <w:sz w:val="20"/>
            <w:szCs w:val="20"/>
            <w:lang w:val="en-GB"/>
            <w:rPrChange w:id="1702" w:author="RutPW" w:date="2013-10-09T16:21:00Z">
              <w:rPr>
                <w:rFonts w:ascii="Leelawadee" w:hAnsi="Leelawadee" w:cs="Leelawadee"/>
                <w:sz w:val="20"/>
                <w:szCs w:val="20"/>
                <w:lang w:val="en-GB"/>
              </w:rPr>
            </w:rPrChange>
          </w:rPr>
          <w:delText xml:space="preserve">toward </w:delText>
        </w:r>
      </w:del>
      <w:del w:id="1703" w:author="RutPW" w:date="2013-10-09T16:07:00Z">
        <w:r w:rsidRPr="00035100" w:rsidDel="00212900">
          <w:rPr>
            <w:rFonts w:ascii="Tahoma" w:hAnsi="Tahoma" w:cs="Tahoma"/>
            <w:sz w:val="20"/>
            <w:szCs w:val="20"/>
            <w:lang w:val="en-GB"/>
            <w:rPrChange w:id="1704" w:author="RutPW" w:date="2013-10-09T16:21:00Z">
              <w:rPr>
                <w:rFonts w:ascii="Leelawadee" w:hAnsi="Leelawadee" w:cs="Leelawadee"/>
                <w:sz w:val="20"/>
                <w:szCs w:val="20"/>
                <w:lang w:val="en-GB"/>
              </w:rPr>
            </w:rPrChange>
          </w:rPr>
          <w:delText xml:space="preserve">broad </w:delText>
        </w:r>
      </w:del>
      <w:r w:rsidRPr="00035100">
        <w:rPr>
          <w:rFonts w:ascii="Tahoma" w:hAnsi="Tahoma" w:cs="Tahoma"/>
          <w:sz w:val="20"/>
          <w:szCs w:val="20"/>
          <w:lang w:val="en-GB"/>
          <w:rPrChange w:id="1705" w:author="RutPW" w:date="2013-10-09T16:21:00Z">
            <w:rPr>
              <w:rFonts w:ascii="Leelawadee" w:hAnsi="Leelawadee" w:cs="Leelawadee"/>
              <w:sz w:val="20"/>
              <w:szCs w:val="20"/>
              <w:lang w:val="en-GB"/>
            </w:rPr>
          </w:rPrChange>
        </w:rPr>
        <w:t xml:space="preserve">economic and social </w:t>
      </w:r>
      <w:del w:id="1706" w:author="RutPW" w:date="2013-10-09T16:07:00Z">
        <w:r w:rsidRPr="00035100" w:rsidDel="00212900">
          <w:rPr>
            <w:rFonts w:ascii="Tahoma" w:hAnsi="Tahoma" w:cs="Tahoma"/>
            <w:sz w:val="20"/>
            <w:szCs w:val="20"/>
            <w:lang w:val="en-GB"/>
            <w:rPrChange w:id="1707" w:author="RutPW" w:date="2013-10-09T16:21:00Z">
              <w:rPr>
                <w:rFonts w:ascii="Leelawadee" w:hAnsi="Leelawadee" w:cs="Leelawadee"/>
                <w:sz w:val="20"/>
                <w:szCs w:val="20"/>
                <w:lang w:val="en-GB"/>
              </w:rPr>
            </w:rPrChange>
          </w:rPr>
          <w:delText>themes</w:delText>
        </w:r>
      </w:del>
      <w:ins w:id="1708" w:author="RutPW" w:date="2013-10-09T16:07:00Z">
        <w:r w:rsidR="00212900" w:rsidRPr="00035100">
          <w:rPr>
            <w:rFonts w:ascii="Tahoma" w:hAnsi="Tahoma" w:cs="Tahoma"/>
            <w:sz w:val="20"/>
            <w:szCs w:val="20"/>
            <w:lang w:val="en-GB"/>
            <w:rPrChange w:id="1709" w:author="RutPW" w:date="2013-10-09T16:21:00Z">
              <w:rPr>
                <w:rFonts w:ascii="Leelawadee" w:hAnsi="Leelawadee" w:cs="Leelawadee"/>
                <w:sz w:val="20"/>
                <w:szCs w:val="20"/>
                <w:lang w:val="en-GB"/>
              </w:rPr>
            </w:rPrChange>
          </w:rPr>
          <w:t>challenges ahead</w:t>
        </w:r>
      </w:ins>
      <w:r w:rsidRPr="00035100">
        <w:rPr>
          <w:rFonts w:ascii="Tahoma" w:hAnsi="Tahoma" w:cs="Tahoma"/>
          <w:sz w:val="20"/>
          <w:szCs w:val="20"/>
          <w:lang w:val="en-GB"/>
          <w:rPrChange w:id="1710" w:author="RutPW" w:date="2013-10-09T16:21:00Z">
            <w:rPr>
              <w:rFonts w:ascii="Leelawadee" w:hAnsi="Leelawadee" w:cs="Leelawadee"/>
              <w:sz w:val="20"/>
              <w:szCs w:val="20"/>
              <w:lang w:val="en-GB"/>
            </w:rPr>
          </w:rPrChange>
        </w:rPr>
        <w:t>. This can take place in the context of a freelance practice, a creative industry business, or other businesses and organisations which have chosen to employ creative professionals. This is the broad framework in which the creative economy is developing its momentum</w:t>
      </w:r>
      <w:ins w:id="1711" w:author="RutPW" w:date="2013-10-09T16:07:00Z">
        <w:r w:rsidR="00212900" w:rsidRPr="00035100">
          <w:rPr>
            <w:rFonts w:ascii="Tahoma" w:hAnsi="Tahoma" w:cs="Tahoma"/>
            <w:sz w:val="20"/>
            <w:szCs w:val="20"/>
            <w:lang w:val="en-GB"/>
            <w:rPrChange w:id="1712" w:author="RutPW" w:date="2013-10-09T16:21:00Z">
              <w:rPr>
                <w:rFonts w:ascii="Leelawadee" w:hAnsi="Leelawadee" w:cs="Leelawadee"/>
                <w:sz w:val="20"/>
                <w:szCs w:val="20"/>
                <w:lang w:val="en-GB"/>
              </w:rPr>
            </w:rPrChange>
          </w:rPr>
          <w:t xml:space="preserve"> and in which institutions as the Willem de Kooning Academy play a crucial </w:t>
        </w:r>
      </w:ins>
      <w:ins w:id="1713" w:author="RutPW" w:date="2013-10-09T16:08:00Z">
        <w:r w:rsidR="00212900" w:rsidRPr="00035100">
          <w:rPr>
            <w:rFonts w:ascii="Tahoma" w:hAnsi="Tahoma" w:cs="Tahoma"/>
            <w:sz w:val="20"/>
            <w:szCs w:val="20"/>
            <w:lang w:val="en-GB"/>
            <w:rPrChange w:id="1714" w:author="RutPW" w:date="2013-10-09T16:21:00Z">
              <w:rPr>
                <w:rFonts w:ascii="Leelawadee" w:hAnsi="Leelawadee" w:cs="Leelawadee"/>
                <w:sz w:val="20"/>
                <w:szCs w:val="20"/>
                <w:lang w:val="en-GB"/>
              </w:rPr>
            </w:rPrChange>
          </w:rPr>
          <w:t>role</w:t>
        </w:r>
      </w:ins>
      <w:ins w:id="1715" w:author="RutPW" w:date="2013-10-09T16:07:00Z">
        <w:r w:rsidR="00212900" w:rsidRPr="00035100">
          <w:rPr>
            <w:rFonts w:ascii="Tahoma" w:hAnsi="Tahoma" w:cs="Tahoma"/>
            <w:sz w:val="20"/>
            <w:szCs w:val="20"/>
            <w:lang w:val="en-GB"/>
            <w:rPrChange w:id="1716" w:author="RutPW" w:date="2013-10-09T16:21:00Z">
              <w:rPr>
                <w:rFonts w:ascii="Leelawadee" w:hAnsi="Leelawadee" w:cs="Leelawadee"/>
                <w:sz w:val="20"/>
                <w:szCs w:val="20"/>
                <w:lang w:val="en-GB"/>
              </w:rPr>
            </w:rPrChange>
          </w:rPr>
          <w:t>.</w:t>
        </w:r>
      </w:ins>
      <w:del w:id="1717" w:author="RutPW" w:date="2013-10-09T16:07:00Z">
        <w:r w:rsidRPr="00035100" w:rsidDel="00212900">
          <w:rPr>
            <w:rFonts w:ascii="Tahoma" w:hAnsi="Tahoma" w:cs="Tahoma"/>
            <w:sz w:val="20"/>
            <w:szCs w:val="20"/>
            <w:lang w:val="en-GB"/>
            <w:rPrChange w:id="1718" w:author="RutPW" w:date="2013-10-09T16:21:00Z">
              <w:rPr>
                <w:rFonts w:ascii="Leelawadee" w:hAnsi="Leelawadee" w:cs="Leelawadee"/>
                <w:sz w:val="20"/>
                <w:szCs w:val="20"/>
                <w:lang w:val="en-GB"/>
              </w:rPr>
            </w:rPrChange>
          </w:rPr>
          <w:delText>.</w:delText>
        </w:r>
      </w:del>
    </w:p>
    <w:p w:rsidR="00D303FD" w:rsidRPr="00035100" w:rsidRDefault="00D303FD" w:rsidP="00D82D6D">
      <w:pPr>
        <w:pStyle w:val="Geenafstand"/>
        <w:spacing w:line="276" w:lineRule="auto"/>
        <w:rPr>
          <w:rFonts w:ascii="Tahoma" w:hAnsi="Tahoma" w:cs="Tahoma"/>
          <w:sz w:val="20"/>
          <w:szCs w:val="20"/>
          <w:lang w:val="en-GB"/>
          <w:rPrChange w:id="1719" w:author="RutPW" w:date="2013-10-09T16:21:00Z">
            <w:rPr>
              <w:rFonts w:ascii="Leelawadee" w:hAnsi="Leelawadee" w:cs="Leelawadee"/>
              <w:sz w:val="20"/>
              <w:szCs w:val="20"/>
              <w:lang w:val="en-GB"/>
            </w:rPr>
          </w:rPrChange>
        </w:rPr>
      </w:pPr>
    </w:p>
    <w:p w:rsidR="00D303FD" w:rsidRPr="00035100" w:rsidRDefault="00D303FD" w:rsidP="00244C7D">
      <w:pPr>
        <w:pStyle w:val="BodyCharChar2Char"/>
        <w:spacing w:line="276" w:lineRule="auto"/>
        <w:jc w:val="left"/>
        <w:rPr>
          <w:rFonts w:ascii="Tahoma" w:hAnsi="Tahoma" w:cs="Tahoma"/>
          <w:b/>
          <w:sz w:val="20"/>
          <w:rPrChange w:id="1720" w:author="RutPW" w:date="2013-10-09T16:21:00Z">
            <w:rPr>
              <w:rFonts w:ascii="Leelawadee" w:hAnsi="Leelawadee" w:cs="Leelawadee"/>
              <w:b/>
              <w:sz w:val="20"/>
            </w:rPr>
          </w:rPrChange>
        </w:rPr>
      </w:pPr>
      <w:del w:id="1721" w:author="RutPW" w:date="2013-10-09T16:12:00Z">
        <w:r w:rsidRPr="00035100" w:rsidDel="00212900">
          <w:rPr>
            <w:rFonts w:ascii="Tahoma" w:eastAsia="Calibri" w:hAnsi="Tahoma" w:cs="Tahoma"/>
            <w:b/>
            <w:sz w:val="20"/>
            <w:rPrChange w:id="1722" w:author="RutPW" w:date="2013-10-09T16:21:00Z">
              <w:rPr>
                <w:rFonts w:ascii="Leelawadee" w:eastAsia="Calibri" w:hAnsi="Leelawadee" w:cs="Leelawadee"/>
                <w:b/>
                <w:sz w:val="20"/>
              </w:rPr>
            </w:rPrChange>
          </w:rPr>
          <w:delText>Cultuur en kunst</w:delText>
        </w:r>
      </w:del>
      <w:ins w:id="1723" w:author="RutPW" w:date="2013-10-09T16:12:00Z">
        <w:r w:rsidR="00212900" w:rsidRPr="00035100">
          <w:rPr>
            <w:rFonts w:ascii="Tahoma" w:eastAsia="Calibri" w:hAnsi="Tahoma" w:cs="Tahoma"/>
            <w:b/>
            <w:sz w:val="20"/>
            <w:rPrChange w:id="1724" w:author="RutPW" w:date="2013-10-09T16:21:00Z">
              <w:rPr>
                <w:rFonts w:ascii="Leelawadee" w:eastAsia="Calibri" w:hAnsi="Leelawadee" w:cs="Leelawadee"/>
                <w:b/>
                <w:sz w:val="20"/>
              </w:rPr>
            </w:rPrChange>
          </w:rPr>
          <w:t xml:space="preserve">Cultuur en talent </w:t>
        </w:r>
      </w:ins>
      <w:del w:id="1725" w:author="RutPW" w:date="2013-10-09T16:12:00Z">
        <w:r w:rsidRPr="00035100" w:rsidDel="00212900">
          <w:rPr>
            <w:rFonts w:ascii="Tahoma" w:eastAsia="Calibri" w:hAnsi="Tahoma" w:cs="Tahoma"/>
            <w:b/>
            <w:sz w:val="20"/>
            <w:rPrChange w:id="1726" w:author="RutPW" w:date="2013-10-09T16:21:00Z">
              <w:rPr>
                <w:rFonts w:ascii="Leelawadee" w:eastAsia="Calibri" w:hAnsi="Leelawadee" w:cs="Leelawadee"/>
                <w:b/>
                <w:sz w:val="20"/>
              </w:rPr>
            </w:rPrChange>
          </w:rPr>
          <w:delText xml:space="preserve"> </w:delText>
        </w:r>
      </w:del>
      <w:r w:rsidRPr="00035100">
        <w:rPr>
          <w:rFonts w:ascii="Tahoma" w:eastAsia="Calibri" w:hAnsi="Tahoma" w:cs="Tahoma"/>
          <w:b/>
          <w:sz w:val="20"/>
          <w:rPrChange w:id="1727" w:author="RutPW" w:date="2013-10-09T16:21:00Z">
            <w:rPr>
              <w:rFonts w:ascii="Leelawadee" w:eastAsia="Calibri" w:hAnsi="Leelawadee" w:cs="Leelawadee"/>
              <w:b/>
              <w:sz w:val="20"/>
            </w:rPr>
          </w:rPrChange>
        </w:rPr>
        <w:t>in de creatieve stad</w:t>
      </w:r>
    </w:p>
    <w:p w:rsidR="00D303FD" w:rsidRPr="00035100" w:rsidRDefault="00D303FD" w:rsidP="00244C7D">
      <w:pPr>
        <w:pStyle w:val="BodyCharChar2Char"/>
        <w:spacing w:line="276" w:lineRule="auto"/>
        <w:jc w:val="left"/>
        <w:rPr>
          <w:rFonts w:ascii="Tahoma" w:hAnsi="Tahoma" w:cs="Tahoma"/>
          <w:sz w:val="20"/>
          <w:rPrChange w:id="1728" w:author="RutPW" w:date="2013-10-09T16:21:00Z">
            <w:rPr>
              <w:rFonts w:ascii="Leelawadee" w:hAnsi="Leelawadee" w:cs="Leelawadee"/>
              <w:sz w:val="20"/>
            </w:rPr>
          </w:rPrChange>
        </w:rPr>
      </w:pPr>
      <w:r w:rsidRPr="00035100">
        <w:rPr>
          <w:rFonts w:ascii="Tahoma" w:hAnsi="Tahoma" w:cs="Tahoma"/>
          <w:sz w:val="20"/>
          <w:rPrChange w:id="1729" w:author="RutPW" w:date="2013-10-09T16:21:00Z">
            <w:rPr>
              <w:rFonts w:ascii="Leelawadee" w:hAnsi="Leelawadee" w:cs="Leelawadee"/>
              <w:sz w:val="20"/>
            </w:rPr>
          </w:rPrChange>
        </w:rPr>
        <w:t>De creatieve industrie en creatief talent worden sinds het verschijnen van het boek ‘The rise of the creative class’ van Richard Florida (</w:t>
      </w:r>
      <w:r w:rsidRPr="00035100">
        <w:rPr>
          <w:rFonts w:ascii="Tahoma" w:hAnsi="Tahoma" w:cs="Tahoma"/>
          <w:sz w:val="20"/>
          <w:highlight w:val="yellow"/>
          <w:rPrChange w:id="1730" w:author="RutPW" w:date="2013-10-09T16:21:00Z">
            <w:rPr>
              <w:rFonts w:ascii="Leelawadee" w:hAnsi="Leelawadee" w:cs="Leelawadee"/>
              <w:sz w:val="20"/>
            </w:rPr>
          </w:rPrChange>
        </w:rPr>
        <w:t>2002</w:t>
      </w:r>
      <w:r w:rsidRPr="00035100">
        <w:rPr>
          <w:rFonts w:ascii="Tahoma" w:hAnsi="Tahoma" w:cs="Tahoma"/>
          <w:sz w:val="20"/>
          <w:rPrChange w:id="1731" w:author="RutPW" w:date="2013-10-09T16:21:00Z">
            <w:rPr>
              <w:rFonts w:ascii="Leelawadee" w:hAnsi="Leelawadee" w:cs="Leelawadee"/>
              <w:sz w:val="20"/>
            </w:rPr>
          </w:rPrChange>
        </w:rPr>
        <w:t xml:space="preserve">) nog op een andere manier in verband gebracht met de ontwikkeling van de </w:t>
      </w:r>
      <w:del w:id="1732" w:author="RutPW" w:date="2013-10-10T13:56:00Z">
        <w:r w:rsidRPr="00035100" w:rsidDel="00D23626">
          <w:rPr>
            <w:rFonts w:ascii="Tahoma" w:hAnsi="Tahoma" w:cs="Tahoma"/>
            <w:sz w:val="20"/>
            <w:rPrChange w:id="1733" w:author="RutPW" w:date="2013-10-09T16:21:00Z">
              <w:rPr>
                <w:rFonts w:ascii="Leelawadee" w:hAnsi="Leelawadee" w:cs="Leelawadee"/>
                <w:sz w:val="20"/>
              </w:rPr>
            </w:rPrChange>
          </w:rPr>
          <w:delText xml:space="preserve">regionale </w:delText>
        </w:r>
      </w:del>
      <w:r w:rsidRPr="00035100">
        <w:rPr>
          <w:rFonts w:ascii="Tahoma" w:hAnsi="Tahoma" w:cs="Tahoma"/>
          <w:sz w:val="20"/>
          <w:rPrChange w:id="1734" w:author="RutPW" w:date="2013-10-09T16:21:00Z">
            <w:rPr>
              <w:rFonts w:ascii="Leelawadee" w:hAnsi="Leelawadee" w:cs="Leelawadee"/>
              <w:sz w:val="20"/>
            </w:rPr>
          </w:rPrChange>
        </w:rPr>
        <w:t xml:space="preserve">economie. Florida stelt dat voor de ontwikkeling van de high tech kenniseconomie talent nodig is dat pro-actief kan vormgeven aan innovatie. Dat talent noemt hij de creative class. Die bestaat uit mensen die populair gezegd, out of the box kunnen denken. Ze zijn in staat om op basis van hun intrinsieke en in het onderwijs gecultiveerde creativiteit vorm te geven aan bestaande en nieuwe maatschappelijke domeinen. Ze kunnen bestaande praktijken voorzien van nieuwe impulsen waardoor innovatie ontstaat. Leden van de creatieve klasse delen een creatief ethos waarin waarde wordt gehecht aan creativiteit, individualiteit, onderscheidend vermogen en prestatie. </w:t>
      </w:r>
    </w:p>
    <w:p w:rsidR="00D303FD" w:rsidRPr="00035100" w:rsidRDefault="00D303FD" w:rsidP="00244C7D">
      <w:pPr>
        <w:pStyle w:val="BodyCharChar2Char"/>
        <w:spacing w:line="276" w:lineRule="auto"/>
        <w:jc w:val="left"/>
        <w:rPr>
          <w:rFonts w:ascii="Tahoma" w:hAnsi="Tahoma" w:cs="Tahoma"/>
          <w:sz w:val="20"/>
          <w:rPrChange w:id="1735" w:author="RutPW" w:date="2013-10-09T16:21:00Z">
            <w:rPr>
              <w:rFonts w:ascii="Leelawadee" w:hAnsi="Leelawadee" w:cs="Leelawadee"/>
              <w:sz w:val="20"/>
            </w:rPr>
          </w:rPrChange>
        </w:rPr>
      </w:pPr>
      <w:r w:rsidRPr="00035100">
        <w:rPr>
          <w:rFonts w:ascii="Tahoma" w:hAnsi="Tahoma" w:cs="Tahoma"/>
          <w:sz w:val="20"/>
          <w:rPrChange w:id="1736" w:author="RutPW" w:date="2013-10-09T16:21:00Z">
            <w:rPr>
              <w:rFonts w:ascii="Leelawadee" w:hAnsi="Leelawadee" w:cs="Leelawadee"/>
              <w:sz w:val="20"/>
            </w:rPr>
          </w:rPrChange>
        </w:rPr>
        <w:t xml:space="preserve">De creatieve klasse is te vinden in allerlei beroepsgroepen, binnen de creatieve industrie, maar ook in de wereld van de technologie en de universiteit of hogeschool of binnen de overheid. Binnen de creatieve klasse onderscheidt Florida de super creative core. Kunstenaars en professionals in allerlei creatief scheppende beroepen behoren tot die categorie, net als technologen en wetenschappers.  Deze kern is het meest actief met de creatie van nieuwe ideeën, technologieën of content in wetenschap en techniek, architectuur en design, onderwijs, kunst, muziek en entertainment. De creatieve professionals lossen complexe problemen op waarvoor een onafhankelijk oordeelsvermogen </w:t>
      </w:r>
      <w:del w:id="1737" w:author="RutPW" w:date="2013-10-10T13:56:00Z">
        <w:r w:rsidRPr="00035100" w:rsidDel="00D23626">
          <w:rPr>
            <w:rFonts w:ascii="Tahoma" w:hAnsi="Tahoma" w:cs="Tahoma"/>
            <w:sz w:val="20"/>
            <w:rPrChange w:id="1738" w:author="RutPW" w:date="2013-10-09T16:21:00Z">
              <w:rPr>
                <w:rFonts w:ascii="Leelawadee" w:hAnsi="Leelawadee" w:cs="Leelawadee"/>
                <w:sz w:val="20"/>
              </w:rPr>
            </w:rPrChange>
          </w:rPr>
          <w:delText xml:space="preserve">en een hoge opleiding </w:delText>
        </w:r>
      </w:del>
      <w:r w:rsidRPr="00035100">
        <w:rPr>
          <w:rFonts w:ascii="Tahoma" w:hAnsi="Tahoma" w:cs="Tahoma"/>
          <w:sz w:val="20"/>
          <w:rPrChange w:id="1739" w:author="RutPW" w:date="2013-10-09T16:21:00Z">
            <w:rPr>
              <w:rFonts w:ascii="Leelawadee" w:hAnsi="Leelawadee" w:cs="Leelawadee"/>
              <w:sz w:val="20"/>
            </w:rPr>
          </w:rPrChange>
        </w:rPr>
        <w:t xml:space="preserve">vereist is. </w:t>
      </w:r>
      <w:ins w:id="1740" w:author="RutPW" w:date="2013-10-10T13:56:00Z">
        <w:r w:rsidR="00D23626">
          <w:rPr>
            <w:rFonts w:ascii="Tahoma" w:hAnsi="Tahoma" w:cs="Tahoma"/>
            <w:sz w:val="20"/>
          </w:rPr>
          <w:t>Vaak, maar niet altijd, gaat dat samen met een hoog opleidingsniveau.</w:t>
        </w:r>
      </w:ins>
    </w:p>
    <w:p w:rsidR="00D303FD" w:rsidRPr="00035100" w:rsidDel="00212900" w:rsidRDefault="00D303FD" w:rsidP="00244C7D">
      <w:pPr>
        <w:pStyle w:val="BodyCharChar2Char"/>
        <w:spacing w:line="276" w:lineRule="auto"/>
        <w:jc w:val="left"/>
        <w:rPr>
          <w:del w:id="1741" w:author="RutPW" w:date="2013-10-09T16:12:00Z"/>
          <w:rFonts w:ascii="Tahoma" w:hAnsi="Tahoma" w:cs="Tahoma"/>
          <w:sz w:val="20"/>
          <w:rPrChange w:id="1742" w:author="RutPW" w:date="2013-10-09T16:21:00Z">
            <w:rPr>
              <w:del w:id="1743" w:author="RutPW" w:date="2013-10-09T16:12:00Z"/>
              <w:rFonts w:ascii="Leelawadee" w:hAnsi="Leelawadee" w:cs="Leelawadee"/>
              <w:sz w:val="20"/>
            </w:rPr>
          </w:rPrChange>
        </w:rPr>
      </w:pPr>
    </w:p>
    <w:p w:rsidR="00212900" w:rsidRPr="00035100" w:rsidRDefault="00212900" w:rsidP="00244C7D">
      <w:pPr>
        <w:autoSpaceDE w:val="0"/>
        <w:autoSpaceDN w:val="0"/>
        <w:adjustRightInd w:val="0"/>
        <w:spacing w:after="0"/>
        <w:rPr>
          <w:ins w:id="1744" w:author="RutPW" w:date="2013-10-09T16:12:00Z"/>
          <w:rFonts w:ascii="Tahoma" w:hAnsi="Tahoma" w:cs="Tahoma"/>
          <w:sz w:val="20"/>
          <w:rPrChange w:id="1745" w:author="RutPW" w:date="2013-10-09T16:21:00Z">
            <w:rPr>
              <w:ins w:id="1746" w:author="RutPW" w:date="2013-10-09T16:12:00Z"/>
              <w:rFonts w:ascii="Leelawadee" w:hAnsi="Leelawadee" w:cs="Leelawadee"/>
              <w:sz w:val="20"/>
            </w:rPr>
          </w:rPrChange>
        </w:rPr>
      </w:pPr>
    </w:p>
    <w:p w:rsidR="00D303FD" w:rsidRPr="00035100" w:rsidRDefault="00D303FD" w:rsidP="00244C7D">
      <w:pPr>
        <w:autoSpaceDE w:val="0"/>
        <w:autoSpaceDN w:val="0"/>
        <w:adjustRightInd w:val="0"/>
        <w:spacing w:after="0"/>
        <w:rPr>
          <w:rFonts w:ascii="Tahoma" w:hAnsi="Tahoma" w:cs="Tahoma"/>
          <w:sz w:val="20"/>
          <w:szCs w:val="20"/>
          <w:rPrChange w:id="1747" w:author="RutPW" w:date="2013-10-09T16:21:00Z">
            <w:rPr>
              <w:rFonts w:ascii="Leelawadee" w:hAnsi="Leelawadee" w:cs="Leelawadee"/>
              <w:sz w:val="20"/>
              <w:szCs w:val="20"/>
            </w:rPr>
          </w:rPrChange>
        </w:rPr>
      </w:pPr>
      <w:r w:rsidRPr="00035100">
        <w:rPr>
          <w:rFonts w:ascii="Tahoma" w:hAnsi="Tahoma" w:cs="Tahoma"/>
          <w:sz w:val="20"/>
          <w:rPrChange w:id="1748" w:author="RutPW" w:date="2013-10-09T16:21:00Z">
            <w:rPr>
              <w:rFonts w:ascii="Leelawadee" w:hAnsi="Leelawadee" w:cs="Leelawadee"/>
              <w:sz w:val="20"/>
            </w:rPr>
          </w:rPrChange>
        </w:rPr>
        <w:t>Een regio die innovatief wil zijn en internationaal de concurrentie wil aangaan kan volgens Florida niet buiten de creatieve klasse. Ze is essentieel voor een innovatieve regionale economie. Een regio die barst van dit talent werkt als een magneet op innovatieve bedrijven. Het is Florida’s terechte overtuiging dat banen (zeg bedrijven) talent volgen en niet andersom. In het industriële tijdperk trokken arbeiders naar de fabriek. In de creatieve economie zoeken hoogwaardige dienstverlenende en technologiebedrijven een plaats midden in de talentpool die doorgaans geconcentreerd is in de urbane metropolen (</w:t>
      </w:r>
      <w:r w:rsidRPr="00035100">
        <w:rPr>
          <w:rFonts w:ascii="Tahoma" w:hAnsi="Tahoma" w:cs="Tahoma"/>
          <w:sz w:val="20"/>
          <w:highlight w:val="yellow"/>
          <w:rPrChange w:id="1749" w:author="RutPW" w:date="2013-10-09T16:21:00Z">
            <w:rPr>
              <w:rFonts w:ascii="Leelawadee" w:hAnsi="Leelawadee" w:cs="Leelawadee"/>
              <w:sz w:val="20"/>
              <w:highlight w:val="yellow"/>
            </w:rPr>
          </w:rPrChange>
        </w:rPr>
        <w:t>vgl. Glaeser 2011</w:t>
      </w:r>
      <w:r w:rsidRPr="00035100">
        <w:rPr>
          <w:rFonts w:ascii="Tahoma" w:hAnsi="Tahoma" w:cs="Tahoma"/>
          <w:sz w:val="20"/>
          <w:rPrChange w:id="1750" w:author="RutPW" w:date="2013-10-09T16:21:00Z">
            <w:rPr>
              <w:rFonts w:ascii="Leelawadee" w:hAnsi="Leelawadee" w:cs="Leelawadee"/>
              <w:sz w:val="20"/>
            </w:rPr>
          </w:rPrChange>
        </w:rPr>
        <w:t xml:space="preserve">). De creative class kiest voor een aantrekkelijke, doorgaans stedelijke woonlocatie en ziet van daaruit naar een baan om. De keuze waar te wonen maakt de creative class op basis van het culturele en sociale klimaat van een stad. Florida laat zien dat kunst en cultuur daarin een belangrijke rol spelen, net als de mate van tolerantie die een stad kenmerkt. Het talent dat vormgeeft aan de creatieve economie koestert zich graag in een liberaal, artistiek rijk en tolerant milieu. Om de creatieve klasse aan steden te binden is een rijk cultuuraanbod van essentieel belang. Daarvoor is de creatieve industrie verantwoordelijk, in het bijzonder dat deel dat consumptie van cultuuraanbod ter plekke vereist: muziekvoorstellingen, theater, galeries, musea, filmvoorstellingen en wat dies meer zij. Ook kunst als onderdeel van de openbare ruimte is hier van belang. Regionaal economen spreken in dit verband over amenities. In essentie gaat het hierbij om voorzieningen die het verblijf op een bepaalde plek veraangenamen, aantrekkelijk maken. Kunst en cultuur in de stedelijke omgeving horen daarbij. Naast de hiervoor genoemde hefboomwerking van creativiteit functioneren kunst, cultuur en creatieve industrie als indirecte aanjager van innovatie. Ze zorgen voor een omgeving waarin creatief talent dat wil en kan bijdragen aan stedelijke economische ontwikkeling en innovatie zich thuis voelt. Tegelijkertijd erkent ook Florida het directe belang van de creatief scheppende talent voor innovatie. Dat is de reden waarom hij kunstenaars, designers en creatieve professionals uit de media- en entertainmentindustrie tot de creative core rekent. Ook de vaak zichtbare presentie van creatievelingen in de stad is daarbij een belangrijke factor. Ze werken vaak in de binnensteden en frequenteren daar koffiebars en lunchplekken om in contact te blijven met elkaar, met het oog op samenwerking en met de hartslag van de stad, die een belangrijke inspiratiebron is. De zogenaamde third places, naast werk- en woonplek, </w:t>
      </w:r>
      <w:del w:id="1751" w:author="RutPW" w:date="2013-10-10T13:57:00Z">
        <w:r w:rsidRPr="00035100" w:rsidDel="00751716">
          <w:rPr>
            <w:rFonts w:ascii="Tahoma" w:hAnsi="Tahoma" w:cs="Tahoma"/>
            <w:sz w:val="20"/>
            <w:rPrChange w:id="1752" w:author="RutPW" w:date="2013-10-09T16:21:00Z">
              <w:rPr>
                <w:rFonts w:ascii="Leelawadee" w:hAnsi="Leelawadee" w:cs="Leelawadee"/>
                <w:sz w:val="20"/>
              </w:rPr>
            </w:rPrChange>
          </w:rPr>
          <w:delText xml:space="preserve">geven </w:delText>
        </w:r>
      </w:del>
      <w:ins w:id="1753" w:author="RutPW" w:date="2013-10-10T13:57:00Z">
        <w:r w:rsidR="00751716">
          <w:rPr>
            <w:rFonts w:ascii="Tahoma" w:hAnsi="Tahoma" w:cs="Tahoma"/>
            <w:sz w:val="20"/>
          </w:rPr>
          <w:t>bezorgen</w:t>
        </w:r>
        <w:r w:rsidR="00751716" w:rsidRPr="00035100">
          <w:rPr>
            <w:rFonts w:ascii="Tahoma" w:hAnsi="Tahoma" w:cs="Tahoma"/>
            <w:sz w:val="20"/>
            <w:rPrChange w:id="1754" w:author="RutPW" w:date="2013-10-09T16:21:00Z">
              <w:rPr>
                <w:rFonts w:ascii="Leelawadee" w:hAnsi="Leelawadee" w:cs="Leelawadee"/>
                <w:sz w:val="20"/>
              </w:rPr>
            </w:rPrChange>
          </w:rPr>
          <w:t xml:space="preserve"> </w:t>
        </w:r>
      </w:ins>
      <w:r w:rsidRPr="00035100">
        <w:rPr>
          <w:rFonts w:ascii="Tahoma" w:hAnsi="Tahoma" w:cs="Tahoma"/>
          <w:sz w:val="20"/>
          <w:rPrChange w:id="1755" w:author="RutPW" w:date="2013-10-09T16:21:00Z">
            <w:rPr>
              <w:rFonts w:ascii="Leelawadee" w:hAnsi="Leelawadee" w:cs="Leelawadee"/>
              <w:sz w:val="20"/>
            </w:rPr>
          </w:rPrChange>
        </w:rPr>
        <w:t xml:space="preserve">steden smaak en kleur die hen identiteit </w:t>
      </w:r>
      <w:del w:id="1756" w:author="RutPW" w:date="2013-10-10T13:57:00Z">
        <w:r w:rsidRPr="00035100" w:rsidDel="00751716">
          <w:rPr>
            <w:rFonts w:ascii="Tahoma" w:hAnsi="Tahoma" w:cs="Tahoma"/>
            <w:sz w:val="20"/>
            <w:rPrChange w:id="1757" w:author="RutPW" w:date="2013-10-09T16:21:00Z">
              <w:rPr>
                <w:rFonts w:ascii="Leelawadee" w:hAnsi="Leelawadee" w:cs="Leelawadee"/>
                <w:sz w:val="20"/>
              </w:rPr>
            </w:rPrChange>
          </w:rPr>
          <w:delText xml:space="preserve">geven </w:delText>
        </w:r>
      </w:del>
      <w:ins w:id="1758" w:author="RutPW" w:date="2013-10-10T13:57:00Z">
        <w:r w:rsidR="00751716">
          <w:rPr>
            <w:rFonts w:ascii="Tahoma" w:hAnsi="Tahoma" w:cs="Tahoma"/>
            <w:sz w:val="20"/>
          </w:rPr>
          <w:t>geven</w:t>
        </w:r>
        <w:r w:rsidR="00751716" w:rsidRPr="00035100">
          <w:rPr>
            <w:rFonts w:ascii="Tahoma" w:hAnsi="Tahoma" w:cs="Tahoma"/>
            <w:sz w:val="20"/>
            <w:rPrChange w:id="1759" w:author="RutPW" w:date="2013-10-09T16:21:00Z">
              <w:rPr>
                <w:rFonts w:ascii="Leelawadee" w:hAnsi="Leelawadee" w:cs="Leelawadee"/>
                <w:sz w:val="20"/>
              </w:rPr>
            </w:rPrChange>
          </w:rPr>
          <w:t xml:space="preserve"> </w:t>
        </w:r>
      </w:ins>
      <w:r w:rsidRPr="00035100">
        <w:rPr>
          <w:rFonts w:ascii="Tahoma" w:hAnsi="Tahoma" w:cs="Tahoma"/>
          <w:sz w:val="20"/>
          <w:rPrChange w:id="1760" w:author="RutPW" w:date="2013-10-09T16:21:00Z">
            <w:rPr>
              <w:rFonts w:ascii="Leelawadee" w:hAnsi="Leelawadee" w:cs="Leelawadee"/>
              <w:sz w:val="20"/>
            </w:rPr>
          </w:rPrChange>
        </w:rPr>
        <w:t>en de leefbaaheid vergroten. Florida onderstreept daarmee het economische belang van cultuur en creativiteit voor de stad. Niet louter omdat bezoekers van musea en theaters geld stuk staan in de binnenstad</w:t>
      </w:r>
      <w:ins w:id="1761" w:author="RutPW" w:date="2013-10-10T14:00:00Z">
        <w:r w:rsidR="00834B0C">
          <w:rPr>
            <w:rFonts w:ascii="Tahoma" w:hAnsi="Tahoma" w:cs="Tahoma"/>
            <w:sz w:val="20"/>
          </w:rPr>
          <w:t xml:space="preserve"> </w:t>
        </w:r>
      </w:ins>
      <w:ins w:id="1762" w:author="RutPW" w:date="2013-10-10T13:59:00Z">
        <w:r w:rsidR="00834B0C" w:rsidRPr="00834B0C">
          <w:rPr>
            <w:rFonts w:ascii="Tahoma" w:hAnsi="Tahoma" w:cs="Tahoma"/>
            <w:sz w:val="20"/>
            <w:szCs w:val="20"/>
            <w:rPrChange w:id="1763" w:author="RutPW" w:date="2013-10-10T14:00:00Z">
              <w:rPr>
                <w:rFonts w:ascii="Leelawadee" w:hAnsi="Leelawadee" w:cs="Leelawadee"/>
                <w:sz w:val="16"/>
                <w:szCs w:val="16"/>
              </w:rPr>
            </w:rPrChange>
          </w:rPr>
          <w:t>(</w:t>
        </w:r>
        <w:r w:rsidR="00834B0C" w:rsidRPr="00834B0C">
          <w:rPr>
            <w:rFonts w:ascii="Tahoma" w:hAnsi="Tahoma" w:cs="Tahoma"/>
            <w:sz w:val="20"/>
            <w:szCs w:val="20"/>
            <w:highlight w:val="yellow"/>
            <w:rPrChange w:id="1764" w:author="RutPW" w:date="2013-10-10T14:01:00Z">
              <w:rPr>
                <w:rFonts w:ascii="Leelawadee" w:hAnsi="Leelawadee" w:cs="Leelawadee"/>
                <w:sz w:val="16"/>
                <w:szCs w:val="16"/>
              </w:rPr>
            </w:rPrChange>
          </w:rPr>
          <w:t>vgl. Hietbrink et al. 1985</w:t>
        </w:r>
      </w:ins>
      <w:ins w:id="1765" w:author="RutPW" w:date="2013-10-10T14:01:00Z">
        <w:r w:rsidR="00834B0C" w:rsidRPr="00834B0C">
          <w:rPr>
            <w:rFonts w:ascii="Tahoma" w:hAnsi="Tahoma" w:cs="Tahoma"/>
            <w:sz w:val="20"/>
            <w:szCs w:val="20"/>
            <w:highlight w:val="yellow"/>
            <w:rPrChange w:id="1766" w:author="RutPW" w:date="2013-10-10T14:01:00Z">
              <w:rPr>
                <w:rFonts w:ascii="Tahoma" w:hAnsi="Tahoma" w:cs="Tahoma"/>
                <w:sz w:val="20"/>
                <w:szCs w:val="20"/>
              </w:rPr>
            </w:rPrChange>
          </w:rPr>
          <w:t>, Booz and Company 2013</w:t>
        </w:r>
      </w:ins>
      <w:ins w:id="1767" w:author="RutPW" w:date="2013-10-10T14:00:00Z">
        <w:r w:rsidR="00834B0C" w:rsidRPr="00834B0C">
          <w:rPr>
            <w:rFonts w:ascii="Tahoma" w:hAnsi="Tahoma" w:cs="Tahoma"/>
            <w:sz w:val="20"/>
            <w:szCs w:val="20"/>
            <w:rPrChange w:id="1768" w:author="RutPW" w:date="2013-10-10T14:00:00Z">
              <w:rPr>
                <w:rFonts w:ascii="Leelawadee" w:hAnsi="Leelawadee" w:cs="Leelawadee"/>
                <w:sz w:val="16"/>
                <w:szCs w:val="16"/>
              </w:rPr>
            </w:rPrChange>
          </w:rPr>
          <w:t>)</w:t>
        </w:r>
      </w:ins>
      <w:r w:rsidRPr="00834B0C">
        <w:rPr>
          <w:rFonts w:ascii="Tahoma" w:hAnsi="Tahoma" w:cs="Tahoma"/>
          <w:sz w:val="20"/>
          <w:szCs w:val="20"/>
          <w:rPrChange w:id="1769" w:author="RutPW" w:date="2013-10-10T14:00:00Z">
            <w:rPr>
              <w:rFonts w:ascii="Leelawadee" w:hAnsi="Leelawadee" w:cs="Leelawadee"/>
              <w:sz w:val="20"/>
            </w:rPr>
          </w:rPrChange>
        </w:rPr>
        <w:t>,</w:t>
      </w:r>
      <w:r w:rsidRPr="00035100">
        <w:rPr>
          <w:rFonts w:ascii="Tahoma" w:hAnsi="Tahoma" w:cs="Tahoma"/>
          <w:sz w:val="20"/>
          <w:rPrChange w:id="1770" w:author="RutPW" w:date="2013-10-09T16:21:00Z">
            <w:rPr>
              <w:rFonts w:ascii="Leelawadee" w:hAnsi="Leelawadee" w:cs="Leelawadee"/>
              <w:sz w:val="20"/>
            </w:rPr>
          </w:rPrChange>
        </w:rPr>
        <w:t xml:space="preserve"> een argument dat vaak door cultuurinstellingen wordt gebruikt, maar omdat een cultuurrijke stad en regio een klimaat schept waarin innovatie floreert door haar aantrekkelijkheid voor grensverleggers waar cutting edge bedrijven behoefte aan hebben. Zowel internationaal als in ons land is Florida’s hypothese door empirisch onderzoek bevestigd. Daarmee groeit het </w:t>
      </w:r>
      <w:r w:rsidRPr="00035100">
        <w:rPr>
          <w:rFonts w:ascii="Tahoma" w:hAnsi="Tahoma" w:cs="Tahoma"/>
          <w:sz w:val="20"/>
          <w:szCs w:val="20"/>
          <w:rPrChange w:id="1771" w:author="RutPW" w:date="2013-10-09T16:21:00Z">
            <w:rPr>
              <w:rFonts w:ascii="Leelawadee" w:hAnsi="Leelawadee" w:cs="Leelawadee"/>
              <w:sz w:val="20"/>
              <w:szCs w:val="20"/>
            </w:rPr>
          </w:rPrChange>
        </w:rPr>
        <w:t>bewijs dat cultuur, die grotendeels tot stand komt of behouden blijft met substantiële publieke investeringen, van vitaal belang is voor innovatieve steden en regio’s en op die manier substantiële economische waarde genereert (vgl. Florida 2002; Marlet en Van Woerkens 2004, 2007; Marlet 2009</w:t>
      </w:r>
      <w:ins w:id="1772" w:author="RutPW" w:date="2013-10-10T14:01:00Z">
        <w:r w:rsidR="00834B0C">
          <w:rPr>
            <w:rFonts w:ascii="Tahoma" w:hAnsi="Tahoma" w:cs="Tahoma"/>
            <w:sz w:val="20"/>
            <w:szCs w:val="20"/>
          </w:rPr>
          <w:t>, Rutten et al 2011</w:t>
        </w:r>
      </w:ins>
      <w:r w:rsidRPr="00035100">
        <w:rPr>
          <w:rFonts w:ascii="Tahoma" w:hAnsi="Tahoma" w:cs="Tahoma"/>
          <w:sz w:val="20"/>
          <w:szCs w:val="20"/>
          <w:rPrChange w:id="1773" w:author="RutPW" w:date="2013-10-09T16:21:00Z">
            <w:rPr>
              <w:rFonts w:ascii="Leelawadee" w:hAnsi="Leelawadee" w:cs="Leelawadee"/>
              <w:sz w:val="20"/>
              <w:szCs w:val="20"/>
            </w:rPr>
          </w:rPrChange>
        </w:rPr>
        <w:t xml:space="preserve">). Opnieuw een belangrijke aanleiding om afstand te doen van de aloude tegenstelling tussen cultuur en economie. </w:t>
      </w:r>
    </w:p>
    <w:p w:rsidR="00D303FD" w:rsidRPr="00035100" w:rsidRDefault="00D303FD" w:rsidP="00244C7D">
      <w:pPr>
        <w:autoSpaceDE w:val="0"/>
        <w:autoSpaceDN w:val="0"/>
        <w:adjustRightInd w:val="0"/>
        <w:spacing w:after="0"/>
        <w:rPr>
          <w:rFonts w:ascii="Tahoma" w:hAnsi="Tahoma" w:cs="Tahoma"/>
          <w:sz w:val="20"/>
          <w:szCs w:val="20"/>
          <w:rPrChange w:id="1774" w:author="RutPW" w:date="2013-10-09T16:21:00Z">
            <w:rPr>
              <w:rFonts w:ascii="Leelawadee" w:hAnsi="Leelawadee" w:cs="Leelawadee"/>
              <w:sz w:val="20"/>
              <w:szCs w:val="20"/>
            </w:rPr>
          </w:rPrChange>
        </w:rPr>
      </w:pPr>
    </w:p>
    <w:p w:rsidR="00D303FD" w:rsidRPr="00035100" w:rsidRDefault="00D303FD" w:rsidP="00244C7D">
      <w:pPr>
        <w:autoSpaceDE w:val="0"/>
        <w:autoSpaceDN w:val="0"/>
        <w:adjustRightInd w:val="0"/>
        <w:spacing w:after="0"/>
        <w:rPr>
          <w:rFonts w:ascii="Tahoma" w:hAnsi="Tahoma" w:cs="Tahoma"/>
          <w:sz w:val="20"/>
          <w:rPrChange w:id="1775" w:author="RutPW" w:date="2013-10-09T16:21:00Z">
            <w:rPr>
              <w:rFonts w:ascii="Leelawadee" w:hAnsi="Leelawadee" w:cs="Leelawadee"/>
              <w:sz w:val="20"/>
            </w:rPr>
          </w:rPrChange>
        </w:rPr>
      </w:pPr>
      <w:r w:rsidRPr="00035100">
        <w:rPr>
          <w:rFonts w:ascii="Tahoma" w:hAnsi="Tahoma" w:cs="Tahoma"/>
          <w:sz w:val="20"/>
          <w:szCs w:val="20"/>
          <w:rPrChange w:id="1776" w:author="RutPW" w:date="2013-10-09T16:21:00Z">
            <w:rPr>
              <w:rFonts w:ascii="Leelawadee" w:hAnsi="Leelawadee" w:cs="Leelawadee"/>
              <w:sz w:val="20"/>
              <w:szCs w:val="20"/>
            </w:rPr>
          </w:rPrChange>
        </w:rPr>
        <w:t>De Brit Charles Landry heeft in verschillende publicaties het belang van creatief talent en de creatieve industrie voor de ontwikkeling van steden geadresseerd. Zijn benadering is generieker dan die van Florida en komt er in essentie op neer dat cultuur en creativiteit essentiële onderdelen van hedendaagse steden</w:t>
      </w:r>
      <w:ins w:id="1777" w:author="RutPW" w:date="2013-10-09T16:15:00Z">
        <w:r w:rsidR="00035100" w:rsidRPr="00035100">
          <w:rPr>
            <w:rFonts w:ascii="Tahoma" w:hAnsi="Tahoma" w:cs="Tahoma"/>
            <w:sz w:val="20"/>
            <w:szCs w:val="20"/>
            <w:rPrChange w:id="1778" w:author="RutPW" w:date="2013-10-09T16:21:00Z">
              <w:rPr>
                <w:rFonts w:ascii="Leelawadee" w:hAnsi="Leelawadee" w:cs="Leelawadee"/>
                <w:sz w:val="20"/>
                <w:szCs w:val="20"/>
              </w:rPr>
            </w:rPrChange>
          </w:rPr>
          <w:t xml:space="preserve"> zijn</w:t>
        </w:r>
      </w:ins>
      <w:r w:rsidRPr="00035100">
        <w:rPr>
          <w:rFonts w:ascii="Tahoma" w:hAnsi="Tahoma" w:cs="Tahoma"/>
          <w:sz w:val="20"/>
          <w:szCs w:val="20"/>
          <w:rPrChange w:id="1779" w:author="RutPW" w:date="2013-10-09T16:21:00Z">
            <w:rPr>
              <w:rFonts w:ascii="Leelawadee" w:hAnsi="Leelawadee" w:cs="Leelawadee"/>
              <w:sz w:val="20"/>
              <w:szCs w:val="20"/>
            </w:rPr>
          </w:rPrChange>
        </w:rPr>
        <w:t>, zowel met het oog op de ontwikkeling van stedelijke identiteit als sociale samenhang. Steden zijn niet louter systemen die bestaan uit een stapeling van met elkaar verbonden economische systemen en logistieke infrastructuren, ze hebben ook een identiteit nodig en moeten zorgen voor waarden en normen in de lijn van hun historische ontwikkeling die samenhang kunnen definiëren. Landry</w:t>
      </w:r>
      <w:del w:id="1780" w:author="RutPW" w:date="2013-10-09T16:15:00Z">
        <w:r w:rsidRPr="00035100" w:rsidDel="00035100">
          <w:rPr>
            <w:rFonts w:ascii="Tahoma" w:hAnsi="Tahoma" w:cs="Tahoma"/>
            <w:sz w:val="20"/>
            <w:szCs w:val="20"/>
            <w:rPrChange w:id="1781" w:author="RutPW" w:date="2013-10-09T16:21:00Z">
              <w:rPr>
                <w:rFonts w:ascii="Leelawadee" w:hAnsi="Leelawadee" w:cs="Leelawadee"/>
                <w:sz w:val="20"/>
                <w:szCs w:val="20"/>
              </w:rPr>
            </w:rPrChange>
          </w:rPr>
          <w:delText xml:space="preserve">’s naam is nauw verbonden met de notie van de creatieve stad waarin kunst en cultuur figureren naast participatie, leefbaarheid en stedelijke identiteit. </w:delText>
        </w:r>
        <w:r w:rsidRPr="00035100" w:rsidDel="00035100">
          <w:rPr>
            <w:rFonts w:ascii="Tahoma" w:hAnsi="Tahoma" w:cs="Tahoma"/>
            <w:sz w:val="20"/>
            <w:rPrChange w:id="1782" w:author="RutPW" w:date="2013-10-09T16:21:00Z">
              <w:rPr>
                <w:rFonts w:ascii="Leelawadee" w:hAnsi="Leelawadee" w:cs="Leelawadee"/>
                <w:sz w:val="20"/>
              </w:rPr>
            </w:rPrChange>
          </w:rPr>
          <w:delText>Hij</w:delText>
        </w:r>
      </w:del>
      <w:r w:rsidRPr="00035100">
        <w:rPr>
          <w:rFonts w:ascii="Tahoma" w:hAnsi="Tahoma" w:cs="Tahoma"/>
          <w:sz w:val="20"/>
          <w:rPrChange w:id="1783" w:author="RutPW" w:date="2013-10-09T16:21:00Z">
            <w:rPr>
              <w:rFonts w:ascii="Leelawadee" w:hAnsi="Leelawadee" w:cs="Leelawadee"/>
              <w:sz w:val="20"/>
            </w:rPr>
          </w:rPrChange>
        </w:rPr>
        <w:t xml:space="preserve"> pleit voor een vorm van </w:t>
      </w:r>
      <w:del w:id="1784" w:author="RutPW" w:date="2013-10-09T16:15:00Z">
        <w:r w:rsidRPr="00035100" w:rsidDel="00035100">
          <w:rPr>
            <w:rFonts w:ascii="Tahoma" w:hAnsi="Tahoma" w:cs="Tahoma"/>
            <w:sz w:val="20"/>
            <w:rPrChange w:id="1785" w:author="RutPW" w:date="2013-10-09T16:21:00Z">
              <w:rPr>
                <w:rFonts w:ascii="Leelawadee" w:hAnsi="Leelawadee" w:cs="Leelawadee"/>
                <w:sz w:val="20"/>
              </w:rPr>
            </w:rPrChange>
          </w:rPr>
          <w:delText xml:space="preserve">stedelijke </w:delText>
        </w:r>
      </w:del>
      <w:ins w:id="1786" w:author="RutPW" w:date="2013-10-09T16:15:00Z">
        <w:r w:rsidR="00035100" w:rsidRPr="00035100">
          <w:rPr>
            <w:rFonts w:ascii="Tahoma" w:hAnsi="Tahoma" w:cs="Tahoma"/>
            <w:sz w:val="20"/>
            <w:rPrChange w:id="1787" w:author="RutPW" w:date="2013-10-09T16:21:00Z">
              <w:rPr>
                <w:rFonts w:ascii="Leelawadee" w:hAnsi="Leelawadee" w:cs="Leelawadee"/>
                <w:sz w:val="20"/>
              </w:rPr>
            </w:rPrChange>
          </w:rPr>
          <w:t xml:space="preserve">stedelijkheid </w:t>
        </w:r>
      </w:ins>
      <w:r w:rsidRPr="00035100">
        <w:rPr>
          <w:rFonts w:ascii="Tahoma" w:hAnsi="Tahoma" w:cs="Tahoma"/>
          <w:sz w:val="20"/>
          <w:rPrChange w:id="1788" w:author="RutPW" w:date="2013-10-09T16:21:00Z">
            <w:rPr>
              <w:rFonts w:ascii="Leelawadee" w:hAnsi="Leelawadee" w:cs="Leelawadee"/>
              <w:sz w:val="20"/>
            </w:rPr>
          </w:rPrChange>
        </w:rPr>
        <w:t xml:space="preserve">op basis van creatieve productie en lokale identiteit waarbij de materiële en immateriële cultuur van een stad maximaal benut worden. Maatschappelijke en economische ontwikkeling komen daarin samen en zijn deels synoniem (vgl. Landry </w:t>
      </w:r>
      <w:r w:rsidRPr="00035100">
        <w:rPr>
          <w:rFonts w:ascii="Tahoma" w:hAnsi="Tahoma" w:cs="Tahoma"/>
          <w:sz w:val="20"/>
          <w:highlight w:val="yellow"/>
          <w:rPrChange w:id="1789" w:author="RutPW" w:date="2013-10-09T16:21:00Z">
            <w:rPr>
              <w:rFonts w:ascii="Leelawadee" w:hAnsi="Leelawadee" w:cs="Leelawadee"/>
              <w:sz w:val="20"/>
            </w:rPr>
          </w:rPrChange>
        </w:rPr>
        <w:t>2000, 2006</w:t>
      </w:r>
      <w:r w:rsidRPr="00035100">
        <w:rPr>
          <w:rFonts w:ascii="Tahoma" w:hAnsi="Tahoma" w:cs="Tahoma"/>
          <w:sz w:val="20"/>
          <w:rPrChange w:id="1790" w:author="RutPW" w:date="2013-10-09T16:21:00Z">
            <w:rPr>
              <w:rFonts w:ascii="Leelawadee" w:hAnsi="Leelawadee" w:cs="Leelawadee"/>
              <w:sz w:val="20"/>
            </w:rPr>
          </w:rPrChange>
        </w:rPr>
        <w:t xml:space="preserve">). Onderdeel van die beweging is de bevordering van lokaal cultuuraanbod van de aanwezige creatieve industrie en aandacht voor cultuurparticipatie. Deelname aan cultuur verrijkt mensen, onder andere door ze uit te rusten met kennis en cultureel kapitaal dat ook in andere domeinen van het menselijk samenleven rendeert. De creatieve industrie levert daar een bijdrage aan. </w:t>
      </w:r>
      <w:r w:rsidRPr="00035100">
        <w:rPr>
          <w:rFonts w:ascii="Tahoma" w:hAnsi="Tahoma" w:cs="Tahoma"/>
          <w:sz w:val="20"/>
          <w:szCs w:val="20"/>
          <w:rPrChange w:id="1791" w:author="RutPW" w:date="2013-10-09T16:21:00Z">
            <w:rPr>
              <w:rFonts w:ascii="Leelawadee" w:hAnsi="Leelawadee" w:cs="Leelawadee"/>
              <w:sz w:val="20"/>
              <w:szCs w:val="20"/>
            </w:rPr>
          </w:rPrChange>
        </w:rPr>
        <w:t xml:space="preserve">Meer dan bij Florida ligt bij Landry de verbinding van het creatieve en culturele met het sociale. </w:t>
      </w:r>
      <w:r w:rsidRPr="00035100">
        <w:rPr>
          <w:rFonts w:ascii="Tahoma" w:hAnsi="Tahoma" w:cs="Tahoma"/>
          <w:sz w:val="20"/>
          <w:szCs w:val="20"/>
          <w:lang w:eastAsia="en-US"/>
          <w:rPrChange w:id="1792" w:author="RutPW" w:date="2013-10-09T16:21:00Z">
            <w:rPr>
              <w:rFonts w:ascii="Leelawadee" w:hAnsi="Leelawadee" w:cs="Leelawadee"/>
              <w:sz w:val="20"/>
              <w:szCs w:val="20"/>
              <w:lang w:eastAsia="en-US"/>
            </w:rPr>
          </w:rPrChange>
        </w:rPr>
        <w:t>In dat verband hebben v</w:t>
      </w:r>
      <w:r w:rsidRPr="00035100">
        <w:rPr>
          <w:rFonts w:ascii="Tahoma" w:hAnsi="Tahoma" w:cs="Tahoma"/>
          <w:sz w:val="20"/>
          <w:rPrChange w:id="1793" w:author="RutPW" w:date="2013-10-09T16:21:00Z">
            <w:rPr>
              <w:rFonts w:ascii="Leelawadee" w:hAnsi="Leelawadee" w:cs="Leelawadee"/>
              <w:sz w:val="20"/>
            </w:rPr>
          </w:rPrChange>
        </w:rPr>
        <w:t xml:space="preserve">eel steden de aandacht voor zowel de creatieve industrie als de creatieve klasse aangegrepen als startpunt voor stedelijke herontwikkeling. Dat heeft onder meer vorm gekregen in het hergebruik van industrieel erfgoed voor creatieve bedrijvigheid. In </w:t>
      </w:r>
      <w:ins w:id="1794" w:author="RutPW" w:date="2013-10-10T15:19:00Z">
        <w:r w:rsidR="00922045">
          <w:rPr>
            <w:rFonts w:ascii="Tahoma" w:hAnsi="Tahoma" w:cs="Tahoma"/>
            <w:sz w:val="20"/>
          </w:rPr>
          <w:t>l</w:t>
        </w:r>
      </w:ins>
      <w:del w:id="1795" w:author="RutPW" w:date="2013-10-10T15:19:00Z">
        <w:r w:rsidRPr="00035100" w:rsidDel="00922045">
          <w:rPr>
            <w:rFonts w:ascii="Tahoma" w:hAnsi="Tahoma" w:cs="Tahoma"/>
            <w:sz w:val="20"/>
            <w:rPrChange w:id="1796" w:author="RutPW" w:date="2013-10-09T16:21:00Z">
              <w:rPr>
                <w:rFonts w:ascii="Leelawadee" w:hAnsi="Leelawadee" w:cs="Leelawadee"/>
                <w:sz w:val="20"/>
              </w:rPr>
            </w:rPrChange>
          </w:rPr>
          <w:delText>I</w:delText>
        </w:r>
      </w:del>
      <w:r w:rsidRPr="00035100">
        <w:rPr>
          <w:rFonts w:ascii="Tahoma" w:hAnsi="Tahoma" w:cs="Tahoma"/>
          <w:sz w:val="20"/>
          <w:rPrChange w:id="1797" w:author="RutPW" w:date="2013-10-09T16:21:00Z">
            <w:rPr>
              <w:rFonts w:ascii="Leelawadee" w:hAnsi="Leelawadee" w:cs="Leelawadee"/>
              <w:sz w:val="20"/>
            </w:rPr>
          </w:rPrChange>
        </w:rPr>
        <w:t>ijn met de filosofie van de Amerikaanse urbaniste Jane Jacobs heet het: “New ideas require old buildings” (</w:t>
      </w:r>
      <w:r w:rsidRPr="00035100">
        <w:rPr>
          <w:rFonts w:ascii="Tahoma" w:hAnsi="Tahoma" w:cs="Tahoma"/>
          <w:sz w:val="20"/>
          <w:highlight w:val="yellow"/>
          <w:rPrChange w:id="1798" w:author="RutPW" w:date="2013-10-09T16:21:00Z">
            <w:rPr>
              <w:rFonts w:ascii="Leelawadee" w:hAnsi="Leelawadee" w:cs="Leelawadee"/>
              <w:sz w:val="20"/>
            </w:rPr>
          </w:rPrChange>
        </w:rPr>
        <w:t>Jacobs 1969</w:t>
      </w:r>
      <w:r w:rsidRPr="00035100">
        <w:rPr>
          <w:rFonts w:ascii="Tahoma" w:hAnsi="Tahoma" w:cs="Tahoma"/>
          <w:sz w:val="20"/>
          <w:rPrChange w:id="1799" w:author="RutPW" w:date="2013-10-09T16:21:00Z">
            <w:rPr>
              <w:rFonts w:ascii="Leelawadee" w:hAnsi="Leelawadee" w:cs="Leelawadee"/>
              <w:sz w:val="20"/>
            </w:rPr>
          </w:rPrChange>
        </w:rPr>
        <w:t xml:space="preserve">). </w:t>
      </w:r>
      <w:del w:id="1800" w:author="RutPW" w:date="2013-10-09T16:16:00Z">
        <w:r w:rsidRPr="00035100" w:rsidDel="00035100">
          <w:rPr>
            <w:rFonts w:ascii="Tahoma" w:hAnsi="Tahoma" w:cs="Tahoma"/>
            <w:sz w:val="20"/>
            <w:rPrChange w:id="1801" w:author="RutPW" w:date="2013-10-09T16:21:00Z">
              <w:rPr>
                <w:rFonts w:ascii="Leelawadee" w:hAnsi="Leelawadee" w:cs="Leelawadee"/>
                <w:sz w:val="20"/>
              </w:rPr>
            </w:rPrChange>
          </w:rPr>
          <w:delText xml:space="preserve">Ook worden </w:delText>
        </w:r>
      </w:del>
      <w:ins w:id="1802" w:author="RutPW" w:date="2013-10-09T16:16:00Z">
        <w:r w:rsidR="00035100" w:rsidRPr="00035100">
          <w:rPr>
            <w:rFonts w:ascii="Tahoma" w:hAnsi="Tahoma" w:cs="Tahoma"/>
            <w:sz w:val="20"/>
            <w:rPrChange w:id="1803" w:author="RutPW" w:date="2013-10-09T16:21:00Z">
              <w:rPr>
                <w:rFonts w:ascii="Leelawadee" w:hAnsi="Leelawadee" w:cs="Leelawadee"/>
                <w:sz w:val="20"/>
              </w:rPr>
            </w:rPrChange>
          </w:rPr>
          <w:t xml:space="preserve">In die lijn worden </w:t>
        </w:r>
      </w:ins>
      <w:r w:rsidRPr="00035100">
        <w:rPr>
          <w:rFonts w:ascii="Tahoma" w:hAnsi="Tahoma" w:cs="Tahoma"/>
          <w:sz w:val="20"/>
          <w:rPrChange w:id="1804" w:author="RutPW" w:date="2013-10-09T16:21:00Z">
            <w:rPr>
              <w:rFonts w:ascii="Leelawadee" w:hAnsi="Leelawadee" w:cs="Leelawadee"/>
              <w:sz w:val="20"/>
            </w:rPr>
          </w:rPrChange>
        </w:rPr>
        <w:t xml:space="preserve">cultuur en creatieve bedrijfsontwikkeling ingezet bij de herontwikkeling van wijken. </w:t>
      </w:r>
    </w:p>
    <w:p w:rsidR="00D303FD" w:rsidRPr="00035100" w:rsidDel="00035100" w:rsidRDefault="00D303FD" w:rsidP="00D303FD">
      <w:pPr>
        <w:spacing w:line="240" w:lineRule="auto"/>
        <w:rPr>
          <w:del w:id="1805" w:author="RutPW" w:date="2013-10-09T16:19:00Z"/>
          <w:rFonts w:ascii="Tahoma" w:hAnsi="Tahoma" w:cs="Tahoma"/>
          <w:b/>
          <w:sz w:val="20"/>
          <w:rPrChange w:id="1806" w:author="RutPW" w:date="2013-10-09T16:21:00Z">
            <w:rPr>
              <w:del w:id="1807" w:author="RutPW" w:date="2013-10-09T16:19:00Z"/>
              <w:rFonts w:ascii="Leelawadee" w:hAnsi="Leelawadee" w:cs="Leelawadee"/>
              <w:b/>
              <w:sz w:val="20"/>
            </w:rPr>
          </w:rPrChange>
        </w:rPr>
      </w:pPr>
    </w:p>
    <w:p w:rsidR="00D303FD" w:rsidRPr="00035100" w:rsidDel="00035100" w:rsidRDefault="00D303FD" w:rsidP="00D82D6D">
      <w:pPr>
        <w:pStyle w:val="Geenafstand"/>
        <w:spacing w:line="276" w:lineRule="auto"/>
        <w:rPr>
          <w:del w:id="1808" w:author="RutPW" w:date="2013-10-09T16:19:00Z"/>
          <w:rFonts w:ascii="Tahoma" w:hAnsi="Tahoma" w:cs="Tahoma"/>
          <w:sz w:val="20"/>
          <w:szCs w:val="20"/>
          <w:rPrChange w:id="1809" w:author="RutPW" w:date="2013-10-09T16:21:00Z">
            <w:rPr>
              <w:del w:id="1810" w:author="RutPW" w:date="2013-10-09T16:19:00Z"/>
              <w:rFonts w:ascii="Leelawadee" w:hAnsi="Leelawadee" w:cs="Leelawadee"/>
              <w:sz w:val="20"/>
              <w:szCs w:val="20"/>
            </w:rPr>
          </w:rPrChange>
        </w:rPr>
      </w:pPr>
    </w:p>
    <w:p w:rsidR="00FC55B0" w:rsidRPr="00035100" w:rsidRDefault="00FC55B0" w:rsidP="00341121">
      <w:pPr>
        <w:pStyle w:val="BodyCharChar2Char"/>
        <w:jc w:val="left"/>
        <w:rPr>
          <w:rFonts w:ascii="Tahoma" w:hAnsi="Tahoma" w:cs="Tahoma"/>
          <w:sz w:val="20"/>
          <w:rPrChange w:id="1811" w:author="RutPW" w:date="2013-10-09T16:21:00Z">
            <w:rPr>
              <w:rFonts w:ascii="Leelawadee" w:hAnsi="Leelawadee" w:cs="Leelawadee"/>
              <w:sz w:val="20"/>
            </w:rPr>
          </w:rPrChange>
        </w:rPr>
      </w:pPr>
    </w:p>
    <w:p w:rsidR="00834B0C" w:rsidRPr="00922045" w:rsidRDefault="00834B0C" w:rsidP="00834B0C">
      <w:pPr>
        <w:pStyle w:val="Geenafstand"/>
        <w:spacing w:line="276" w:lineRule="auto"/>
        <w:rPr>
          <w:ins w:id="1812" w:author="RutPW" w:date="2013-10-10T14:02:00Z"/>
          <w:rFonts w:ascii="Tahoma" w:hAnsi="Tahoma" w:cs="Tahoma"/>
          <w:b/>
          <w:bCs/>
          <w:sz w:val="24"/>
          <w:szCs w:val="24"/>
          <w:rPrChange w:id="1813" w:author="RutPW" w:date="2013-10-10T15:18:00Z">
            <w:rPr>
              <w:ins w:id="1814" w:author="RutPW" w:date="2013-10-10T14:02:00Z"/>
              <w:rFonts w:ascii="Tahoma" w:hAnsi="Tahoma" w:cs="Tahoma"/>
              <w:b/>
              <w:bCs/>
              <w:sz w:val="20"/>
              <w:lang w:val="en-GB"/>
            </w:rPr>
          </w:rPrChange>
        </w:rPr>
      </w:pPr>
      <w:ins w:id="1815" w:author="RutPW" w:date="2013-10-10T14:02:00Z">
        <w:r w:rsidRPr="00922045">
          <w:rPr>
            <w:rFonts w:ascii="Tahoma" w:hAnsi="Tahoma" w:cs="Tahoma"/>
            <w:b/>
            <w:bCs/>
            <w:sz w:val="24"/>
            <w:szCs w:val="24"/>
            <w:rPrChange w:id="1816" w:author="RutPW" w:date="2013-10-10T15:18:00Z">
              <w:rPr>
                <w:rFonts w:ascii="Tahoma" w:hAnsi="Tahoma" w:cs="Tahoma"/>
                <w:b/>
                <w:bCs/>
                <w:sz w:val="20"/>
                <w:lang w:val="en-GB"/>
              </w:rPr>
            </w:rPrChange>
          </w:rPr>
          <w:t>Conclusie</w:t>
        </w:r>
      </w:ins>
    </w:p>
    <w:p w:rsidR="00DA34B5" w:rsidRDefault="00922045">
      <w:pPr>
        <w:pStyle w:val="Geenafstand"/>
        <w:spacing w:line="276" w:lineRule="auto"/>
        <w:rPr>
          <w:ins w:id="1817" w:author="RutPW" w:date="2013-10-11T15:20:00Z"/>
          <w:rFonts w:ascii="Tahoma" w:hAnsi="Tahoma" w:cs="Tahoma"/>
          <w:sz w:val="20"/>
        </w:rPr>
      </w:pPr>
      <w:ins w:id="1818" w:author="RutPW" w:date="2013-10-10T15:17:00Z">
        <w:r w:rsidRPr="00922045">
          <w:rPr>
            <w:rFonts w:ascii="Tahoma" w:hAnsi="Tahoma" w:cs="Tahoma"/>
            <w:sz w:val="20"/>
            <w:rPrChange w:id="1819" w:author="RutPW" w:date="2013-10-10T15:18:00Z">
              <w:rPr>
                <w:rFonts w:ascii="Tahoma" w:hAnsi="Tahoma" w:cs="Tahoma"/>
                <w:sz w:val="20"/>
                <w:lang w:val="en-GB"/>
              </w:rPr>
            </w:rPrChange>
          </w:rPr>
          <w:t xml:space="preserve">In dit essay heb ik </w:t>
        </w:r>
      </w:ins>
      <w:ins w:id="1820" w:author="RutPW" w:date="2013-10-10T15:18:00Z">
        <w:r w:rsidRPr="00922045">
          <w:rPr>
            <w:rFonts w:ascii="Tahoma" w:hAnsi="Tahoma" w:cs="Tahoma"/>
            <w:sz w:val="20"/>
            <w:rPrChange w:id="1821" w:author="RutPW" w:date="2013-10-10T15:18:00Z">
              <w:rPr>
                <w:rFonts w:ascii="Tahoma" w:hAnsi="Tahoma" w:cs="Tahoma"/>
                <w:sz w:val="20"/>
                <w:lang w:val="en-GB"/>
              </w:rPr>
            </w:rPrChange>
          </w:rPr>
          <w:t>l</w:t>
        </w:r>
      </w:ins>
      <w:ins w:id="1822" w:author="RutPW" w:date="2013-10-10T15:17:00Z">
        <w:r w:rsidRPr="00922045">
          <w:rPr>
            <w:rFonts w:ascii="Tahoma" w:hAnsi="Tahoma" w:cs="Tahoma"/>
            <w:sz w:val="20"/>
            <w:rPrChange w:id="1823" w:author="RutPW" w:date="2013-10-10T15:18:00Z">
              <w:rPr>
                <w:rFonts w:ascii="Tahoma" w:hAnsi="Tahoma" w:cs="Tahoma"/>
                <w:sz w:val="20"/>
                <w:lang w:val="en-GB"/>
              </w:rPr>
            </w:rPrChange>
          </w:rPr>
          <w:t xml:space="preserve">aten zien dat </w:t>
        </w:r>
      </w:ins>
      <w:ins w:id="1824" w:author="RutPW" w:date="2013-10-10T15:18:00Z">
        <w:r>
          <w:rPr>
            <w:rFonts w:ascii="Tahoma" w:hAnsi="Tahoma" w:cs="Tahoma"/>
            <w:sz w:val="20"/>
          </w:rPr>
          <w:t xml:space="preserve">de context waarin afgestudeerden van </w:t>
        </w:r>
      </w:ins>
      <w:ins w:id="1825" w:author="RutPW" w:date="2013-10-10T15:19:00Z">
        <w:r>
          <w:rPr>
            <w:rFonts w:ascii="Tahoma" w:hAnsi="Tahoma" w:cs="Tahoma"/>
            <w:sz w:val="20"/>
          </w:rPr>
          <w:t>kunstvakopleidingen</w:t>
        </w:r>
      </w:ins>
      <w:ins w:id="1826" w:author="RutPW" w:date="2013-10-10T15:18:00Z">
        <w:r>
          <w:rPr>
            <w:rFonts w:ascii="Tahoma" w:hAnsi="Tahoma" w:cs="Tahoma"/>
            <w:sz w:val="20"/>
          </w:rPr>
          <w:t xml:space="preserve"> momenteel </w:t>
        </w:r>
      </w:ins>
      <w:ins w:id="1827" w:author="RutPW" w:date="2013-10-10T15:19:00Z">
        <w:r>
          <w:rPr>
            <w:rFonts w:ascii="Tahoma" w:hAnsi="Tahoma" w:cs="Tahoma"/>
            <w:sz w:val="20"/>
          </w:rPr>
          <w:t>terecht komen volop in beweging is. Dat geldt zowel voor zij die in het autonome veld willen gaan opereren</w:t>
        </w:r>
      </w:ins>
      <w:ins w:id="1828" w:author="RutPW" w:date="2013-10-10T16:19:00Z">
        <w:r w:rsidR="00DA34B5">
          <w:rPr>
            <w:rFonts w:ascii="Tahoma" w:hAnsi="Tahoma" w:cs="Tahoma"/>
            <w:sz w:val="20"/>
          </w:rPr>
          <w:t>, hun opdracht meer in maatschappelijke termen formuleren</w:t>
        </w:r>
      </w:ins>
      <w:ins w:id="1829" w:author="RutPW" w:date="2013-10-10T15:19:00Z">
        <w:r>
          <w:rPr>
            <w:rFonts w:ascii="Tahoma" w:hAnsi="Tahoma" w:cs="Tahoma"/>
            <w:sz w:val="20"/>
          </w:rPr>
          <w:t xml:space="preserve"> als voor hen die een toekomst zoeken in de meer toegepaste creatieve domeinen als design, digitale media en reclame. </w:t>
        </w:r>
      </w:ins>
      <w:ins w:id="1830" w:author="RutPW" w:date="2013-10-10T15:21:00Z">
        <w:r>
          <w:rPr>
            <w:rFonts w:ascii="Tahoma" w:hAnsi="Tahoma" w:cs="Tahoma"/>
            <w:sz w:val="20"/>
          </w:rPr>
          <w:t>Er is op dit moment weinig sprake van eenduidigheid</w:t>
        </w:r>
      </w:ins>
      <w:ins w:id="1831" w:author="RutPW" w:date="2013-10-10T16:19:00Z">
        <w:r w:rsidR="00DA34B5">
          <w:rPr>
            <w:rFonts w:ascii="Tahoma" w:hAnsi="Tahoma" w:cs="Tahoma"/>
            <w:sz w:val="20"/>
          </w:rPr>
          <w:t xml:space="preserve">. Voor alumni van opleidingen als de Willem de Kooning liggen tal van </w:t>
        </w:r>
      </w:ins>
      <w:ins w:id="1832" w:author="RutPW" w:date="2013-10-10T16:20:00Z">
        <w:r w:rsidR="00DA34B5">
          <w:rPr>
            <w:rFonts w:ascii="Tahoma" w:hAnsi="Tahoma" w:cs="Tahoma"/>
            <w:sz w:val="20"/>
          </w:rPr>
          <w:t>opties open, mogelijk gemaakt door</w:t>
        </w:r>
      </w:ins>
      <w:ins w:id="1833" w:author="RutPW" w:date="2013-10-10T16:21:00Z">
        <w:r w:rsidR="00DA34B5">
          <w:rPr>
            <w:rFonts w:ascii="Tahoma" w:hAnsi="Tahoma" w:cs="Tahoma"/>
            <w:sz w:val="20"/>
          </w:rPr>
          <w:t xml:space="preserve">dat er </w:t>
        </w:r>
      </w:ins>
      <w:ins w:id="1834" w:author="RutPW" w:date="2013-10-11T13:27:00Z">
        <w:r w:rsidR="00A22E1C">
          <w:rPr>
            <w:rFonts w:ascii="Tahoma" w:hAnsi="Tahoma" w:cs="Tahoma"/>
            <w:sz w:val="20"/>
          </w:rPr>
          <w:t xml:space="preserve">in </w:t>
        </w:r>
      </w:ins>
      <w:ins w:id="1835" w:author="RutPW" w:date="2013-10-11T15:19:00Z">
        <w:r w:rsidR="00CD4CE9">
          <w:rPr>
            <w:rFonts w:ascii="Tahoma" w:hAnsi="Tahoma" w:cs="Tahoma"/>
            <w:sz w:val="20"/>
          </w:rPr>
          <w:t>de brede samenleving</w:t>
        </w:r>
      </w:ins>
      <w:ins w:id="1836" w:author="RutPW" w:date="2013-10-11T13:27:00Z">
        <w:r w:rsidR="00A22E1C">
          <w:rPr>
            <w:rFonts w:ascii="Tahoma" w:hAnsi="Tahoma" w:cs="Tahoma"/>
            <w:sz w:val="20"/>
          </w:rPr>
          <w:t xml:space="preserve"> </w:t>
        </w:r>
      </w:ins>
      <w:ins w:id="1837" w:author="RutPW" w:date="2013-10-10T16:21:00Z">
        <w:r w:rsidR="00DA34B5">
          <w:rPr>
            <w:rFonts w:ascii="Tahoma" w:hAnsi="Tahoma" w:cs="Tahoma"/>
            <w:sz w:val="20"/>
          </w:rPr>
          <w:t>sprake is van een</w:t>
        </w:r>
      </w:ins>
      <w:ins w:id="1838" w:author="RutPW" w:date="2013-10-11T15:19:00Z">
        <w:r w:rsidR="00CD4CE9">
          <w:rPr>
            <w:rFonts w:ascii="Tahoma" w:hAnsi="Tahoma" w:cs="Tahoma"/>
            <w:sz w:val="20"/>
          </w:rPr>
          <w:t xml:space="preserve"> uitermate</w:t>
        </w:r>
      </w:ins>
      <w:ins w:id="1839" w:author="RutPW" w:date="2013-10-10T16:21:00Z">
        <w:r w:rsidR="00DA34B5">
          <w:rPr>
            <w:rFonts w:ascii="Tahoma" w:hAnsi="Tahoma" w:cs="Tahoma"/>
            <w:sz w:val="20"/>
          </w:rPr>
          <w:t xml:space="preserve"> </w:t>
        </w:r>
      </w:ins>
      <w:ins w:id="1840" w:author="RutPW" w:date="2013-10-10T16:20:00Z">
        <w:r w:rsidR="00DA34B5">
          <w:rPr>
            <w:rFonts w:ascii="Tahoma" w:hAnsi="Tahoma" w:cs="Tahoma"/>
            <w:sz w:val="20"/>
          </w:rPr>
          <w:t xml:space="preserve">sterke focus </w:t>
        </w:r>
      </w:ins>
      <w:ins w:id="1841" w:author="RutPW" w:date="2013-10-10T16:21:00Z">
        <w:r w:rsidR="00DA34B5">
          <w:rPr>
            <w:rFonts w:ascii="Tahoma" w:hAnsi="Tahoma" w:cs="Tahoma"/>
            <w:sz w:val="20"/>
          </w:rPr>
          <w:t xml:space="preserve">op </w:t>
        </w:r>
      </w:ins>
      <w:ins w:id="1842" w:author="RutPW" w:date="2013-10-11T15:19:00Z">
        <w:r w:rsidR="00CD4CE9">
          <w:rPr>
            <w:rFonts w:ascii="Tahoma" w:hAnsi="Tahoma" w:cs="Tahoma"/>
            <w:sz w:val="20"/>
          </w:rPr>
          <w:t xml:space="preserve">de mogelijkheden van </w:t>
        </w:r>
      </w:ins>
      <w:ins w:id="1843" w:author="RutPW" w:date="2013-10-10T16:20:00Z">
        <w:r w:rsidR="00DA34B5">
          <w:rPr>
            <w:rFonts w:ascii="Tahoma" w:hAnsi="Tahoma" w:cs="Tahoma"/>
            <w:sz w:val="20"/>
          </w:rPr>
          <w:t>creativiteit</w:t>
        </w:r>
      </w:ins>
      <w:ins w:id="1844" w:author="RutPW" w:date="2013-10-11T15:20:00Z">
        <w:r w:rsidR="00CD4CE9">
          <w:rPr>
            <w:rFonts w:ascii="Tahoma" w:hAnsi="Tahoma" w:cs="Tahoma"/>
            <w:sz w:val="20"/>
          </w:rPr>
          <w:t>.</w:t>
        </w:r>
      </w:ins>
      <w:ins w:id="1845" w:author="RutPW" w:date="2013-10-10T16:21:00Z">
        <w:r w:rsidR="00DA34B5">
          <w:rPr>
            <w:rFonts w:ascii="Tahoma" w:hAnsi="Tahoma" w:cs="Tahoma"/>
            <w:sz w:val="20"/>
          </w:rPr>
          <w:t xml:space="preserve"> </w:t>
        </w:r>
      </w:ins>
    </w:p>
    <w:p w:rsidR="00CD4CE9" w:rsidRDefault="00CD4CE9">
      <w:pPr>
        <w:pStyle w:val="Geenafstand"/>
        <w:spacing w:line="276" w:lineRule="auto"/>
        <w:rPr>
          <w:ins w:id="1846" w:author="RutPW" w:date="2013-10-10T16:23:00Z"/>
          <w:rFonts w:ascii="Tahoma" w:hAnsi="Tahoma" w:cs="Tahoma"/>
          <w:sz w:val="20"/>
        </w:rPr>
      </w:pPr>
    </w:p>
    <w:p w:rsidR="00A769B3" w:rsidRDefault="00DA34B5" w:rsidP="00834B0C">
      <w:pPr>
        <w:pStyle w:val="Geenafstand"/>
        <w:spacing w:line="276" w:lineRule="auto"/>
        <w:rPr>
          <w:ins w:id="1847" w:author="RutPW" w:date="2013-10-11T13:43:00Z"/>
          <w:rFonts w:ascii="Tahoma" w:hAnsi="Tahoma" w:cs="Tahoma"/>
          <w:sz w:val="20"/>
        </w:rPr>
      </w:pPr>
      <w:ins w:id="1848" w:author="RutPW" w:date="2013-10-10T16:22:00Z">
        <w:r>
          <w:rPr>
            <w:rFonts w:ascii="Tahoma" w:hAnsi="Tahoma" w:cs="Tahoma"/>
            <w:sz w:val="20"/>
          </w:rPr>
          <w:t xml:space="preserve">Opvallend daarbij is dat </w:t>
        </w:r>
      </w:ins>
      <w:ins w:id="1849" w:author="RutPW" w:date="2013-10-10T15:21:00Z">
        <w:r w:rsidR="00922045">
          <w:rPr>
            <w:rFonts w:ascii="Tahoma" w:hAnsi="Tahoma" w:cs="Tahoma"/>
            <w:sz w:val="20"/>
          </w:rPr>
          <w:t xml:space="preserve">in het bijzonder de </w:t>
        </w:r>
      </w:ins>
      <w:ins w:id="1850" w:author="RutPW" w:date="2013-10-10T16:23:00Z">
        <w:r>
          <w:rPr>
            <w:rFonts w:ascii="Tahoma" w:hAnsi="Tahoma" w:cs="Tahoma"/>
            <w:sz w:val="20"/>
          </w:rPr>
          <w:t>landelijke</w:t>
        </w:r>
      </w:ins>
      <w:ins w:id="1851" w:author="RutPW" w:date="2013-10-10T16:22:00Z">
        <w:r>
          <w:rPr>
            <w:rFonts w:ascii="Tahoma" w:hAnsi="Tahoma" w:cs="Tahoma"/>
            <w:sz w:val="20"/>
          </w:rPr>
          <w:t xml:space="preserve"> </w:t>
        </w:r>
      </w:ins>
      <w:ins w:id="1852" w:author="RutPW" w:date="2013-10-10T15:21:00Z">
        <w:r w:rsidR="00922045">
          <w:rPr>
            <w:rFonts w:ascii="Tahoma" w:hAnsi="Tahoma" w:cs="Tahoma"/>
            <w:sz w:val="20"/>
          </w:rPr>
          <w:t>overheid in verwarring is over de wijze waarop het creatieve potentieel in onze samenleving benut kan worden</w:t>
        </w:r>
      </w:ins>
      <w:ins w:id="1853" w:author="RutPW" w:date="2013-10-11T13:28:00Z">
        <w:r w:rsidR="00A22E1C">
          <w:rPr>
            <w:rFonts w:ascii="Tahoma" w:hAnsi="Tahoma" w:cs="Tahoma"/>
            <w:sz w:val="20"/>
          </w:rPr>
          <w:t xml:space="preserve">. Als gevolg daarvan blijven </w:t>
        </w:r>
      </w:ins>
      <w:ins w:id="1854" w:author="RutPW" w:date="2013-10-10T16:23:00Z">
        <w:r>
          <w:rPr>
            <w:rFonts w:ascii="Tahoma" w:hAnsi="Tahoma" w:cs="Tahoma"/>
            <w:sz w:val="20"/>
          </w:rPr>
          <w:t xml:space="preserve">kansen liggen. </w:t>
        </w:r>
      </w:ins>
      <w:ins w:id="1855" w:author="RutPW" w:date="2013-10-10T15:22:00Z">
        <w:r w:rsidR="00922045">
          <w:rPr>
            <w:rFonts w:ascii="Tahoma" w:hAnsi="Tahoma" w:cs="Tahoma"/>
            <w:sz w:val="20"/>
          </w:rPr>
          <w:t xml:space="preserve">Aan de ene kant betoont </w:t>
        </w:r>
      </w:ins>
      <w:ins w:id="1856" w:author="RutPW" w:date="2013-10-11T15:20:00Z">
        <w:r w:rsidR="00CD4CE9">
          <w:rPr>
            <w:rFonts w:ascii="Tahoma" w:hAnsi="Tahoma" w:cs="Tahoma"/>
            <w:sz w:val="20"/>
          </w:rPr>
          <w:t>zij</w:t>
        </w:r>
      </w:ins>
      <w:ins w:id="1857" w:author="RutPW" w:date="2013-10-10T15:22:00Z">
        <w:r w:rsidR="00922045">
          <w:rPr>
            <w:rFonts w:ascii="Tahoma" w:hAnsi="Tahoma" w:cs="Tahoma"/>
            <w:sz w:val="20"/>
          </w:rPr>
          <w:t xml:space="preserve"> zich in ieder geval </w:t>
        </w:r>
      </w:ins>
      <w:ins w:id="1858" w:author="RutPW" w:date="2013-10-10T15:24:00Z">
        <w:r w:rsidR="00922045">
          <w:rPr>
            <w:rFonts w:ascii="Tahoma" w:hAnsi="Tahoma" w:cs="Tahoma"/>
            <w:sz w:val="20"/>
          </w:rPr>
          <w:t>in woord</w:t>
        </w:r>
      </w:ins>
      <w:ins w:id="1859" w:author="RutPW" w:date="2013-10-10T15:22:00Z">
        <w:r w:rsidR="00922045">
          <w:rPr>
            <w:rFonts w:ascii="Tahoma" w:hAnsi="Tahoma" w:cs="Tahoma"/>
            <w:sz w:val="20"/>
          </w:rPr>
          <w:t xml:space="preserve"> bijzonder begaan met het bevorderen van de ontwikkeling van de creatieve industrie ten dienste van innovatie </w:t>
        </w:r>
      </w:ins>
      <w:ins w:id="1860" w:author="RutPW" w:date="2013-10-10T15:23:00Z">
        <w:r w:rsidR="00922045">
          <w:rPr>
            <w:rFonts w:ascii="Tahoma" w:hAnsi="Tahoma" w:cs="Tahoma"/>
            <w:sz w:val="20"/>
          </w:rPr>
          <w:t>in maatschappij en economie</w:t>
        </w:r>
      </w:ins>
      <w:ins w:id="1861" w:author="RutPW" w:date="2013-10-10T15:24:00Z">
        <w:r w:rsidR="00922045">
          <w:rPr>
            <w:rFonts w:ascii="Tahoma" w:hAnsi="Tahoma" w:cs="Tahoma"/>
            <w:sz w:val="20"/>
          </w:rPr>
          <w:t xml:space="preserve">. De sector is aanvankelijk </w:t>
        </w:r>
      </w:ins>
      <w:ins w:id="1862" w:author="RutPW" w:date="2013-10-11T15:20:00Z">
        <w:r w:rsidR="00CD4CE9">
          <w:rPr>
            <w:rFonts w:ascii="Tahoma" w:hAnsi="Tahoma" w:cs="Tahoma"/>
            <w:sz w:val="20"/>
          </w:rPr>
          <w:t>tot</w:t>
        </w:r>
      </w:ins>
      <w:ins w:id="1863" w:author="RutPW" w:date="2013-10-10T15:24:00Z">
        <w:r w:rsidR="00922045">
          <w:rPr>
            <w:rFonts w:ascii="Tahoma" w:hAnsi="Tahoma" w:cs="Tahoma"/>
            <w:sz w:val="20"/>
          </w:rPr>
          <w:t xml:space="preserve"> sleutelgebied </w:t>
        </w:r>
      </w:ins>
      <w:ins w:id="1864" w:author="RutPW" w:date="2013-10-11T15:20:00Z">
        <w:r w:rsidR="00CD4CE9">
          <w:rPr>
            <w:rFonts w:ascii="Tahoma" w:hAnsi="Tahoma" w:cs="Tahoma"/>
            <w:sz w:val="20"/>
          </w:rPr>
          <w:t>uitgeroepen</w:t>
        </w:r>
      </w:ins>
      <w:ins w:id="1865" w:author="RutPW" w:date="2013-10-10T15:25:00Z">
        <w:r w:rsidR="00922045">
          <w:rPr>
            <w:rFonts w:ascii="Tahoma" w:hAnsi="Tahoma" w:cs="Tahoma"/>
            <w:sz w:val="20"/>
          </w:rPr>
          <w:t xml:space="preserve"> </w:t>
        </w:r>
      </w:ins>
      <w:ins w:id="1866" w:author="RutPW" w:date="2013-10-10T15:24:00Z">
        <w:r w:rsidR="00922045">
          <w:rPr>
            <w:rFonts w:ascii="Tahoma" w:hAnsi="Tahoma" w:cs="Tahoma"/>
            <w:sz w:val="20"/>
          </w:rPr>
          <w:t xml:space="preserve">en </w:t>
        </w:r>
      </w:ins>
      <w:ins w:id="1867" w:author="RutPW" w:date="2013-10-11T15:20:00Z">
        <w:r w:rsidR="00CD4CE9">
          <w:rPr>
            <w:rFonts w:ascii="Tahoma" w:hAnsi="Tahoma" w:cs="Tahoma"/>
            <w:sz w:val="20"/>
          </w:rPr>
          <w:t>daarna</w:t>
        </w:r>
      </w:ins>
      <w:ins w:id="1868" w:author="RutPW" w:date="2013-10-10T15:24:00Z">
        <w:r w:rsidR="00922045">
          <w:rPr>
            <w:rFonts w:ascii="Tahoma" w:hAnsi="Tahoma" w:cs="Tahoma"/>
            <w:sz w:val="20"/>
          </w:rPr>
          <w:t xml:space="preserve"> als topsector</w:t>
        </w:r>
      </w:ins>
      <w:ins w:id="1869" w:author="RutPW" w:date="2013-10-10T15:25:00Z">
        <w:r w:rsidR="00922045">
          <w:rPr>
            <w:rFonts w:ascii="Tahoma" w:hAnsi="Tahoma" w:cs="Tahoma"/>
            <w:sz w:val="20"/>
          </w:rPr>
          <w:t xml:space="preserve"> benoemd</w:t>
        </w:r>
      </w:ins>
      <w:ins w:id="1870" w:author="RutPW" w:date="2013-10-10T15:26:00Z">
        <w:r w:rsidR="00922045">
          <w:rPr>
            <w:rFonts w:ascii="Tahoma" w:hAnsi="Tahoma" w:cs="Tahoma"/>
            <w:sz w:val="20"/>
          </w:rPr>
          <w:t>, allereerst met het oog op omvang en groeitempo en later ook op basis van de</w:t>
        </w:r>
      </w:ins>
      <w:ins w:id="1871" w:author="RutPW" w:date="2013-10-10T16:23:00Z">
        <w:r>
          <w:rPr>
            <w:rFonts w:ascii="Tahoma" w:hAnsi="Tahoma" w:cs="Tahoma"/>
            <w:sz w:val="20"/>
          </w:rPr>
          <w:t xml:space="preserve"> </w:t>
        </w:r>
      </w:ins>
      <w:ins w:id="1872" w:author="RutPW" w:date="2013-10-11T15:21:00Z">
        <w:r w:rsidR="00CD4CE9">
          <w:rPr>
            <w:rFonts w:ascii="Tahoma" w:hAnsi="Tahoma" w:cs="Tahoma"/>
            <w:sz w:val="20"/>
          </w:rPr>
          <w:t>haar</w:t>
        </w:r>
      </w:ins>
      <w:ins w:id="1873" w:author="RutPW" w:date="2013-10-10T15:26:00Z">
        <w:r w:rsidR="00922045">
          <w:rPr>
            <w:rFonts w:ascii="Tahoma" w:hAnsi="Tahoma" w:cs="Tahoma"/>
            <w:sz w:val="20"/>
          </w:rPr>
          <w:t xml:space="preserve"> sleutelrol in </w:t>
        </w:r>
      </w:ins>
      <w:ins w:id="1874" w:author="RutPW" w:date="2013-10-10T16:23:00Z">
        <w:r>
          <w:rPr>
            <w:rFonts w:ascii="Tahoma" w:hAnsi="Tahoma" w:cs="Tahoma"/>
            <w:sz w:val="20"/>
          </w:rPr>
          <w:t>innovatie binnen de</w:t>
        </w:r>
      </w:ins>
      <w:ins w:id="1875" w:author="RutPW" w:date="2013-10-10T15:26:00Z">
        <w:r w:rsidR="00922045">
          <w:rPr>
            <w:rFonts w:ascii="Tahoma" w:hAnsi="Tahoma" w:cs="Tahoma"/>
            <w:sz w:val="20"/>
          </w:rPr>
          <w:t xml:space="preserve"> creatieve economie. </w:t>
        </w:r>
      </w:ins>
      <w:ins w:id="1876" w:author="RutPW" w:date="2013-10-10T15:27:00Z">
        <w:r w:rsidR="00922045">
          <w:rPr>
            <w:rFonts w:ascii="Tahoma" w:hAnsi="Tahoma" w:cs="Tahoma"/>
            <w:sz w:val="20"/>
          </w:rPr>
          <w:t xml:space="preserve">Contrair met die ontwikkeling </w:t>
        </w:r>
        <w:r w:rsidR="00D1253F">
          <w:rPr>
            <w:rFonts w:ascii="Tahoma" w:hAnsi="Tahoma" w:cs="Tahoma"/>
            <w:sz w:val="20"/>
          </w:rPr>
          <w:t xml:space="preserve">kiest diezelfde overheid voor de beknotting van </w:t>
        </w:r>
      </w:ins>
      <w:ins w:id="1877" w:author="RutPW" w:date="2013-10-10T16:24:00Z">
        <w:r>
          <w:rPr>
            <w:rFonts w:ascii="Tahoma" w:hAnsi="Tahoma" w:cs="Tahoma"/>
            <w:sz w:val="20"/>
          </w:rPr>
          <w:t>de</w:t>
        </w:r>
      </w:ins>
      <w:ins w:id="1878" w:author="RutPW" w:date="2013-10-10T15:27:00Z">
        <w:r w:rsidR="00D1253F">
          <w:rPr>
            <w:rFonts w:ascii="Tahoma" w:hAnsi="Tahoma" w:cs="Tahoma"/>
            <w:sz w:val="20"/>
          </w:rPr>
          <w:t xml:space="preserve"> sector door het terugschroeven van overheidsondersteuning voor de kunst en cultuur, inclusief de publieke omroep. </w:t>
        </w:r>
      </w:ins>
      <w:ins w:id="1879" w:author="RutPW" w:date="2013-10-10T15:31:00Z">
        <w:r w:rsidR="00D1253F">
          <w:rPr>
            <w:rFonts w:ascii="Tahoma" w:hAnsi="Tahoma" w:cs="Tahoma"/>
            <w:sz w:val="20"/>
          </w:rPr>
          <w:t xml:space="preserve">De </w:t>
        </w:r>
      </w:ins>
      <w:ins w:id="1880" w:author="RutPW" w:date="2013-10-11T15:21:00Z">
        <w:r w:rsidR="00CD4CE9">
          <w:rPr>
            <w:rFonts w:ascii="Tahoma" w:hAnsi="Tahoma" w:cs="Tahoma"/>
            <w:sz w:val="20"/>
          </w:rPr>
          <w:t xml:space="preserve">brede </w:t>
        </w:r>
      </w:ins>
      <w:ins w:id="1881" w:author="RutPW" w:date="2013-10-10T15:31:00Z">
        <w:r w:rsidR="00D1253F">
          <w:rPr>
            <w:rFonts w:ascii="Tahoma" w:hAnsi="Tahoma" w:cs="Tahoma"/>
            <w:sz w:val="20"/>
          </w:rPr>
          <w:t xml:space="preserve">productieve bijdrage van </w:t>
        </w:r>
      </w:ins>
      <w:ins w:id="1882" w:author="RutPW" w:date="2013-10-10T16:24:00Z">
        <w:r>
          <w:rPr>
            <w:rFonts w:ascii="Tahoma" w:hAnsi="Tahoma" w:cs="Tahoma"/>
            <w:sz w:val="20"/>
          </w:rPr>
          <w:t>de</w:t>
        </w:r>
      </w:ins>
      <w:ins w:id="1883" w:author="RutPW" w:date="2013-10-11T13:28:00Z">
        <w:r w:rsidR="00A22E1C">
          <w:rPr>
            <w:rFonts w:ascii="Tahoma" w:hAnsi="Tahoma" w:cs="Tahoma"/>
            <w:sz w:val="20"/>
          </w:rPr>
          <w:t>ze dragende onderdelen van de creatieve industrie</w:t>
        </w:r>
      </w:ins>
      <w:ins w:id="1884" w:author="RutPW" w:date="2013-10-10T15:32:00Z">
        <w:r w:rsidR="00D1253F">
          <w:rPr>
            <w:rFonts w:ascii="Tahoma" w:hAnsi="Tahoma" w:cs="Tahoma"/>
            <w:sz w:val="20"/>
          </w:rPr>
          <w:t>, maatschappelijk en economisch</w:t>
        </w:r>
      </w:ins>
      <w:ins w:id="1885" w:author="RutPW" w:date="2013-10-10T15:40:00Z">
        <w:r w:rsidR="00FD393D">
          <w:rPr>
            <w:rFonts w:ascii="Tahoma" w:hAnsi="Tahoma" w:cs="Tahoma"/>
            <w:sz w:val="20"/>
          </w:rPr>
          <w:t>,</w:t>
        </w:r>
      </w:ins>
      <w:ins w:id="1886" w:author="RutPW" w:date="2013-10-10T15:32:00Z">
        <w:r w:rsidR="00D1253F">
          <w:rPr>
            <w:rFonts w:ascii="Tahoma" w:hAnsi="Tahoma" w:cs="Tahoma"/>
            <w:sz w:val="20"/>
          </w:rPr>
          <w:t xml:space="preserve"> wordt </w:t>
        </w:r>
      </w:ins>
      <w:ins w:id="1887" w:author="RutPW" w:date="2013-10-11T13:29:00Z">
        <w:r w:rsidR="00A22E1C">
          <w:rPr>
            <w:rFonts w:ascii="Tahoma" w:hAnsi="Tahoma" w:cs="Tahoma"/>
            <w:sz w:val="20"/>
          </w:rPr>
          <w:t xml:space="preserve">daarmee </w:t>
        </w:r>
      </w:ins>
      <w:ins w:id="1888" w:author="RutPW" w:date="2013-10-10T15:38:00Z">
        <w:r w:rsidR="00FD393D">
          <w:rPr>
            <w:rFonts w:ascii="Tahoma" w:hAnsi="Tahoma" w:cs="Tahoma"/>
            <w:sz w:val="20"/>
          </w:rPr>
          <w:t xml:space="preserve">onvoldoende </w:t>
        </w:r>
      </w:ins>
      <w:ins w:id="1889" w:author="RutPW" w:date="2013-10-10T15:32:00Z">
        <w:r w:rsidR="00D1253F">
          <w:rPr>
            <w:rFonts w:ascii="Tahoma" w:hAnsi="Tahoma" w:cs="Tahoma"/>
            <w:sz w:val="20"/>
          </w:rPr>
          <w:t xml:space="preserve">onderkend. In het voorgaande ben ik daar uitgebreid op ingegaan. Subsidiering van creatieve activiteiten die in zichzelf niet direct renderen hebben een aantoonbaar positief </w:t>
        </w:r>
      </w:ins>
      <w:ins w:id="1890" w:author="RutPW" w:date="2013-10-10T15:38:00Z">
        <w:r w:rsidR="00FD393D">
          <w:rPr>
            <w:rFonts w:ascii="Tahoma" w:hAnsi="Tahoma" w:cs="Tahoma"/>
            <w:sz w:val="20"/>
          </w:rPr>
          <w:t xml:space="preserve">lange termijn </w:t>
        </w:r>
      </w:ins>
      <w:ins w:id="1891" w:author="RutPW" w:date="2013-10-10T15:32:00Z">
        <w:r w:rsidR="00D1253F">
          <w:rPr>
            <w:rFonts w:ascii="Tahoma" w:hAnsi="Tahoma" w:cs="Tahoma"/>
            <w:sz w:val="20"/>
          </w:rPr>
          <w:t>effect</w:t>
        </w:r>
      </w:ins>
      <w:ins w:id="1892" w:author="RutPW" w:date="2013-10-10T15:38:00Z">
        <w:r w:rsidR="00FD393D">
          <w:rPr>
            <w:rFonts w:ascii="Tahoma" w:hAnsi="Tahoma" w:cs="Tahoma"/>
            <w:sz w:val="20"/>
          </w:rPr>
          <w:t xml:space="preserve">. In het </w:t>
        </w:r>
      </w:ins>
      <w:ins w:id="1893" w:author="RutPW" w:date="2013-10-10T15:32:00Z">
        <w:r w:rsidR="00D1253F">
          <w:rPr>
            <w:rFonts w:ascii="Tahoma" w:hAnsi="Tahoma" w:cs="Tahoma"/>
            <w:sz w:val="20"/>
          </w:rPr>
          <w:t xml:space="preserve">politieke discours over kunst en cultuur </w:t>
        </w:r>
      </w:ins>
      <w:ins w:id="1894" w:author="RutPW" w:date="2013-10-10T15:38:00Z">
        <w:r w:rsidR="00FD393D">
          <w:rPr>
            <w:rFonts w:ascii="Tahoma" w:hAnsi="Tahoma" w:cs="Tahoma"/>
            <w:sz w:val="20"/>
          </w:rPr>
          <w:t xml:space="preserve">wordt dat </w:t>
        </w:r>
      </w:ins>
      <w:ins w:id="1895" w:author="RutPW" w:date="2013-10-10T15:32:00Z">
        <w:r w:rsidR="00D1253F">
          <w:rPr>
            <w:rFonts w:ascii="Tahoma" w:hAnsi="Tahoma" w:cs="Tahoma"/>
            <w:sz w:val="20"/>
          </w:rPr>
          <w:t>niet of nauwelijks gezien</w:t>
        </w:r>
      </w:ins>
      <w:ins w:id="1896" w:author="RutPW" w:date="2013-10-10T15:41:00Z">
        <w:r w:rsidR="00FD393D">
          <w:rPr>
            <w:rFonts w:ascii="Tahoma" w:hAnsi="Tahoma" w:cs="Tahoma"/>
            <w:sz w:val="20"/>
          </w:rPr>
          <w:t xml:space="preserve"> en </w:t>
        </w:r>
      </w:ins>
      <w:ins w:id="1897" w:author="RutPW" w:date="2013-10-10T15:42:00Z">
        <w:r w:rsidR="00FD393D">
          <w:rPr>
            <w:rFonts w:ascii="Tahoma" w:hAnsi="Tahoma" w:cs="Tahoma"/>
            <w:sz w:val="20"/>
          </w:rPr>
          <w:t xml:space="preserve">worden </w:t>
        </w:r>
      </w:ins>
      <w:ins w:id="1898" w:author="RutPW" w:date="2013-10-10T15:45:00Z">
        <w:r w:rsidR="00FD393D">
          <w:rPr>
            <w:rFonts w:ascii="Tahoma" w:hAnsi="Tahoma" w:cs="Tahoma"/>
            <w:sz w:val="20"/>
          </w:rPr>
          <w:t>zij</w:t>
        </w:r>
      </w:ins>
      <w:ins w:id="1899" w:author="RutPW" w:date="2013-10-10T15:42:00Z">
        <w:r w:rsidR="00FD393D">
          <w:rPr>
            <w:rFonts w:ascii="Tahoma" w:hAnsi="Tahoma" w:cs="Tahoma"/>
            <w:sz w:val="20"/>
          </w:rPr>
          <w:t xml:space="preserve"> eerder gezien als een luxe voorziening die louter geld kost, weglekkend via de </w:t>
        </w:r>
      </w:ins>
      <w:ins w:id="1900" w:author="RutPW" w:date="2013-10-10T15:43:00Z">
        <w:r w:rsidR="00FD393D">
          <w:rPr>
            <w:rFonts w:ascii="Tahoma" w:hAnsi="Tahoma" w:cs="Tahoma"/>
            <w:sz w:val="20"/>
          </w:rPr>
          <w:t xml:space="preserve">subsidiekraan. </w:t>
        </w:r>
      </w:ins>
      <w:ins w:id="1901" w:author="RutPW" w:date="2013-10-10T15:34:00Z">
        <w:r w:rsidR="00D1253F">
          <w:rPr>
            <w:rFonts w:ascii="Tahoma" w:hAnsi="Tahoma" w:cs="Tahoma"/>
            <w:sz w:val="20"/>
          </w:rPr>
          <w:t xml:space="preserve">Ironisch genoeg </w:t>
        </w:r>
      </w:ins>
      <w:ins w:id="1902" w:author="RutPW" w:date="2013-10-10T15:35:00Z">
        <w:r w:rsidR="00D1253F">
          <w:rPr>
            <w:rFonts w:ascii="Tahoma" w:hAnsi="Tahoma" w:cs="Tahoma"/>
            <w:sz w:val="20"/>
          </w:rPr>
          <w:t xml:space="preserve">bieden </w:t>
        </w:r>
      </w:ins>
      <w:ins w:id="1903" w:author="RutPW" w:date="2013-10-10T15:34:00Z">
        <w:r w:rsidR="00D1253F">
          <w:rPr>
            <w:rFonts w:ascii="Tahoma" w:hAnsi="Tahoma" w:cs="Tahoma"/>
            <w:sz w:val="20"/>
          </w:rPr>
          <w:t>professionals in de sector zelf</w:t>
        </w:r>
      </w:ins>
      <w:ins w:id="1904" w:author="RutPW" w:date="2013-10-10T15:35:00Z">
        <w:r w:rsidR="00D1253F">
          <w:rPr>
            <w:rFonts w:ascii="Tahoma" w:hAnsi="Tahoma" w:cs="Tahoma"/>
            <w:sz w:val="20"/>
          </w:rPr>
          <w:t xml:space="preserve"> hieraan nauwelijks tegenwicht</w:t>
        </w:r>
      </w:ins>
      <w:ins w:id="1905" w:author="RutPW" w:date="2013-10-10T15:34:00Z">
        <w:r w:rsidR="00D1253F">
          <w:rPr>
            <w:rFonts w:ascii="Tahoma" w:hAnsi="Tahoma" w:cs="Tahoma"/>
            <w:sz w:val="20"/>
          </w:rPr>
          <w:t xml:space="preserve">, </w:t>
        </w:r>
      </w:ins>
      <w:ins w:id="1906" w:author="RutPW" w:date="2013-10-10T16:25:00Z">
        <w:r>
          <w:rPr>
            <w:rFonts w:ascii="Tahoma" w:hAnsi="Tahoma" w:cs="Tahoma"/>
            <w:sz w:val="20"/>
          </w:rPr>
          <w:t xml:space="preserve">hoogstens </w:t>
        </w:r>
      </w:ins>
      <w:ins w:id="1907" w:author="RutPW" w:date="2013-10-10T15:36:00Z">
        <w:r w:rsidR="00D1253F">
          <w:rPr>
            <w:rFonts w:ascii="Tahoma" w:hAnsi="Tahoma" w:cs="Tahoma"/>
            <w:sz w:val="20"/>
          </w:rPr>
          <w:t xml:space="preserve">vanuit hun eigen </w:t>
        </w:r>
      </w:ins>
      <w:ins w:id="1908" w:author="RutPW" w:date="2013-10-10T15:34:00Z">
        <w:r w:rsidR="00D1253F">
          <w:rPr>
            <w:rFonts w:ascii="Tahoma" w:hAnsi="Tahoma" w:cs="Tahoma"/>
            <w:sz w:val="20"/>
          </w:rPr>
          <w:t>wens</w:t>
        </w:r>
      </w:ins>
      <w:ins w:id="1909" w:author="RutPW" w:date="2013-10-10T15:36:00Z">
        <w:r w:rsidR="00D1253F">
          <w:rPr>
            <w:rFonts w:ascii="Tahoma" w:hAnsi="Tahoma" w:cs="Tahoma"/>
            <w:sz w:val="20"/>
          </w:rPr>
          <w:t xml:space="preserve"> zich </w:t>
        </w:r>
      </w:ins>
      <w:ins w:id="1910" w:author="RutPW" w:date="2013-10-10T15:34:00Z">
        <w:r w:rsidR="00D1253F">
          <w:rPr>
            <w:rFonts w:ascii="Tahoma" w:hAnsi="Tahoma" w:cs="Tahoma"/>
            <w:sz w:val="20"/>
          </w:rPr>
          <w:t>te</w:t>
        </w:r>
      </w:ins>
      <w:ins w:id="1911" w:author="RutPW" w:date="2013-10-10T16:25:00Z">
        <w:r>
          <w:rPr>
            <w:rFonts w:ascii="Tahoma" w:hAnsi="Tahoma" w:cs="Tahoma"/>
            <w:sz w:val="20"/>
          </w:rPr>
          <w:t xml:space="preserve"> blijven</w:t>
        </w:r>
      </w:ins>
      <w:ins w:id="1912" w:author="RutPW" w:date="2013-10-10T15:34:00Z">
        <w:r w:rsidR="00D1253F">
          <w:rPr>
            <w:rFonts w:ascii="Tahoma" w:hAnsi="Tahoma" w:cs="Tahoma"/>
            <w:sz w:val="20"/>
          </w:rPr>
          <w:t xml:space="preserve"> koesteren in een door publieke middelen gekoesterde vrijplaats </w:t>
        </w:r>
      </w:ins>
      <w:ins w:id="1913" w:author="RutPW" w:date="2013-10-10T15:36:00Z">
        <w:r w:rsidR="00D1253F">
          <w:rPr>
            <w:rFonts w:ascii="Tahoma" w:hAnsi="Tahoma" w:cs="Tahoma"/>
            <w:sz w:val="20"/>
          </w:rPr>
          <w:t xml:space="preserve">waarin economische argumenten louter in zeer afgeleide </w:t>
        </w:r>
      </w:ins>
      <w:ins w:id="1914" w:author="RutPW" w:date="2013-10-10T15:39:00Z">
        <w:r w:rsidR="00FD393D">
          <w:rPr>
            <w:rFonts w:ascii="Tahoma" w:hAnsi="Tahoma" w:cs="Tahoma"/>
            <w:sz w:val="20"/>
          </w:rPr>
          <w:t xml:space="preserve">vorm </w:t>
        </w:r>
      </w:ins>
      <w:ins w:id="1915" w:author="RutPW" w:date="2013-10-10T15:36:00Z">
        <w:r w:rsidR="00D1253F">
          <w:rPr>
            <w:rFonts w:ascii="Tahoma" w:hAnsi="Tahoma" w:cs="Tahoma"/>
            <w:sz w:val="20"/>
          </w:rPr>
          <w:t xml:space="preserve">een plaats hebben. </w:t>
        </w:r>
      </w:ins>
    </w:p>
    <w:p w:rsidR="00A769B3" w:rsidRDefault="00A769B3" w:rsidP="00834B0C">
      <w:pPr>
        <w:pStyle w:val="Geenafstand"/>
        <w:spacing w:line="276" w:lineRule="auto"/>
        <w:rPr>
          <w:ins w:id="1916" w:author="RutPW" w:date="2013-10-11T13:43:00Z"/>
          <w:rFonts w:ascii="Tahoma" w:hAnsi="Tahoma" w:cs="Tahoma"/>
          <w:sz w:val="20"/>
        </w:rPr>
      </w:pPr>
    </w:p>
    <w:p w:rsidR="00A769B3" w:rsidRDefault="00FD393D" w:rsidP="00834B0C">
      <w:pPr>
        <w:pStyle w:val="Geenafstand"/>
        <w:spacing w:line="276" w:lineRule="auto"/>
        <w:rPr>
          <w:ins w:id="1917" w:author="RutPW" w:date="2013-10-11T13:44:00Z"/>
          <w:rFonts w:ascii="Tahoma" w:hAnsi="Tahoma" w:cs="Tahoma"/>
          <w:sz w:val="20"/>
        </w:rPr>
      </w:pPr>
      <w:ins w:id="1918" w:author="RutPW" w:date="2013-10-10T15:43:00Z">
        <w:r>
          <w:rPr>
            <w:rFonts w:ascii="Tahoma" w:hAnsi="Tahoma" w:cs="Tahoma"/>
            <w:sz w:val="20"/>
          </w:rPr>
          <w:t xml:space="preserve">Direct daaraan gerelateerd is </w:t>
        </w:r>
      </w:ins>
      <w:ins w:id="1919" w:author="RutPW" w:date="2013-10-10T15:45:00Z">
        <w:r>
          <w:rPr>
            <w:rFonts w:ascii="Tahoma" w:hAnsi="Tahoma" w:cs="Tahoma"/>
            <w:sz w:val="20"/>
          </w:rPr>
          <w:t>de inmiddels volstrekt onhoudbaar strikte scheiding in het praten en denken tussen markt en overheid</w:t>
        </w:r>
      </w:ins>
      <w:ins w:id="1920" w:author="RutPW" w:date="2013-10-10T16:25:00Z">
        <w:r w:rsidR="00DA34B5">
          <w:rPr>
            <w:rFonts w:ascii="Tahoma" w:hAnsi="Tahoma" w:cs="Tahoma"/>
            <w:sz w:val="20"/>
          </w:rPr>
          <w:t xml:space="preserve"> die binnen de landelijke politiek en het beleid nog immer persisteert</w:t>
        </w:r>
      </w:ins>
      <w:ins w:id="1921" w:author="RutPW" w:date="2013-10-10T15:45:00Z">
        <w:r>
          <w:rPr>
            <w:rFonts w:ascii="Tahoma" w:hAnsi="Tahoma" w:cs="Tahoma"/>
            <w:sz w:val="20"/>
          </w:rPr>
          <w:t xml:space="preserve">. </w:t>
        </w:r>
      </w:ins>
      <w:ins w:id="1922" w:author="RutPW" w:date="2013-10-10T15:46:00Z">
        <w:r>
          <w:rPr>
            <w:rFonts w:ascii="Tahoma" w:hAnsi="Tahoma" w:cs="Tahoma"/>
            <w:sz w:val="20"/>
          </w:rPr>
          <w:t xml:space="preserve">Juist binnen het kunst en cultuur domein is er sprake van een gemengde economie waarin de overheid mee-investeert maar ook mee incasseert door de opbrengsten uit belastingen die het resultaat zijn van </w:t>
        </w:r>
      </w:ins>
      <w:ins w:id="1923" w:author="RutPW" w:date="2013-10-10T15:47:00Z">
        <w:r>
          <w:rPr>
            <w:rFonts w:ascii="Tahoma" w:hAnsi="Tahoma" w:cs="Tahoma"/>
            <w:sz w:val="20"/>
          </w:rPr>
          <w:t>succesvolle creatieve instanties en ondernemingen</w:t>
        </w:r>
      </w:ins>
      <w:ins w:id="1924" w:author="RutPW" w:date="2013-10-10T15:48:00Z">
        <w:r w:rsidR="004B4F5E">
          <w:rPr>
            <w:rFonts w:ascii="Tahoma" w:hAnsi="Tahoma" w:cs="Tahoma"/>
            <w:sz w:val="20"/>
          </w:rPr>
          <w:t xml:space="preserve"> die mede kunnen ontwikkelen en expanderen op basis van overheidsinspanningen in het creatieve veld. </w:t>
        </w:r>
      </w:ins>
      <w:ins w:id="1925" w:author="RutPW" w:date="2013-10-10T15:49:00Z">
        <w:r w:rsidR="004B4F5E">
          <w:rPr>
            <w:rFonts w:ascii="Tahoma" w:hAnsi="Tahoma" w:cs="Tahoma"/>
            <w:sz w:val="20"/>
          </w:rPr>
          <w:t>De daaraan gekoppelde positieve maatschappelijke opbrengsten zoals participatie in het arbeidsproces, kwalitatief hoogwaardige</w:t>
        </w:r>
      </w:ins>
      <w:ins w:id="1926" w:author="RutPW" w:date="2013-10-10T15:55:00Z">
        <w:r w:rsidR="004B4F5E">
          <w:rPr>
            <w:rFonts w:ascii="Tahoma" w:hAnsi="Tahoma" w:cs="Tahoma"/>
            <w:sz w:val="20"/>
          </w:rPr>
          <w:t xml:space="preserve">, </w:t>
        </w:r>
      </w:ins>
      <w:ins w:id="1927" w:author="RutPW" w:date="2013-10-10T15:50:00Z">
        <w:r w:rsidR="004B4F5E">
          <w:rPr>
            <w:rFonts w:ascii="Tahoma" w:hAnsi="Tahoma" w:cs="Tahoma"/>
            <w:sz w:val="20"/>
          </w:rPr>
          <w:t>innovatieve steden en een innovatieve creatieve economie legitimeren overheidsinvesteringen bij uitstek.</w:t>
        </w:r>
      </w:ins>
      <w:ins w:id="1928" w:author="RutPW" w:date="2013-10-10T15:55:00Z">
        <w:r w:rsidR="004B4F5E">
          <w:rPr>
            <w:rFonts w:ascii="Tahoma" w:hAnsi="Tahoma" w:cs="Tahoma"/>
            <w:sz w:val="20"/>
          </w:rPr>
          <w:t xml:space="preserve"> </w:t>
        </w:r>
      </w:ins>
      <w:ins w:id="1929" w:author="RutPW" w:date="2013-10-10T16:27:00Z">
        <w:r w:rsidR="00DA34B5">
          <w:rPr>
            <w:rFonts w:ascii="Tahoma" w:hAnsi="Tahoma" w:cs="Tahoma"/>
            <w:sz w:val="20"/>
          </w:rPr>
          <w:t>Dat hoeft uiteraard</w:t>
        </w:r>
      </w:ins>
      <w:ins w:id="1930" w:author="RutPW" w:date="2013-10-10T15:55:00Z">
        <w:r w:rsidR="004B4F5E">
          <w:rPr>
            <w:rFonts w:ascii="Tahoma" w:hAnsi="Tahoma" w:cs="Tahoma"/>
            <w:sz w:val="20"/>
          </w:rPr>
          <w:t xml:space="preserve"> niet louter in termen van subsidies, maar </w:t>
        </w:r>
      </w:ins>
      <w:ins w:id="1931" w:author="RutPW" w:date="2013-10-10T16:27:00Z">
        <w:r w:rsidR="00DA34B5">
          <w:rPr>
            <w:rFonts w:ascii="Tahoma" w:hAnsi="Tahoma" w:cs="Tahoma"/>
            <w:sz w:val="20"/>
          </w:rPr>
          <w:t xml:space="preserve">kan </w:t>
        </w:r>
      </w:ins>
      <w:ins w:id="1932" w:author="RutPW" w:date="2013-10-10T15:55:00Z">
        <w:r w:rsidR="004B4F5E">
          <w:rPr>
            <w:rFonts w:ascii="Tahoma" w:hAnsi="Tahoma" w:cs="Tahoma"/>
            <w:sz w:val="20"/>
          </w:rPr>
          <w:t>ook op andere manieren, bijvoorbeeld fiscaal of via innovatief lead</w:t>
        </w:r>
      </w:ins>
      <w:ins w:id="1933" w:author="RutPW" w:date="2013-10-10T15:57:00Z">
        <w:r w:rsidR="004B4F5E">
          <w:rPr>
            <w:rFonts w:ascii="Tahoma" w:hAnsi="Tahoma" w:cs="Tahoma"/>
            <w:sz w:val="20"/>
          </w:rPr>
          <w:t xml:space="preserve"> </w:t>
        </w:r>
      </w:ins>
      <w:ins w:id="1934" w:author="RutPW" w:date="2013-10-10T15:55:00Z">
        <w:r w:rsidR="004B4F5E">
          <w:rPr>
            <w:rFonts w:ascii="Tahoma" w:hAnsi="Tahoma" w:cs="Tahoma"/>
            <w:sz w:val="20"/>
          </w:rPr>
          <w:t xml:space="preserve">customership opgepakt </w:t>
        </w:r>
      </w:ins>
      <w:ins w:id="1935" w:author="RutPW" w:date="2013-10-10T16:27:00Z">
        <w:r w:rsidR="00DA34B5">
          <w:rPr>
            <w:rFonts w:ascii="Tahoma" w:hAnsi="Tahoma" w:cs="Tahoma"/>
            <w:sz w:val="20"/>
          </w:rPr>
          <w:t>worden</w:t>
        </w:r>
      </w:ins>
      <w:ins w:id="1936" w:author="RutPW" w:date="2013-10-10T15:55:00Z">
        <w:r w:rsidR="004B4F5E">
          <w:rPr>
            <w:rFonts w:ascii="Tahoma" w:hAnsi="Tahoma" w:cs="Tahoma"/>
            <w:sz w:val="20"/>
          </w:rPr>
          <w:t>.</w:t>
        </w:r>
      </w:ins>
      <w:ins w:id="1937" w:author="RutPW" w:date="2013-10-10T15:56:00Z">
        <w:r w:rsidR="004B4F5E">
          <w:rPr>
            <w:rFonts w:ascii="Tahoma" w:hAnsi="Tahoma" w:cs="Tahoma"/>
            <w:sz w:val="20"/>
          </w:rPr>
          <w:t xml:space="preserve"> </w:t>
        </w:r>
      </w:ins>
    </w:p>
    <w:p w:rsidR="00A769B3" w:rsidRDefault="00A769B3" w:rsidP="00834B0C">
      <w:pPr>
        <w:pStyle w:val="Geenafstand"/>
        <w:spacing w:line="276" w:lineRule="auto"/>
        <w:rPr>
          <w:ins w:id="1938" w:author="RutPW" w:date="2013-10-11T13:44:00Z"/>
          <w:rFonts w:ascii="Tahoma" w:hAnsi="Tahoma" w:cs="Tahoma"/>
          <w:sz w:val="20"/>
        </w:rPr>
      </w:pPr>
    </w:p>
    <w:p w:rsidR="00A22E1C" w:rsidRDefault="00035DF2" w:rsidP="00834B0C">
      <w:pPr>
        <w:pStyle w:val="Geenafstand"/>
        <w:spacing w:line="276" w:lineRule="auto"/>
        <w:rPr>
          <w:ins w:id="1939" w:author="RutPW" w:date="2013-10-11T13:44:00Z"/>
          <w:rFonts w:ascii="Tahoma" w:hAnsi="Tahoma" w:cs="Tahoma"/>
          <w:sz w:val="20"/>
        </w:rPr>
      </w:pPr>
      <w:ins w:id="1940" w:author="RutPW" w:date="2013-10-10T15:58:00Z">
        <w:r>
          <w:rPr>
            <w:rFonts w:ascii="Tahoma" w:hAnsi="Tahoma" w:cs="Tahoma"/>
            <w:sz w:val="20"/>
          </w:rPr>
          <w:t>Wat in dit verband opvalt is dat regionale en stedelijke overheden veel meer doordrongen zijn van deze ontwikkelingen en de daaruit voortvloeiende publieke rol</w:t>
        </w:r>
      </w:ins>
      <w:ins w:id="1941" w:author="RutPW" w:date="2013-10-10T16:27:00Z">
        <w:r w:rsidR="00DA34B5">
          <w:rPr>
            <w:rFonts w:ascii="Tahoma" w:hAnsi="Tahoma" w:cs="Tahoma"/>
            <w:sz w:val="20"/>
          </w:rPr>
          <w:t xml:space="preserve">. </w:t>
        </w:r>
      </w:ins>
      <w:ins w:id="1942" w:author="RutPW" w:date="2013-10-10T15:59:00Z">
        <w:r>
          <w:rPr>
            <w:rFonts w:ascii="Tahoma" w:hAnsi="Tahoma" w:cs="Tahoma"/>
            <w:sz w:val="20"/>
          </w:rPr>
          <w:t>In steden en regio’s wordt de waarde van een rijk cultureel klimaat voor economische en sociale ontwikkelingen vaak sneller</w:t>
        </w:r>
      </w:ins>
      <w:ins w:id="1943" w:author="RutPW" w:date="2013-10-10T16:28:00Z">
        <w:r w:rsidR="00DA34B5">
          <w:rPr>
            <w:rFonts w:ascii="Tahoma" w:hAnsi="Tahoma" w:cs="Tahoma"/>
            <w:sz w:val="20"/>
          </w:rPr>
          <w:t xml:space="preserve"> en directer</w:t>
        </w:r>
      </w:ins>
      <w:ins w:id="1944" w:author="RutPW" w:date="2013-10-10T15:59:00Z">
        <w:r>
          <w:rPr>
            <w:rFonts w:ascii="Tahoma" w:hAnsi="Tahoma" w:cs="Tahoma"/>
            <w:sz w:val="20"/>
          </w:rPr>
          <w:t xml:space="preserve"> ervaren dan door de landelijke overheid. </w:t>
        </w:r>
      </w:ins>
      <w:ins w:id="1945" w:author="RutPW" w:date="2013-10-10T16:00:00Z">
        <w:r>
          <w:rPr>
            <w:rFonts w:ascii="Tahoma" w:hAnsi="Tahoma" w:cs="Tahoma"/>
            <w:sz w:val="20"/>
          </w:rPr>
          <w:t>Dat geldt in ieder geval voor grote steden als Amsterdam, Rotterdam, Utrecht en Den Haag. Of hun beleidsreflex adequaat is, is een ander verhaal. H</w:t>
        </w:r>
      </w:ins>
      <w:ins w:id="1946" w:author="RutPW" w:date="2013-10-10T16:01:00Z">
        <w:r>
          <w:rPr>
            <w:rFonts w:ascii="Tahoma" w:hAnsi="Tahoma" w:cs="Tahoma"/>
            <w:sz w:val="20"/>
          </w:rPr>
          <w:t>et is onmogelijk om daar ge</w:t>
        </w:r>
        <w:r w:rsidR="00C16975">
          <w:rPr>
            <w:rFonts w:ascii="Tahoma" w:hAnsi="Tahoma" w:cs="Tahoma"/>
            <w:sz w:val="20"/>
          </w:rPr>
          <w:t>nerieke uitspraken over te doen</w:t>
        </w:r>
      </w:ins>
      <w:ins w:id="1947" w:author="RutPW" w:date="2013-10-10T16:28:00Z">
        <w:r w:rsidR="00C16975">
          <w:rPr>
            <w:rFonts w:ascii="Tahoma" w:hAnsi="Tahoma" w:cs="Tahoma"/>
            <w:sz w:val="20"/>
          </w:rPr>
          <w:t>. Wat wel duidelijk is, is dat</w:t>
        </w:r>
      </w:ins>
      <w:ins w:id="1948" w:author="RutPW" w:date="2013-10-10T16:01:00Z">
        <w:r>
          <w:rPr>
            <w:rFonts w:ascii="Tahoma" w:hAnsi="Tahoma" w:cs="Tahoma"/>
            <w:sz w:val="20"/>
          </w:rPr>
          <w:t xml:space="preserve"> de mogelijkheden die bestaan op dat niveau steeds beter </w:t>
        </w:r>
      </w:ins>
      <w:ins w:id="1949" w:author="RutPW" w:date="2013-10-10T16:28:00Z">
        <w:r w:rsidR="00C16975">
          <w:rPr>
            <w:rFonts w:ascii="Tahoma" w:hAnsi="Tahoma" w:cs="Tahoma"/>
            <w:sz w:val="20"/>
          </w:rPr>
          <w:t xml:space="preserve">worden </w:t>
        </w:r>
      </w:ins>
      <w:ins w:id="1950" w:author="RutPW" w:date="2013-10-10T16:01:00Z">
        <w:r>
          <w:rPr>
            <w:rFonts w:ascii="Tahoma" w:hAnsi="Tahoma" w:cs="Tahoma"/>
            <w:sz w:val="20"/>
          </w:rPr>
          <w:t xml:space="preserve">onderkend. </w:t>
        </w:r>
      </w:ins>
      <w:ins w:id="1951" w:author="RutPW" w:date="2013-10-10T16:02:00Z">
        <w:r>
          <w:rPr>
            <w:rFonts w:ascii="Tahoma" w:hAnsi="Tahoma" w:cs="Tahoma"/>
            <w:sz w:val="20"/>
          </w:rPr>
          <w:t>In dat verband is het zuur dat Eindhoven, een stad wiens middle</w:t>
        </w:r>
      </w:ins>
      <w:ins w:id="1952" w:author="RutPW" w:date="2013-10-10T16:28:00Z">
        <w:r w:rsidR="00C16975">
          <w:rPr>
            <w:rFonts w:ascii="Tahoma" w:hAnsi="Tahoma" w:cs="Tahoma"/>
            <w:sz w:val="20"/>
          </w:rPr>
          <w:t xml:space="preserve"> </w:t>
        </w:r>
      </w:ins>
      <w:ins w:id="1953" w:author="RutPW" w:date="2013-10-10T16:02:00Z">
        <w:r>
          <w:rPr>
            <w:rFonts w:ascii="Tahoma" w:hAnsi="Tahoma" w:cs="Tahoma"/>
            <w:sz w:val="20"/>
          </w:rPr>
          <w:t>name innovatie is, recentelijk de benoeming tot Europese culturele hoofdstad</w:t>
        </w:r>
      </w:ins>
      <w:ins w:id="1954" w:author="RutPW" w:date="2013-10-10T16:03:00Z">
        <w:r>
          <w:rPr>
            <w:rFonts w:ascii="Tahoma" w:hAnsi="Tahoma" w:cs="Tahoma"/>
            <w:sz w:val="20"/>
          </w:rPr>
          <w:t xml:space="preserve"> 2016</w:t>
        </w:r>
      </w:ins>
      <w:ins w:id="1955" w:author="RutPW" w:date="2013-10-10T16:02:00Z">
        <w:r>
          <w:rPr>
            <w:rFonts w:ascii="Tahoma" w:hAnsi="Tahoma" w:cs="Tahoma"/>
            <w:sz w:val="20"/>
          </w:rPr>
          <w:t xml:space="preserve"> is mis</w:t>
        </w:r>
      </w:ins>
      <w:ins w:id="1956" w:author="RutPW" w:date="2013-10-10T16:03:00Z">
        <w:r>
          <w:rPr>
            <w:rFonts w:ascii="Tahoma" w:hAnsi="Tahoma" w:cs="Tahoma"/>
            <w:sz w:val="20"/>
          </w:rPr>
          <w:t>gelopen. De stad heeft immers juist de ambitie om dat deel van de stedelijke identiteit verder te ontwikkelen, ten dienste van haar profie</w:t>
        </w:r>
      </w:ins>
      <w:ins w:id="1957" w:author="RutPW" w:date="2013-10-10T16:04:00Z">
        <w:r w:rsidR="00A22E1C">
          <w:rPr>
            <w:rFonts w:ascii="Tahoma" w:hAnsi="Tahoma" w:cs="Tahoma"/>
            <w:sz w:val="20"/>
          </w:rPr>
          <w:t xml:space="preserve">l als innovatieve stad. </w:t>
        </w:r>
      </w:ins>
      <w:ins w:id="1958" w:author="RutPW" w:date="2013-10-11T13:30:00Z">
        <w:r w:rsidR="00A22E1C">
          <w:rPr>
            <w:rFonts w:ascii="Tahoma" w:hAnsi="Tahoma" w:cs="Tahoma"/>
            <w:sz w:val="20"/>
          </w:rPr>
          <w:t>Daarmee zij overigens niets ten nadele</w:t>
        </w:r>
      </w:ins>
      <w:ins w:id="1959" w:author="RutPW" w:date="2013-10-11T15:23:00Z">
        <w:r w:rsidR="00CD4CE9">
          <w:rPr>
            <w:rFonts w:ascii="Tahoma" w:hAnsi="Tahoma" w:cs="Tahoma"/>
            <w:sz w:val="20"/>
          </w:rPr>
          <w:t xml:space="preserve"> gezegd</w:t>
        </w:r>
      </w:ins>
      <w:ins w:id="1960" w:author="RutPW" w:date="2013-10-11T13:30:00Z">
        <w:r w:rsidR="00A22E1C">
          <w:rPr>
            <w:rFonts w:ascii="Tahoma" w:hAnsi="Tahoma" w:cs="Tahoma"/>
            <w:sz w:val="20"/>
          </w:rPr>
          <w:t xml:space="preserve"> van de andere kandidaatsteden</w:t>
        </w:r>
      </w:ins>
      <w:ins w:id="1961" w:author="RutPW" w:date="2013-10-11T15:23:00Z">
        <w:r w:rsidR="00CD4CE9">
          <w:rPr>
            <w:rFonts w:ascii="Tahoma" w:hAnsi="Tahoma" w:cs="Tahoma"/>
            <w:sz w:val="20"/>
          </w:rPr>
          <w:t xml:space="preserve">: </w:t>
        </w:r>
      </w:ins>
      <w:ins w:id="1962" w:author="RutPW" w:date="2013-10-11T13:30:00Z">
        <w:r w:rsidR="00A22E1C">
          <w:rPr>
            <w:rFonts w:ascii="Tahoma" w:hAnsi="Tahoma" w:cs="Tahoma"/>
            <w:sz w:val="20"/>
          </w:rPr>
          <w:t xml:space="preserve">Maastricht en Leeuwarden. </w:t>
        </w:r>
      </w:ins>
      <w:ins w:id="1963" w:author="RutPW" w:date="2013-10-11T13:31:00Z">
        <w:r w:rsidR="00A22E1C">
          <w:rPr>
            <w:rFonts w:ascii="Tahoma" w:hAnsi="Tahoma" w:cs="Tahoma"/>
            <w:sz w:val="20"/>
          </w:rPr>
          <w:t>De laatste kwam zoals bekend als winnaar uit de competitie.</w:t>
        </w:r>
      </w:ins>
    </w:p>
    <w:p w:rsidR="00A769B3" w:rsidRDefault="00A769B3" w:rsidP="00834B0C">
      <w:pPr>
        <w:pStyle w:val="Geenafstand"/>
        <w:spacing w:line="276" w:lineRule="auto"/>
        <w:rPr>
          <w:ins w:id="1964" w:author="RutPW" w:date="2013-10-11T13:44:00Z"/>
          <w:rFonts w:ascii="Tahoma" w:hAnsi="Tahoma" w:cs="Tahoma"/>
          <w:sz w:val="20"/>
        </w:rPr>
      </w:pPr>
    </w:p>
    <w:p w:rsidR="00A769B3" w:rsidRDefault="00A769B3">
      <w:pPr>
        <w:pStyle w:val="Geenafstand"/>
        <w:spacing w:line="276" w:lineRule="auto"/>
        <w:rPr>
          <w:ins w:id="1965" w:author="RutPW" w:date="2013-10-11T13:32:00Z"/>
          <w:rFonts w:ascii="Tahoma" w:hAnsi="Tahoma" w:cs="Tahoma"/>
          <w:sz w:val="20"/>
        </w:rPr>
      </w:pPr>
      <w:ins w:id="1966" w:author="RutPW" w:date="2013-10-11T13:45:00Z">
        <w:r>
          <w:rPr>
            <w:rFonts w:ascii="Tahoma" w:hAnsi="Tahoma" w:cs="Tahoma"/>
            <w:sz w:val="20"/>
          </w:rPr>
          <w:t>In</w:t>
        </w:r>
      </w:ins>
      <w:ins w:id="1967" w:author="RutPW" w:date="2013-10-11T13:44:00Z">
        <w:r>
          <w:rPr>
            <w:rFonts w:ascii="Tahoma" w:hAnsi="Tahoma" w:cs="Tahoma"/>
            <w:sz w:val="20"/>
          </w:rPr>
          <w:t xml:space="preserve"> het debat over</w:t>
        </w:r>
      </w:ins>
      <w:ins w:id="1968" w:author="RutPW" w:date="2013-10-11T13:45:00Z">
        <w:r>
          <w:rPr>
            <w:rFonts w:ascii="Tahoma" w:hAnsi="Tahoma" w:cs="Tahoma"/>
            <w:sz w:val="20"/>
          </w:rPr>
          <w:t xml:space="preserve"> het maatschappelijk en economisch belang van de creatieve industrie verschuift het zwaartepunt van de omvang en groei van de bedrijven die samen de sector vormen, naar de hefboomwerking </w:t>
        </w:r>
      </w:ins>
      <w:ins w:id="1969" w:author="RutPW" w:date="2013-10-11T13:46:00Z">
        <w:r>
          <w:rPr>
            <w:rFonts w:ascii="Tahoma" w:hAnsi="Tahoma" w:cs="Tahoma"/>
            <w:sz w:val="20"/>
          </w:rPr>
          <w:t>vanuit de sector naar de rest van economie en samenleving.</w:t>
        </w:r>
      </w:ins>
      <w:ins w:id="1970" w:author="RutPW" w:date="2013-10-11T13:47:00Z">
        <w:r>
          <w:rPr>
            <w:rFonts w:ascii="Tahoma" w:hAnsi="Tahoma" w:cs="Tahoma"/>
            <w:sz w:val="20"/>
          </w:rPr>
          <w:t xml:space="preserve"> </w:t>
        </w:r>
      </w:ins>
      <w:ins w:id="1971" w:author="RutPW" w:date="2013-10-11T15:02:00Z">
        <w:r w:rsidR="00112BD3">
          <w:rPr>
            <w:rFonts w:ascii="Tahoma" w:hAnsi="Tahoma" w:cs="Tahoma"/>
            <w:sz w:val="20"/>
          </w:rPr>
          <w:t xml:space="preserve">Binnen de creatieve economie telt het mogelijke vliegwiel effect van de creatieve sector veel meer dan zijn eigen omvang. </w:t>
        </w:r>
      </w:ins>
      <w:ins w:id="1972" w:author="RutPW" w:date="2013-10-11T14:58:00Z">
        <w:r w:rsidR="00112BD3">
          <w:rPr>
            <w:rFonts w:ascii="Tahoma" w:hAnsi="Tahoma" w:cs="Tahoma"/>
            <w:sz w:val="20"/>
          </w:rPr>
          <w:t>Creatie</w:t>
        </w:r>
      </w:ins>
      <w:ins w:id="1973" w:author="RutPW" w:date="2013-10-11T14:59:00Z">
        <w:r w:rsidR="00112BD3">
          <w:rPr>
            <w:rFonts w:ascii="Tahoma" w:hAnsi="Tahoma" w:cs="Tahoma"/>
            <w:sz w:val="20"/>
          </w:rPr>
          <w:t>f talent</w:t>
        </w:r>
      </w:ins>
      <w:ins w:id="1974" w:author="RutPW" w:date="2013-10-11T14:58:00Z">
        <w:r w:rsidR="00112BD3">
          <w:rPr>
            <w:rFonts w:ascii="Tahoma" w:hAnsi="Tahoma" w:cs="Tahoma"/>
            <w:sz w:val="20"/>
          </w:rPr>
          <w:t xml:space="preserve"> </w:t>
        </w:r>
      </w:ins>
      <w:ins w:id="1975" w:author="RutPW" w:date="2013-10-11T14:59:00Z">
        <w:r w:rsidR="00112BD3">
          <w:rPr>
            <w:rFonts w:ascii="Tahoma" w:hAnsi="Tahoma" w:cs="Tahoma"/>
            <w:sz w:val="20"/>
          </w:rPr>
          <w:t xml:space="preserve">in de creatieve industrie kan innovatie </w:t>
        </w:r>
      </w:ins>
      <w:ins w:id="1976" w:author="RutPW" w:date="2013-10-11T15:02:00Z">
        <w:r w:rsidR="00112BD3">
          <w:rPr>
            <w:rFonts w:ascii="Tahoma" w:hAnsi="Tahoma" w:cs="Tahoma"/>
            <w:sz w:val="20"/>
          </w:rPr>
          <w:t>in economie en samenleving</w:t>
        </w:r>
      </w:ins>
      <w:ins w:id="1977" w:author="RutPW" w:date="2013-10-11T15:03:00Z">
        <w:r w:rsidR="00112BD3">
          <w:rPr>
            <w:rFonts w:ascii="Tahoma" w:hAnsi="Tahoma" w:cs="Tahoma"/>
            <w:sz w:val="20"/>
          </w:rPr>
          <w:t xml:space="preserve"> aanjagen en vormgeven</w:t>
        </w:r>
      </w:ins>
      <w:ins w:id="1978" w:author="RutPW" w:date="2013-10-11T14:59:00Z">
        <w:r w:rsidR="00112BD3">
          <w:rPr>
            <w:rFonts w:ascii="Tahoma" w:hAnsi="Tahoma" w:cs="Tahoma"/>
            <w:sz w:val="20"/>
          </w:rPr>
          <w:t xml:space="preserve"> </w:t>
        </w:r>
      </w:ins>
      <w:ins w:id="1979" w:author="RutPW" w:date="2013-10-11T15:00:00Z">
        <w:r w:rsidR="00112BD3">
          <w:rPr>
            <w:rFonts w:ascii="Tahoma" w:hAnsi="Tahoma" w:cs="Tahoma"/>
            <w:sz w:val="20"/>
          </w:rPr>
          <w:t>door</w:t>
        </w:r>
      </w:ins>
      <w:ins w:id="1980" w:author="RutPW" w:date="2013-10-11T14:58:00Z">
        <w:r w:rsidR="00112BD3">
          <w:rPr>
            <w:rFonts w:ascii="Tahoma" w:hAnsi="Tahoma" w:cs="Tahoma"/>
            <w:sz w:val="20"/>
          </w:rPr>
          <w:t xml:space="preserve"> nieuwe kansen en technologische mogelijkheden</w:t>
        </w:r>
      </w:ins>
      <w:ins w:id="1981" w:author="RutPW" w:date="2013-10-11T15:00:00Z">
        <w:r w:rsidR="00112BD3">
          <w:rPr>
            <w:rFonts w:ascii="Tahoma" w:hAnsi="Tahoma" w:cs="Tahoma"/>
            <w:sz w:val="20"/>
          </w:rPr>
          <w:t xml:space="preserve"> te vertalen in nieuwe diensten en producten die passen in de tijdsgeest en aansluiten bij wat gebruikers nodig hebben en appreciëren. </w:t>
        </w:r>
      </w:ins>
      <w:ins w:id="1982" w:author="RutPW" w:date="2013-10-11T15:01:00Z">
        <w:r w:rsidR="00112BD3">
          <w:rPr>
            <w:rFonts w:ascii="Tahoma" w:hAnsi="Tahoma" w:cs="Tahoma"/>
            <w:sz w:val="20"/>
          </w:rPr>
          <w:t xml:space="preserve">Tezelfdertijd zien we dat </w:t>
        </w:r>
      </w:ins>
      <w:ins w:id="1983" w:author="RutPW" w:date="2013-10-11T13:47:00Z">
        <w:r w:rsidR="00112BD3">
          <w:rPr>
            <w:rFonts w:ascii="Tahoma" w:hAnsi="Tahoma" w:cs="Tahoma"/>
            <w:sz w:val="20"/>
          </w:rPr>
          <w:t xml:space="preserve">datzelfde creatieve talent uitwaaiert over de gehele economie en binnen bedrijven en instellingen, bijvoorbeeld als </w:t>
        </w:r>
      </w:ins>
      <w:ins w:id="1984" w:author="RutPW" w:date="2013-10-11T14:56:00Z">
        <w:r w:rsidR="00112BD3">
          <w:rPr>
            <w:rFonts w:ascii="Tahoma" w:hAnsi="Tahoma" w:cs="Tahoma"/>
            <w:sz w:val="20"/>
          </w:rPr>
          <w:t>ontwerper of communicatie-expert</w:t>
        </w:r>
      </w:ins>
      <w:ins w:id="1985" w:author="RutPW" w:date="2013-10-11T15:02:00Z">
        <w:r w:rsidR="00112BD3">
          <w:rPr>
            <w:rFonts w:ascii="Tahoma" w:hAnsi="Tahoma" w:cs="Tahoma"/>
            <w:sz w:val="20"/>
          </w:rPr>
          <w:t xml:space="preserve"> diezelfde rol vervu</w:t>
        </w:r>
      </w:ins>
      <w:ins w:id="1986" w:author="RutPW" w:date="2013-10-11T15:03:00Z">
        <w:r w:rsidR="00112BD3">
          <w:rPr>
            <w:rFonts w:ascii="Tahoma" w:hAnsi="Tahoma" w:cs="Tahoma"/>
            <w:sz w:val="20"/>
          </w:rPr>
          <w:t xml:space="preserve">lt. Dat impliceert dat het belang van creatief talent in de creatieve economie dat van de bedrijven uit de creatieve industrie overstijgt. </w:t>
        </w:r>
      </w:ins>
      <w:ins w:id="1987" w:author="RutPW" w:date="2013-10-11T15:04:00Z">
        <w:r w:rsidR="00112BD3">
          <w:rPr>
            <w:rFonts w:ascii="Tahoma" w:hAnsi="Tahoma" w:cs="Tahoma"/>
            <w:sz w:val="20"/>
          </w:rPr>
          <w:t xml:space="preserve">De sleutel ligt eerst en vooral bij het talent. Dat besef is stedelijk en regionaal steeds verder doorgedrongen. </w:t>
        </w:r>
      </w:ins>
      <w:ins w:id="1988" w:author="RutPW" w:date="2013-10-11T15:05:00Z">
        <w:r w:rsidR="00112BD3">
          <w:rPr>
            <w:rFonts w:ascii="Tahoma" w:hAnsi="Tahoma" w:cs="Tahoma"/>
            <w:sz w:val="20"/>
          </w:rPr>
          <w:t xml:space="preserve">De voorbije jaren hebben uitgewezen dat talent eerder de </w:t>
        </w:r>
      </w:ins>
      <w:ins w:id="1989" w:author="RutPW" w:date="2013-10-11T15:24:00Z">
        <w:r w:rsidR="00CD4CE9">
          <w:rPr>
            <w:rFonts w:ascii="Tahoma" w:hAnsi="Tahoma" w:cs="Tahoma"/>
            <w:sz w:val="20"/>
          </w:rPr>
          <w:t xml:space="preserve">primaire </w:t>
        </w:r>
      </w:ins>
      <w:ins w:id="1990" w:author="RutPW" w:date="2013-10-11T15:05:00Z">
        <w:r w:rsidR="00112BD3">
          <w:rPr>
            <w:rFonts w:ascii="Tahoma" w:hAnsi="Tahoma" w:cs="Tahoma"/>
            <w:sz w:val="20"/>
          </w:rPr>
          <w:t xml:space="preserve">kritische factor is binnen een innovatieve regionale economie. </w:t>
        </w:r>
      </w:ins>
      <w:ins w:id="1991" w:author="RutPW" w:date="2013-10-11T15:24:00Z">
        <w:r w:rsidR="00CD4CE9">
          <w:rPr>
            <w:rFonts w:ascii="Tahoma" w:hAnsi="Tahoma" w:cs="Tahoma"/>
            <w:sz w:val="20"/>
          </w:rPr>
          <w:t xml:space="preserve">Bedrijven </w:t>
        </w:r>
      </w:ins>
      <w:ins w:id="1992" w:author="RutPW" w:date="2013-10-11T15:05:00Z">
        <w:r w:rsidR="00112BD3">
          <w:rPr>
            <w:rFonts w:ascii="Tahoma" w:hAnsi="Tahoma" w:cs="Tahoma"/>
            <w:sz w:val="20"/>
          </w:rPr>
          <w:t xml:space="preserve">zijn afhankelijk van talent. Zonder dat komen ze niet of verhuizen naar elders. </w:t>
        </w:r>
      </w:ins>
      <w:ins w:id="1993" w:author="RutPW" w:date="2013-10-11T15:06:00Z">
        <w:r w:rsidR="00112BD3">
          <w:rPr>
            <w:rFonts w:ascii="Tahoma" w:hAnsi="Tahoma" w:cs="Tahoma"/>
            <w:sz w:val="20"/>
          </w:rPr>
          <w:t>Dat zou voor de landelijke overheid moeten betekenen dat ze het huidige economische beleid wellicht meer moeten enten op talent. T</w:t>
        </w:r>
      </w:ins>
      <w:ins w:id="1994" w:author="RutPW" w:date="2013-10-11T15:07:00Z">
        <w:r w:rsidR="00112BD3">
          <w:rPr>
            <w:rFonts w:ascii="Tahoma" w:hAnsi="Tahoma" w:cs="Tahoma"/>
            <w:sz w:val="20"/>
          </w:rPr>
          <w:t xml:space="preserve">alentbeleid moet primeren boven het huidige bedrijvenbeleid. </w:t>
        </w:r>
      </w:ins>
    </w:p>
    <w:p w:rsidR="00A22E1C" w:rsidRDefault="00A22E1C" w:rsidP="00834B0C">
      <w:pPr>
        <w:pStyle w:val="Geenafstand"/>
        <w:spacing w:line="276" w:lineRule="auto"/>
        <w:rPr>
          <w:ins w:id="1995" w:author="RutPW" w:date="2013-10-11T13:32:00Z"/>
          <w:rFonts w:ascii="Tahoma" w:hAnsi="Tahoma" w:cs="Tahoma"/>
          <w:sz w:val="20"/>
        </w:rPr>
      </w:pPr>
    </w:p>
    <w:p w:rsidR="00834B0C" w:rsidRDefault="00DE3EF4" w:rsidP="00834B0C">
      <w:pPr>
        <w:pStyle w:val="Geenafstand"/>
        <w:spacing w:line="276" w:lineRule="auto"/>
        <w:rPr>
          <w:ins w:id="1996" w:author="RutPW" w:date="2013-10-10T16:15:00Z"/>
          <w:rFonts w:ascii="Tahoma" w:hAnsi="Tahoma" w:cs="Tahoma"/>
          <w:sz w:val="20"/>
        </w:rPr>
      </w:pPr>
      <w:ins w:id="1997" w:author="RutPW" w:date="2013-10-11T15:09:00Z">
        <w:r>
          <w:rPr>
            <w:rFonts w:ascii="Tahoma" w:hAnsi="Tahoma" w:cs="Tahoma"/>
            <w:sz w:val="20"/>
          </w:rPr>
          <w:t>De invulling van de belofte van de creatieve economie</w:t>
        </w:r>
      </w:ins>
      <w:ins w:id="1998" w:author="RutPW" w:date="2013-10-11T15:07:00Z">
        <w:r>
          <w:rPr>
            <w:rFonts w:ascii="Tahoma" w:hAnsi="Tahoma" w:cs="Tahoma"/>
            <w:sz w:val="20"/>
          </w:rPr>
          <w:t xml:space="preserve"> </w:t>
        </w:r>
      </w:ins>
      <w:ins w:id="1999" w:author="RutPW" w:date="2013-10-11T15:09:00Z">
        <w:r>
          <w:rPr>
            <w:rFonts w:ascii="Tahoma" w:hAnsi="Tahoma" w:cs="Tahoma"/>
            <w:sz w:val="20"/>
          </w:rPr>
          <w:t xml:space="preserve">is voor een belangrijk deel belegd bij </w:t>
        </w:r>
      </w:ins>
      <w:ins w:id="2000" w:author="RutPW" w:date="2013-10-11T15:07:00Z">
        <w:r>
          <w:rPr>
            <w:rFonts w:ascii="Tahoma" w:hAnsi="Tahoma" w:cs="Tahoma"/>
            <w:sz w:val="20"/>
          </w:rPr>
          <w:t xml:space="preserve"> </w:t>
        </w:r>
      </w:ins>
      <w:ins w:id="2001" w:author="RutPW" w:date="2013-10-11T15:08:00Z">
        <w:r>
          <w:rPr>
            <w:rFonts w:ascii="Tahoma" w:hAnsi="Tahoma" w:cs="Tahoma"/>
            <w:sz w:val="20"/>
          </w:rPr>
          <w:t xml:space="preserve">het </w:t>
        </w:r>
      </w:ins>
      <w:ins w:id="2002" w:author="RutPW" w:date="2013-10-10T16:06:00Z">
        <w:r w:rsidR="00035DF2">
          <w:rPr>
            <w:rFonts w:ascii="Tahoma" w:hAnsi="Tahoma" w:cs="Tahoma"/>
            <w:sz w:val="20"/>
          </w:rPr>
          <w:t>onderwijs</w:t>
        </w:r>
      </w:ins>
      <w:ins w:id="2003" w:author="RutPW" w:date="2013-10-11T15:08:00Z">
        <w:r>
          <w:rPr>
            <w:rFonts w:ascii="Tahoma" w:hAnsi="Tahoma" w:cs="Tahoma"/>
            <w:sz w:val="20"/>
          </w:rPr>
          <w:t xml:space="preserve">. </w:t>
        </w:r>
      </w:ins>
      <w:ins w:id="2004" w:author="RutPW" w:date="2013-10-11T15:10:00Z">
        <w:r>
          <w:rPr>
            <w:rFonts w:ascii="Tahoma" w:hAnsi="Tahoma" w:cs="Tahoma"/>
            <w:sz w:val="20"/>
          </w:rPr>
          <w:t xml:space="preserve">Onderwijsinstellingen zijn verantwoordelijk voor het opleiden van creatief talent dat </w:t>
        </w:r>
      </w:ins>
      <w:ins w:id="2005" w:author="RutPW" w:date="2013-10-11T15:08:00Z">
        <w:r>
          <w:rPr>
            <w:rFonts w:ascii="Tahoma" w:hAnsi="Tahoma" w:cs="Tahoma"/>
            <w:sz w:val="20"/>
          </w:rPr>
          <w:t xml:space="preserve"> </w:t>
        </w:r>
      </w:ins>
      <w:ins w:id="2006" w:author="RutPW" w:date="2013-10-11T15:11:00Z">
        <w:r>
          <w:rPr>
            <w:rFonts w:ascii="Tahoma" w:hAnsi="Tahoma" w:cs="Tahoma"/>
            <w:sz w:val="20"/>
          </w:rPr>
          <w:t xml:space="preserve">uiteindelijk in staat is </w:t>
        </w:r>
      </w:ins>
      <w:ins w:id="2007" w:author="RutPW" w:date="2013-10-10T16:06:00Z">
        <w:r w:rsidR="00035DF2">
          <w:rPr>
            <w:rFonts w:ascii="Tahoma" w:hAnsi="Tahoma" w:cs="Tahoma"/>
            <w:sz w:val="20"/>
          </w:rPr>
          <w:t xml:space="preserve">om innovatie in de brede economie en samenleving </w:t>
        </w:r>
      </w:ins>
      <w:ins w:id="2008" w:author="RutPW" w:date="2013-10-11T15:11:00Z">
        <w:r>
          <w:rPr>
            <w:rFonts w:ascii="Tahoma" w:hAnsi="Tahoma" w:cs="Tahoma"/>
            <w:sz w:val="20"/>
          </w:rPr>
          <w:t xml:space="preserve">mede </w:t>
        </w:r>
      </w:ins>
      <w:ins w:id="2009" w:author="RutPW" w:date="2013-10-10T16:06:00Z">
        <w:r w:rsidR="00035DF2">
          <w:rPr>
            <w:rFonts w:ascii="Tahoma" w:hAnsi="Tahoma" w:cs="Tahoma"/>
            <w:sz w:val="20"/>
          </w:rPr>
          <w:t xml:space="preserve">vorm te geven. </w:t>
        </w:r>
      </w:ins>
      <w:ins w:id="2010" w:author="RutPW" w:date="2013-10-10T16:07:00Z">
        <w:r w:rsidR="00035DF2">
          <w:rPr>
            <w:rFonts w:ascii="Tahoma" w:hAnsi="Tahoma" w:cs="Tahoma"/>
            <w:sz w:val="20"/>
          </w:rPr>
          <w:t>Daar</w:t>
        </w:r>
      </w:ins>
      <w:ins w:id="2011" w:author="RutPW" w:date="2013-10-10T16:08:00Z">
        <w:r w:rsidR="00822264">
          <w:rPr>
            <w:rFonts w:ascii="Tahoma" w:hAnsi="Tahoma" w:cs="Tahoma"/>
            <w:sz w:val="20"/>
          </w:rPr>
          <w:t xml:space="preserve">bij gaat het zowel om sociale innovatie die betrekking </w:t>
        </w:r>
      </w:ins>
      <w:ins w:id="2012" w:author="RutPW" w:date="2013-10-10T16:09:00Z">
        <w:r w:rsidR="00822264">
          <w:rPr>
            <w:rFonts w:ascii="Tahoma" w:hAnsi="Tahoma" w:cs="Tahoma"/>
            <w:sz w:val="20"/>
          </w:rPr>
          <w:t>heeft</w:t>
        </w:r>
      </w:ins>
      <w:ins w:id="2013" w:author="RutPW" w:date="2013-10-10T16:08:00Z">
        <w:r w:rsidR="00822264">
          <w:rPr>
            <w:rFonts w:ascii="Tahoma" w:hAnsi="Tahoma" w:cs="Tahoma"/>
            <w:sz w:val="20"/>
          </w:rPr>
          <w:t xml:space="preserve"> op de productieve inzet van creatieve competenties in bijvoorbeeld stedelijke ontwikkeling </w:t>
        </w:r>
      </w:ins>
      <w:ins w:id="2014" w:author="RutPW" w:date="2013-10-10T16:09:00Z">
        <w:r w:rsidR="00822264">
          <w:rPr>
            <w:rFonts w:ascii="Tahoma" w:hAnsi="Tahoma" w:cs="Tahoma"/>
            <w:sz w:val="20"/>
          </w:rPr>
          <w:t xml:space="preserve">en ten bate van maatschappelijke uitdagingen </w:t>
        </w:r>
      </w:ins>
      <w:ins w:id="2015" w:author="RutPW" w:date="2013-10-10T16:08:00Z">
        <w:r w:rsidR="00822264">
          <w:rPr>
            <w:rFonts w:ascii="Tahoma" w:hAnsi="Tahoma" w:cs="Tahoma"/>
            <w:sz w:val="20"/>
          </w:rPr>
          <w:t xml:space="preserve">als om doorslaggevende bijdragen </w:t>
        </w:r>
      </w:ins>
      <w:ins w:id="2016" w:author="RutPW" w:date="2013-10-10T16:09:00Z">
        <w:r w:rsidR="00822264">
          <w:rPr>
            <w:rFonts w:ascii="Tahoma" w:hAnsi="Tahoma" w:cs="Tahoma"/>
            <w:sz w:val="20"/>
          </w:rPr>
          <w:t xml:space="preserve">aan de concurrentiekracht van het bedrijfsleven. In dit essay heb ik tal van voorbeelden aangedragen die de mogelijkheden daartoe laten zien. </w:t>
        </w:r>
      </w:ins>
      <w:ins w:id="2017" w:author="RutPW" w:date="2013-10-10T16:10:00Z">
        <w:r w:rsidR="00C16975">
          <w:rPr>
            <w:rFonts w:ascii="Tahoma" w:hAnsi="Tahoma" w:cs="Tahoma"/>
            <w:sz w:val="20"/>
          </w:rPr>
          <w:t>H</w:t>
        </w:r>
      </w:ins>
      <w:ins w:id="2018" w:author="RutPW" w:date="2013-10-10T16:29:00Z">
        <w:r w:rsidR="00C16975">
          <w:rPr>
            <w:rFonts w:ascii="Tahoma" w:hAnsi="Tahoma" w:cs="Tahoma"/>
            <w:sz w:val="20"/>
          </w:rPr>
          <w:t xml:space="preserve">ier liggen in het bijzonder </w:t>
        </w:r>
      </w:ins>
      <w:ins w:id="2019" w:author="RutPW" w:date="2013-10-10T16:10:00Z">
        <w:r w:rsidR="00822264">
          <w:rPr>
            <w:rFonts w:ascii="Tahoma" w:hAnsi="Tahoma" w:cs="Tahoma"/>
            <w:sz w:val="20"/>
          </w:rPr>
          <w:t>de uitdagingen voor onderwijsinstellingen als de Willem de Kooning Academie. De insteek van de drie uits</w:t>
        </w:r>
      </w:ins>
      <w:ins w:id="2020" w:author="RutPW" w:date="2013-10-10T16:11:00Z">
        <w:r w:rsidR="00822264">
          <w:rPr>
            <w:rFonts w:ascii="Tahoma" w:hAnsi="Tahoma" w:cs="Tahoma"/>
            <w:sz w:val="20"/>
          </w:rPr>
          <w:t>t</w:t>
        </w:r>
      </w:ins>
      <w:ins w:id="2021" w:author="RutPW" w:date="2013-10-10T16:10:00Z">
        <w:r w:rsidR="00822264">
          <w:rPr>
            <w:rFonts w:ascii="Tahoma" w:hAnsi="Tahoma" w:cs="Tahoma"/>
            <w:sz w:val="20"/>
          </w:rPr>
          <w:t>roomprofie</w:t>
        </w:r>
      </w:ins>
      <w:ins w:id="2022" w:author="RutPW" w:date="2013-10-10T16:11:00Z">
        <w:r w:rsidR="00822264">
          <w:rPr>
            <w:rFonts w:ascii="Tahoma" w:hAnsi="Tahoma" w:cs="Tahoma"/>
            <w:sz w:val="20"/>
          </w:rPr>
          <w:t>l</w:t>
        </w:r>
      </w:ins>
      <w:ins w:id="2023" w:author="RutPW" w:date="2013-10-10T16:10:00Z">
        <w:r w:rsidR="00822264">
          <w:rPr>
            <w:rFonts w:ascii="Tahoma" w:hAnsi="Tahoma" w:cs="Tahoma"/>
            <w:sz w:val="20"/>
          </w:rPr>
          <w:t xml:space="preserve">en </w:t>
        </w:r>
      </w:ins>
      <w:ins w:id="2024" w:author="RutPW" w:date="2013-10-10T16:11:00Z">
        <w:r w:rsidR="00822264">
          <w:rPr>
            <w:rFonts w:ascii="Tahoma" w:hAnsi="Tahoma" w:cs="Tahoma"/>
            <w:sz w:val="20"/>
          </w:rPr>
          <w:t xml:space="preserve">(autonomous, social en commercial) bieden ieder op zich tal van mogelijkheden, gerelateerd aan de verschillende onderscheiden maatschappelijke domeinen. </w:t>
        </w:r>
      </w:ins>
      <w:ins w:id="2025" w:author="RutPW" w:date="2013-10-10T16:12:00Z">
        <w:r w:rsidR="00822264">
          <w:rPr>
            <w:rFonts w:ascii="Tahoma" w:hAnsi="Tahoma" w:cs="Tahoma"/>
            <w:sz w:val="20"/>
          </w:rPr>
          <w:t xml:space="preserve">Tegelijkertijd is het onverstandig om ze onderling </w:t>
        </w:r>
      </w:ins>
      <w:ins w:id="2026" w:author="RutPW" w:date="2013-10-10T16:29:00Z">
        <w:r w:rsidR="00C16975">
          <w:rPr>
            <w:rFonts w:ascii="Tahoma" w:hAnsi="Tahoma" w:cs="Tahoma"/>
            <w:sz w:val="20"/>
          </w:rPr>
          <w:t xml:space="preserve">te strikt </w:t>
        </w:r>
      </w:ins>
      <w:ins w:id="2027" w:author="RutPW" w:date="2013-10-10T16:12:00Z">
        <w:r w:rsidR="00822264">
          <w:rPr>
            <w:rFonts w:ascii="Tahoma" w:hAnsi="Tahoma" w:cs="Tahoma"/>
            <w:sz w:val="20"/>
          </w:rPr>
          <w:t xml:space="preserve">af te bakenen. </w:t>
        </w:r>
      </w:ins>
      <w:ins w:id="2028" w:author="RutPW" w:date="2013-10-11T15:11:00Z">
        <w:r>
          <w:rPr>
            <w:rFonts w:ascii="Tahoma" w:hAnsi="Tahoma" w:cs="Tahoma"/>
            <w:sz w:val="20"/>
          </w:rPr>
          <w:t>In</w:t>
        </w:r>
      </w:ins>
      <w:ins w:id="2029" w:author="RutPW" w:date="2013-10-10T16:12:00Z">
        <w:r w:rsidR="00822264">
          <w:rPr>
            <w:rFonts w:ascii="Tahoma" w:hAnsi="Tahoma" w:cs="Tahoma"/>
            <w:sz w:val="20"/>
          </w:rPr>
          <w:t xml:space="preserve"> de combinatie van die drie benaderingen is ook veel winst te halen. </w:t>
        </w:r>
      </w:ins>
      <w:ins w:id="2030" w:author="RutPW" w:date="2013-10-10T16:13:00Z">
        <w:r w:rsidR="00822264">
          <w:rPr>
            <w:rFonts w:ascii="Tahoma" w:hAnsi="Tahoma" w:cs="Tahoma"/>
            <w:sz w:val="20"/>
          </w:rPr>
          <w:t xml:space="preserve">Binnen de autonome praktijk kunnen nieuwe toepassingen ontwikkeld worden die bijvoorbeeld in een het sociale en het </w:t>
        </w:r>
      </w:ins>
      <w:ins w:id="2031" w:author="RutPW" w:date="2013-10-10T16:29:00Z">
        <w:r w:rsidR="00C16975">
          <w:rPr>
            <w:rFonts w:ascii="Tahoma" w:hAnsi="Tahoma" w:cs="Tahoma"/>
            <w:sz w:val="20"/>
          </w:rPr>
          <w:t>commerciële</w:t>
        </w:r>
      </w:ins>
      <w:ins w:id="2032" w:author="RutPW" w:date="2013-10-10T16:13:00Z">
        <w:r w:rsidR="00822264">
          <w:rPr>
            <w:rFonts w:ascii="Tahoma" w:hAnsi="Tahoma" w:cs="Tahoma"/>
            <w:sz w:val="20"/>
          </w:rPr>
          <w:t xml:space="preserve"> domein benut kunnen worden</w:t>
        </w:r>
      </w:ins>
      <w:ins w:id="2033" w:author="RutPW" w:date="2013-10-10T16:29:00Z">
        <w:r w:rsidR="00C16975">
          <w:rPr>
            <w:rFonts w:ascii="Tahoma" w:hAnsi="Tahoma" w:cs="Tahoma"/>
            <w:sz w:val="20"/>
          </w:rPr>
          <w:t xml:space="preserve"> en mogelijk ook vice versa</w:t>
        </w:r>
      </w:ins>
      <w:ins w:id="2034" w:author="RutPW" w:date="2013-10-10T16:13:00Z">
        <w:r w:rsidR="00822264">
          <w:rPr>
            <w:rFonts w:ascii="Tahoma" w:hAnsi="Tahoma" w:cs="Tahoma"/>
            <w:sz w:val="20"/>
          </w:rPr>
          <w:t xml:space="preserve">. </w:t>
        </w:r>
      </w:ins>
      <w:ins w:id="2035" w:author="RutPW" w:date="2013-10-10T16:14:00Z">
        <w:r w:rsidR="00822264">
          <w:rPr>
            <w:rFonts w:ascii="Tahoma" w:hAnsi="Tahoma" w:cs="Tahoma"/>
            <w:sz w:val="20"/>
          </w:rPr>
          <w:t xml:space="preserve">De relatieve vrijplaats die de autonome sfeer kenmerkt moet echter niet belast worden met targets die moeten leiden tot commercialiseerbare toepassingen. </w:t>
        </w:r>
      </w:ins>
      <w:ins w:id="2036" w:author="RutPW" w:date="2013-10-10T16:15:00Z">
        <w:r w:rsidR="00822264">
          <w:rPr>
            <w:rFonts w:ascii="Tahoma" w:hAnsi="Tahoma" w:cs="Tahoma"/>
            <w:sz w:val="20"/>
          </w:rPr>
          <w:t xml:space="preserve">Dat spant het paard achter de wagen. Kansen die zich voordoen moeten echter zeker benut worden. </w:t>
        </w:r>
      </w:ins>
    </w:p>
    <w:p w:rsidR="00822264" w:rsidRDefault="00822264" w:rsidP="00834B0C">
      <w:pPr>
        <w:pStyle w:val="Geenafstand"/>
        <w:spacing w:line="276" w:lineRule="auto"/>
        <w:rPr>
          <w:ins w:id="2037" w:author="RutPW" w:date="2013-10-10T16:15:00Z"/>
          <w:rFonts w:ascii="Tahoma" w:hAnsi="Tahoma" w:cs="Tahoma"/>
          <w:sz w:val="20"/>
        </w:rPr>
      </w:pPr>
    </w:p>
    <w:p w:rsidR="00822264" w:rsidRPr="00922045" w:rsidRDefault="00CD4CE9" w:rsidP="00834B0C">
      <w:pPr>
        <w:pStyle w:val="Geenafstand"/>
        <w:spacing w:line="276" w:lineRule="auto"/>
        <w:rPr>
          <w:ins w:id="2038" w:author="RutPW" w:date="2013-10-10T14:02:00Z"/>
          <w:rFonts w:ascii="Tahoma" w:hAnsi="Tahoma" w:cs="Tahoma"/>
          <w:sz w:val="20"/>
          <w:rPrChange w:id="2039" w:author="RutPW" w:date="2013-10-10T15:18:00Z">
            <w:rPr>
              <w:ins w:id="2040" w:author="RutPW" w:date="2013-10-10T14:02:00Z"/>
              <w:rFonts w:ascii="Tahoma" w:hAnsi="Tahoma" w:cs="Tahoma"/>
              <w:b/>
              <w:sz w:val="20"/>
              <w:lang w:val="en-GB"/>
            </w:rPr>
          </w:rPrChange>
        </w:rPr>
      </w:pPr>
      <w:ins w:id="2041" w:author="RutPW" w:date="2013-10-11T15:26:00Z">
        <w:r>
          <w:rPr>
            <w:rFonts w:ascii="Tahoma" w:hAnsi="Tahoma" w:cs="Tahoma"/>
            <w:sz w:val="20"/>
          </w:rPr>
          <w:t>K</w:t>
        </w:r>
      </w:ins>
      <w:ins w:id="2042" w:author="RutPW" w:date="2013-10-10T16:16:00Z">
        <w:r w:rsidR="00822264">
          <w:rPr>
            <w:rFonts w:ascii="Tahoma" w:hAnsi="Tahoma" w:cs="Tahoma"/>
            <w:sz w:val="20"/>
          </w:rPr>
          <w:t xml:space="preserve">unstopleidingen </w:t>
        </w:r>
      </w:ins>
      <w:ins w:id="2043" w:author="RutPW" w:date="2013-10-11T15:26:00Z">
        <w:r>
          <w:rPr>
            <w:rFonts w:ascii="Tahoma" w:hAnsi="Tahoma" w:cs="Tahoma"/>
            <w:sz w:val="20"/>
          </w:rPr>
          <w:t xml:space="preserve">moeten </w:t>
        </w:r>
      </w:ins>
      <w:ins w:id="2044" w:author="RutPW" w:date="2013-10-10T16:16:00Z">
        <w:r w:rsidR="00822264">
          <w:rPr>
            <w:rFonts w:ascii="Tahoma" w:hAnsi="Tahoma" w:cs="Tahoma"/>
            <w:sz w:val="20"/>
          </w:rPr>
          <w:t xml:space="preserve">hun studenten voorbereiden op een maatschappelijke praktijk die dynamisch </w:t>
        </w:r>
      </w:ins>
      <w:ins w:id="2045" w:author="RutPW" w:date="2013-10-11T15:26:00Z">
        <w:r>
          <w:rPr>
            <w:rFonts w:ascii="Tahoma" w:hAnsi="Tahoma" w:cs="Tahoma"/>
            <w:sz w:val="20"/>
          </w:rPr>
          <w:t>en</w:t>
        </w:r>
      </w:ins>
      <w:ins w:id="2046" w:author="RutPW" w:date="2013-10-10T16:16:00Z">
        <w:r w:rsidR="00822264">
          <w:rPr>
            <w:rFonts w:ascii="Tahoma" w:hAnsi="Tahoma" w:cs="Tahoma"/>
            <w:sz w:val="20"/>
          </w:rPr>
          <w:t xml:space="preserve"> veel kansen biedt. H</w:t>
        </w:r>
      </w:ins>
      <w:ins w:id="2047" w:author="RutPW" w:date="2013-10-10T16:17:00Z">
        <w:r w:rsidR="00822264">
          <w:rPr>
            <w:rFonts w:ascii="Tahoma" w:hAnsi="Tahoma" w:cs="Tahoma"/>
            <w:sz w:val="20"/>
          </w:rPr>
          <w:t xml:space="preserve">et spreekt voor zich dat ondernemersvaardigheden en de juiste competenties om in een steeds meer vernetwerkte samenleving </w:t>
        </w:r>
      </w:ins>
      <w:ins w:id="2048" w:author="RutPW" w:date="2013-10-10T16:18:00Z">
        <w:r w:rsidR="00F5485F">
          <w:rPr>
            <w:rFonts w:ascii="Tahoma" w:hAnsi="Tahoma" w:cs="Tahoma"/>
            <w:sz w:val="20"/>
          </w:rPr>
          <w:t>een eigen pad uit te stippelen daarbij nodig zijn.</w:t>
        </w:r>
      </w:ins>
      <w:ins w:id="2049" w:author="RutPW" w:date="2013-10-10T16:30:00Z">
        <w:r w:rsidR="00C16975">
          <w:rPr>
            <w:rFonts w:ascii="Tahoma" w:hAnsi="Tahoma" w:cs="Tahoma"/>
            <w:sz w:val="20"/>
          </w:rPr>
          <w:t xml:space="preserve"> Wat de statistieken immers laten zien is dat creatievelingen steeds meer aangewezen zijn op hun eigen initiatief en ondernemerschap om hun ambities vorm te geven.</w:t>
        </w:r>
      </w:ins>
      <w:ins w:id="2050" w:author="RutPW" w:date="2013-10-10T16:31:00Z">
        <w:r w:rsidR="00C16975">
          <w:rPr>
            <w:rFonts w:ascii="Tahoma" w:hAnsi="Tahoma" w:cs="Tahoma"/>
            <w:sz w:val="20"/>
          </w:rPr>
          <w:t xml:space="preserve"> De huidige tijd biedt daartoe tal van mogelijkheden.</w:t>
        </w:r>
      </w:ins>
      <w:ins w:id="2051" w:author="RutPW" w:date="2013-10-10T16:30:00Z">
        <w:r w:rsidR="00C16975">
          <w:rPr>
            <w:rFonts w:ascii="Tahoma" w:hAnsi="Tahoma" w:cs="Tahoma"/>
            <w:sz w:val="20"/>
          </w:rPr>
          <w:t xml:space="preserve"> </w:t>
        </w:r>
      </w:ins>
    </w:p>
    <w:p w:rsidR="00834B0C" w:rsidRDefault="00834B0C">
      <w:pPr>
        <w:spacing w:after="0" w:line="240" w:lineRule="auto"/>
        <w:rPr>
          <w:ins w:id="2052" w:author="RutPW" w:date="2013-10-10T14:02:00Z"/>
          <w:rFonts w:ascii="Tahoma" w:hAnsi="Tahoma" w:cs="Tahoma"/>
          <w:b/>
          <w:sz w:val="24"/>
          <w:szCs w:val="24"/>
        </w:rPr>
        <w:pPrChange w:id="2053" w:author="RutPW" w:date="2013-10-10T14:02:00Z">
          <w:pPr/>
        </w:pPrChange>
      </w:pPr>
    </w:p>
    <w:p w:rsidR="00F5485F" w:rsidRDefault="00F5485F">
      <w:pPr>
        <w:spacing w:after="0" w:line="240" w:lineRule="auto"/>
        <w:rPr>
          <w:ins w:id="2054" w:author="RutPW" w:date="2013-10-10T16:18:00Z"/>
          <w:rFonts w:ascii="Tahoma" w:hAnsi="Tahoma" w:cs="Tahoma"/>
          <w:b/>
          <w:sz w:val="24"/>
          <w:szCs w:val="24"/>
        </w:rPr>
        <w:pPrChange w:id="2055" w:author="RutPW" w:date="2013-10-10T14:02:00Z">
          <w:pPr/>
        </w:pPrChange>
      </w:pPr>
    </w:p>
    <w:p w:rsidR="00DE3EF4" w:rsidRDefault="00DE3EF4">
      <w:pPr>
        <w:spacing w:after="0" w:line="240" w:lineRule="auto"/>
        <w:rPr>
          <w:ins w:id="2056" w:author="RutPW" w:date="2013-10-11T15:12:00Z"/>
          <w:rFonts w:ascii="Tahoma" w:hAnsi="Tahoma" w:cs="Tahoma"/>
          <w:b/>
          <w:sz w:val="24"/>
          <w:szCs w:val="24"/>
        </w:rPr>
      </w:pPr>
      <w:ins w:id="2057" w:author="RutPW" w:date="2013-10-11T15:12:00Z">
        <w:r>
          <w:rPr>
            <w:rFonts w:ascii="Tahoma" w:hAnsi="Tahoma" w:cs="Tahoma"/>
            <w:b/>
            <w:sz w:val="24"/>
            <w:szCs w:val="24"/>
          </w:rPr>
          <w:br w:type="page"/>
        </w:r>
      </w:ins>
    </w:p>
    <w:p w:rsidR="00CC435B" w:rsidRPr="00035100" w:rsidRDefault="00CC435B">
      <w:pPr>
        <w:spacing w:after="0" w:line="240" w:lineRule="auto"/>
        <w:rPr>
          <w:rFonts w:ascii="Tahoma" w:hAnsi="Tahoma" w:cs="Tahoma"/>
          <w:b/>
          <w:sz w:val="24"/>
          <w:szCs w:val="24"/>
          <w:rPrChange w:id="2058" w:author="RutPW" w:date="2013-10-09T16:21:00Z">
            <w:rPr>
              <w:rFonts w:ascii="Leelawadee" w:hAnsi="Leelawadee" w:cs="Leelawadee"/>
              <w:b/>
              <w:sz w:val="24"/>
              <w:szCs w:val="24"/>
            </w:rPr>
          </w:rPrChange>
        </w:rPr>
        <w:pPrChange w:id="2059" w:author="RutPW" w:date="2013-10-10T14:02:00Z">
          <w:pPr/>
        </w:pPrChange>
      </w:pPr>
      <w:r w:rsidRPr="00035100">
        <w:rPr>
          <w:rFonts w:ascii="Tahoma" w:hAnsi="Tahoma" w:cs="Tahoma"/>
          <w:b/>
          <w:sz w:val="24"/>
          <w:szCs w:val="24"/>
          <w:rPrChange w:id="2060" w:author="RutPW" w:date="2013-10-09T16:21:00Z">
            <w:rPr>
              <w:rFonts w:ascii="Leelawadee" w:hAnsi="Leelawadee" w:cs="Leelawadee"/>
              <w:b/>
              <w:sz w:val="24"/>
              <w:szCs w:val="24"/>
            </w:rPr>
          </w:rPrChange>
        </w:rPr>
        <w:t>Literatuur</w:t>
      </w:r>
    </w:p>
    <w:p w:rsidR="00035DF2" w:rsidRDefault="00035DF2" w:rsidP="00CC435B">
      <w:pPr>
        <w:pStyle w:val="Geenafstand"/>
        <w:rPr>
          <w:ins w:id="2061" w:author="RutPW" w:date="2013-10-10T16:06:00Z"/>
          <w:rFonts w:ascii="Tahoma" w:hAnsi="Tahoma" w:cs="Tahoma"/>
          <w:sz w:val="20"/>
          <w:szCs w:val="20"/>
        </w:rPr>
      </w:pPr>
    </w:p>
    <w:p w:rsidR="00CC435B" w:rsidRPr="006B4E64" w:rsidRDefault="00CC435B" w:rsidP="00CC435B">
      <w:pPr>
        <w:pStyle w:val="Geenafstand"/>
        <w:rPr>
          <w:rFonts w:ascii="Tahoma" w:hAnsi="Tahoma" w:cs="Tahoma"/>
          <w:sz w:val="20"/>
          <w:szCs w:val="20"/>
          <w:lang w:val="en-US"/>
          <w:rPrChange w:id="2062" w:author="RutPW" w:date="2013-10-10T13:24:00Z">
            <w:rPr>
              <w:rFonts w:ascii="Leelawadee" w:hAnsi="Leelawadee" w:cs="Leelawadee"/>
              <w:sz w:val="20"/>
              <w:szCs w:val="20"/>
              <w:lang w:val="en-US"/>
            </w:rPr>
          </w:rPrChange>
        </w:rPr>
      </w:pPr>
      <w:r w:rsidRPr="006B4E64">
        <w:rPr>
          <w:rFonts w:ascii="Tahoma" w:hAnsi="Tahoma" w:cs="Tahoma"/>
          <w:sz w:val="20"/>
          <w:szCs w:val="20"/>
          <w:rPrChange w:id="2063" w:author="RutPW" w:date="2013-10-10T13:24:00Z">
            <w:rPr>
              <w:rFonts w:ascii="Leelawadee" w:hAnsi="Leelawadee" w:cs="Leelawadee"/>
              <w:sz w:val="20"/>
              <w:szCs w:val="20"/>
            </w:rPr>
          </w:rPrChange>
        </w:rPr>
        <w:t xml:space="preserve">Adorno, Theodore &amp; Max Horkheimer, </w:t>
      </w:r>
      <w:r w:rsidRPr="006B4E64">
        <w:rPr>
          <w:rFonts w:ascii="Tahoma" w:hAnsi="Tahoma" w:cs="Tahoma"/>
          <w:i/>
          <w:sz w:val="20"/>
          <w:szCs w:val="20"/>
          <w:rPrChange w:id="2064" w:author="RutPW" w:date="2013-10-10T13:24:00Z">
            <w:rPr>
              <w:rFonts w:ascii="Leelawadee" w:hAnsi="Leelawadee" w:cs="Leelawadee"/>
              <w:i/>
              <w:sz w:val="20"/>
              <w:szCs w:val="20"/>
            </w:rPr>
          </w:rPrChange>
        </w:rPr>
        <w:t>Dialectiek van de verlichting</w:t>
      </w:r>
      <w:r w:rsidRPr="006B4E64">
        <w:rPr>
          <w:rFonts w:ascii="Tahoma" w:hAnsi="Tahoma" w:cs="Tahoma"/>
          <w:sz w:val="20"/>
          <w:szCs w:val="20"/>
          <w:rPrChange w:id="2065" w:author="RutPW" w:date="2013-10-10T13:24:00Z">
            <w:rPr>
              <w:rFonts w:ascii="Leelawadee" w:hAnsi="Leelawadee" w:cs="Leelawadee"/>
              <w:sz w:val="20"/>
              <w:szCs w:val="20"/>
            </w:rPr>
          </w:rPrChange>
        </w:rPr>
        <w:t xml:space="preserve">. </w:t>
      </w:r>
      <w:r w:rsidRPr="00A22E1C">
        <w:rPr>
          <w:rFonts w:ascii="Tahoma" w:hAnsi="Tahoma" w:cs="Tahoma"/>
          <w:sz w:val="20"/>
          <w:szCs w:val="20"/>
          <w:lang w:val="en-US"/>
          <w:rPrChange w:id="2066" w:author="RutPW" w:date="2013-10-11T13:27:00Z">
            <w:rPr>
              <w:rFonts w:ascii="Leelawadee" w:hAnsi="Leelawadee" w:cs="Leelawadee"/>
              <w:sz w:val="20"/>
              <w:szCs w:val="20"/>
              <w:lang w:val="en-US"/>
            </w:rPr>
          </w:rPrChange>
        </w:rPr>
        <w:t>Nijmegen: SUN, 1987 (oorspron</w:t>
      </w:r>
      <w:r w:rsidRPr="006B4E64">
        <w:rPr>
          <w:rFonts w:ascii="Tahoma" w:hAnsi="Tahoma" w:cs="Tahoma"/>
          <w:sz w:val="20"/>
          <w:szCs w:val="20"/>
          <w:lang w:val="en-US"/>
          <w:rPrChange w:id="2067" w:author="RutPW" w:date="2013-10-10T13:24:00Z">
            <w:rPr>
              <w:rFonts w:ascii="Leelawadee" w:hAnsi="Leelawadee" w:cs="Leelawadee"/>
              <w:sz w:val="20"/>
              <w:szCs w:val="20"/>
              <w:lang w:val="en-US"/>
            </w:rPr>
          </w:rPrChange>
        </w:rPr>
        <w:t>kelijke uitgave 1947</w:t>
      </w:r>
    </w:p>
    <w:p w:rsidR="00CC435B" w:rsidRPr="006B4E64" w:rsidRDefault="00CC435B" w:rsidP="00CC435B">
      <w:pPr>
        <w:pStyle w:val="Geenafstand"/>
        <w:rPr>
          <w:rFonts w:ascii="Tahoma" w:hAnsi="Tahoma" w:cs="Tahoma"/>
          <w:sz w:val="20"/>
          <w:szCs w:val="20"/>
          <w:lang w:val="en-US"/>
          <w:rPrChange w:id="2068" w:author="RutPW" w:date="2013-10-10T13:24:00Z">
            <w:rPr>
              <w:rFonts w:ascii="Leelawadee" w:hAnsi="Leelawadee" w:cs="Leelawadee"/>
              <w:sz w:val="20"/>
              <w:szCs w:val="20"/>
              <w:lang w:val="en-US"/>
            </w:rPr>
          </w:rPrChange>
        </w:rPr>
      </w:pPr>
    </w:p>
    <w:p w:rsidR="00CC435B" w:rsidRPr="006B4E64" w:rsidDel="00A80EC2" w:rsidRDefault="00CC435B" w:rsidP="00CC435B">
      <w:pPr>
        <w:pStyle w:val="Geenafstand"/>
        <w:rPr>
          <w:del w:id="2069" w:author="RutPW" w:date="2013-10-11T15:13:00Z"/>
          <w:rFonts w:ascii="Tahoma" w:hAnsi="Tahoma" w:cs="Tahoma"/>
          <w:sz w:val="20"/>
          <w:szCs w:val="20"/>
          <w:lang w:val="en-US"/>
          <w:rPrChange w:id="2070" w:author="RutPW" w:date="2013-10-10T13:24:00Z">
            <w:rPr>
              <w:del w:id="2071" w:author="RutPW" w:date="2013-10-11T15:13:00Z"/>
              <w:rFonts w:ascii="Leelawadee" w:hAnsi="Leelawadee" w:cs="Leelawadee"/>
              <w:sz w:val="20"/>
              <w:szCs w:val="20"/>
              <w:lang w:val="en-US"/>
            </w:rPr>
          </w:rPrChange>
        </w:rPr>
      </w:pPr>
      <w:del w:id="2072" w:author="RutPW" w:date="2013-10-11T15:13:00Z">
        <w:r w:rsidRPr="006B4E64" w:rsidDel="00A80EC2">
          <w:rPr>
            <w:rFonts w:ascii="Tahoma" w:hAnsi="Tahoma" w:cs="Tahoma"/>
            <w:sz w:val="20"/>
            <w:szCs w:val="20"/>
            <w:lang w:val="en-US"/>
            <w:rPrChange w:id="2073" w:author="RutPW" w:date="2013-10-10T13:24:00Z">
              <w:rPr>
                <w:rFonts w:ascii="Leelawadee" w:hAnsi="Leelawadee" w:cs="Leelawadee"/>
                <w:sz w:val="20"/>
                <w:szCs w:val="20"/>
                <w:lang w:val="en-US"/>
              </w:rPr>
            </w:rPrChange>
          </w:rPr>
          <w:delText xml:space="preserve">Becker, Howard S. (1982). </w:delText>
        </w:r>
        <w:r w:rsidRPr="006B4E64" w:rsidDel="00A80EC2">
          <w:rPr>
            <w:rFonts w:ascii="Tahoma" w:hAnsi="Tahoma" w:cs="Tahoma"/>
            <w:i/>
            <w:sz w:val="20"/>
            <w:szCs w:val="20"/>
            <w:lang w:val="en-US"/>
            <w:rPrChange w:id="2074" w:author="RutPW" w:date="2013-10-10T13:24:00Z">
              <w:rPr>
                <w:rFonts w:ascii="Leelawadee" w:hAnsi="Leelawadee" w:cs="Leelawadee"/>
                <w:i/>
                <w:sz w:val="20"/>
                <w:szCs w:val="20"/>
                <w:lang w:val="en-US"/>
              </w:rPr>
            </w:rPrChange>
          </w:rPr>
          <w:delText>Art worlds</w:delText>
        </w:r>
        <w:r w:rsidRPr="006B4E64" w:rsidDel="00A80EC2">
          <w:rPr>
            <w:rFonts w:ascii="Tahoma" w:hAnsi="Tahoma" w:cs="Tahoma"/>
            <w:sz w:val="20"/>
            <w:szCs w:val="20"/>
            <w:lang w:val="en-US"/>
            <w:rPrChange w:id="2075" w:author="RutPW" w:date="2013-10-10T13:24:00Z">
              <w:rPr>
                <w:rFonts w:ascii="Leelawadee" w:hAnsi="Leelawadee" w:cs="Leelawadee"/>
                <w:sz w:val="20"/>
                <w:szCs w:val="20"/>
                <w:lang w:val="en-US"/>
              </w:rPr>
            </w:rPrChange>
          </w:rPr>
          <w:delText>. Berkeley, Los Angeles, London. University of California Press</w:delText>
        </w:r>
      </w:del>
    </w:p>
    <w:p w:rsidR="00CC435B" w:rsidRPr="006B4E64" w:rsidDel="00A80EC2" w:rsidRDefault="00CC435B" w:rsidP="00CC435B">
      <w:pPr>
        <w:pStyle w:val="Geenafstand"/>
        <w:rPr>
          <w:del w:id="2076" w:author="RutPW" w:date="2013-10-11T15:13:00Z"/>
          <w:rFonts w:ascii="Tahoma" w:hAnsi="Tahoma" w:cs="Tahoma"/>
          <w:sz w:val="20"/>
          <w:szCs w:val="20"/>
          <w:lang w:val="en-US"/>
          <w:rPrChange w:id="2077" w:author="RutPW" w:date="2013-10-10T13:24:00Z">
            <w:rPr>
              <w:del w:id="2078" w:author="RutPW" w:date="2013-10-11T15:13:00Z"/>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079"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080" w:author="RutPW" w:date="2013-10-10T13:24:00Z">
            <w:rPr>
              <w:rFonts w:ascii="Leelawadee" w:hAnsi="Leelawadee" w:cs="Leelawadee"/>
              <w:sz w:val="20"/>
              <w:szCs w:val="20"/>
              <w:lang w:val="en-US"/>
            </w:rPr>
          </w:rPrChange>
        </w:rPr>
        <w:t xml:space="preserve">British Invisibles. </w:t>
      </w:r>
      <w:r w:rsidRPr="006B4E64">
        <w:rPr>
          <w:rFonts w:ascii="Tahoma" w:hAnsi="Tahoma" w:cs="Tahoma"/>
          <w:i/>
          <w:sz w:val="20"/>
          <w:szCs w:val="20"/>
          <w:lang w:val="en-US"/>
          <w:rPrChange w:id="2081" w:author="RutPW" w:date="2013-10-10T13:24:00Z">
            <w:rPr>
              <w:rFonts w:ascii="Leelawadee" w:hAnsi="Leelawadee" w:cs="Leelawadee"/>
              <w:i/>
              <w:sz w:val="20"/>
              <w:szCs w:val="20"/>
              <w:lang w:val="en-US"/>
            </w:rPr>
          </w:rPrChange>
        </w:rPr>
        <w:t>Overseas earnings of the music industry</w:t>
      </w:r>
      <w:r w:rsidRPr="006B4E64">
        <w:rPr>
          <w:rFonts w:ascii="Tahoma" w:hAnsi="Tahoma" w:cs="Tahoma"/>
          <w:sz w:val="20"/>
          <w:szCs w:val="20"/>
          <w:lang w:val="en-US"/>
          <w:rPrChange w:id="2082" w:author="RutPW" w:date="2013-10-10T13:24:00Z">
            <w:rPr>
              <w:rFonts w:ascii="Leelawadee" w:hAnsi="Leelawadee" w:cs="Leelawadee"/>
              <w:sz w:val="20"/>
              <w:szCs w:val="20"/>
              <w:lang w:val="en-US"/>
            </w:rPr>
          </w:rPrChange>
        </w:rPr>
        <w:t>. London: British Invisibles, 1995.</w:t>
      </w:r>
    </w:p>
    <w:p w:rsidR="00CC435B" w:rsidRPr="006B4E64" w:rsidRDefault="00CC435B" w:rsidP="00CC435B">
      <w:pPr>
        <w:pStyle w:val="Geenafstand"/>
        <w:rPr>
          <w:rFonts w:ascii="Tahoma" w:hAnsi="Tahoma" w:cs="Tahoma"/>
          <w:sz w:val="20"/>
          <w:szCs w:val="20"/>
          <w:lang w:val="en-US"/>
          <w:rPrChange w:id="2083" w:author="RutPW" w:date="2013-10-10T13:24:00Z">
            <w:rPr>
              <w:rFonts w:ascii="Leelawadee" w:hAnsi="Leelawadee" w:cs="Leelawadee"/>
              <w:sz w:val="20"/>
              <w:szCs w:val="20"/>
              <w:lang w:val="en-US"/>
            </w:rPr>
          </w:rPrChange>
        </w:rPr>
      </w:pPr>
    </w:p>
    <w:p w:rsidR="00CC435B" w:rsidRPr="006B4E64" w:rsidRDefault="00CC435B" w:rsidP="00CC435B">
      <w:pPr>
        <w:pStyle w:val="Default"/>
        <w:rPr>
          <w:ins w:id="2084" w:author="RutPW" w:date="2013-10-09T16:17:00Z"/>
          <w:rStyle w:val="A1"/>
          <w:rFonts w:ascii="Tahoma" w:hAnsi="Tahoma" w:cs="Tahoma"/>
          <w:sz w:val="20"/>
          <w:szCs w:val="20"/>
          <w:rPrChange w:id="2085" w:author="RutPW" w:date="2013-10-10T13:24:00Z">
            <w:rPr>
              <w:ins w:id="2086" w:author="RutPW" w:date="2013-10-09T16:17:00Z"/>
              <w:rStyle w:val="A1"/>
              <w:rFonts w:ascii="Leelawadee" w:hAnsi="Leelawadee" w:cs="Leelawadee"/>
              <w:sz w:val="20"/>
              <w:szCs w:val="20"/>
              <w:lang w:val="en-US"/>
            </w:rPr>
          </w:rPrChange>
        </w:rPr>
      </w:pPr>
      <w:r w:rsidRPr="006B4E64">
        <w:rPr>
          <w:rFonts w:ascii="Tahoma" w:hAnsi="Tahoma" w:cs="Tahoma"/>
          <w:sz w:val="20"/>
          <w:szCs w:val="20"/>
          <w:lang w:val="en-US"/>
          <w:rPrChange w:id="2087" w:author="RutPW" w:date="2013-10-10T13:24:00Z">
            <w:rPr>
              <w:rFonts w:ascii="Leelawadee" w:hAnsi="Leelawadee" w:cs="Leelawadee"/>
              <w:sz w:val="20"/>
              <w:szCs w:val="20"/>
              <w:lang w:val="en-US"/>
            </w:rPr>
          </w:rPrChange>
        </w:rPr>
        <w:t xml:space="preserve">Booz and Company (2013). </w:t>
      </w:r>
      <w:r w:rsidRPr="006B4E64">
        <w:rPr>
          <w:rStyle w:val="A1"/>
          <w:rFonts w:ascii="Tahoma" w:hAnsi="Tahoma" w:cs="Tahoma"/>
          <w:i/>
          <w:sz w:val="20"/>
          <w:szCs w:val="20"/>
          <w:rPrChange w:id="2088" w:author="RutPW" w:date="2013-10-10T13:24:00Z">
            <w:rPr>
              <w:rStyle w:val="A1"/>
              <w:rFonts w:ascii="Leelawadee" w:hAnsi="Leelawadee" w:cs="Leelawadee"/>
              <w:i/>
              <w:sz w:val="20"/>
              <w:szCs w:val="20"/>
            </w:rPr>
          </w:rPrChange>
        </w:rPr>
        <w:t>Rijksmuseum. Bijzonder binnenlands product. De economische waarde en impact van het nieuwe rijksmuseum</w:t>
      </w:r>
      <w:r w:rsidRPr="006B4E64">
        <w:rPr>
          <w:rStyle w:val="A1"/>
          <w:rFonts w:ascii="Tahoma" w:hAnsi="Tahoma" w:cs="Tahoma"/>
          <w:sz w:val="20"/>
          <w:szCs w:val="20"/>
          <w:rPrChange w:id="2089" w:author="RutPW" w:date="2013-10-10T13:24:00Z">
            <w:rPr>
              <w:rStyle w:val="A1"/>
              <w:rFonts w:ascii="Leelawadee" w:hAnsi="Leelawadee" w:cs="Leelawadee"/>
              <w:sz w:val="20"/>
              <w:szCs w:val="20"/>
            </w:rPr>
          </w:rPrChange>
        </w:rPr>
        <w:t>. Amsterdam: Booz and Company</w:t>
      </w:r>
    </w:p>
    <w:p w:rsidR="00035100" w:rsidRPr="006B4E64" w:rsidRDefault="00035100" w:rsidP="00CC435B">
      <w:pPr>
        <w:pStyle w:val="Default"/>
        <w:rPr>
          <w:ins w:id="2090" w:author="RutPW" w:date="2013-10-09T16:17:00Z"/>
          <w:rStyle w:val="A1"/>
          <w:rFonts w:ascii="Tahoma" w:hAnsi="Tahoma" w:cs="Tahoma"/>
          <w:sz w:val="20"/>
          <w:szCs w:val="20"/>
          <w:rPrChange w:id="2091" w:author="RutPW" w:date="2013-10-10T13:24:00Z">
            <w:rPr>
              <w:ins w:id="2092" w:author="RutPW" w:date="2013-10-09T16:17:00Z"/>
              <w:rStyle w:val="A1"/>
              <w:rFonts w:ascii="Leelawadee" w:hAnsi="Leelawadee" w:cs="Leelawadee"/>
              <w:sz w:val="20"/>
              <w:szCs w:val="20"/>
              <w:lang w:val="en-US"/>
            </w:rPr>
          </w:rPrChange>
        </w:rPr>
      </w:pPr>
    </w:p>
    <w:p w:rsidR="00035100" w:rsidRPr="006B4E64" w:rsidDel="00035100" w:rsidRDefault="00035100" w:rsidP="00035100">
      <w:pPr>
        <w:pStyle w:val="Geenafstand"/>
        <w:ind w:left="284" w:hanging="284"/>
        <w:jc w:val="both"/>
        <w:rPr>
          <w:del w:id="2093" w:author="RutPW" w:date="2013-10-09T16:17:00Z"/>
          <w:rFonts w:ascii="Tahoma" w:hAnsi="Tahoma" w:cs="Tahoma"/>
          <w:sz w:val="20"/>
          <w:szCs w:val="20"/>
          <w:lang w:val="en-US"/>
          <w:rPrChange w:id="2094" w:author="RutPW" w:date="2013-10-10T13:24:00Z">
            <w:rPr>
              <w:del w:id="2095" w:author="RutPW" w:date="2013-10-09T16:17:00Z"/>
              <w:rFonts w:ascii="Leelawadee" w:hAnsi="Leelawadee" w:cs="Leelawadee"/>
              <w:lang w:val="en-US"/>
            </w:rPr>
          </w:rPrChange>
        </w:rPr>
      </w:pPr>
      <w:moveToRangeStart w:id="2096" w:author="RutPW" w:date="2013-10-09T16:17:00Z" w:name="move369098777"/>
      <w:moveTo w:id="2097" w:author="RutPW" w:date="2013-10-09T16:17:00Z">
        <w:r w:rsidRPr="006B4E64">
          <w:rPr>
            <w:rFonts w:ascii="Tahoma" w:hAnsi="Tahoma" w:cs="Tahoma"/>
            <w:sz w:val="20"/>
            <w:szCs w:val="20"/>
            <w:rPrChange w:id="2098" w:author="RutPW" w:date="2013-10-10T13:24:00Z">
              <w:rPr>
                <w:rFonts w:ascii="Leelawadee" w:hAnsi="Leelawadee" w:cs="Leelawadee"/>
                <w:b/>
                <w:color w:val="000000"/>
                <w:sz w:val="80"/>
                <w:szCs w:val="80"/>
              </w:rPr>
            </w:rPrChange>
          </w:rPr>
          <w:t xml:space="preserve">Braams, Nicole &amp; Noortje Urlings, </w:t>
        </w:r>
        <w:r w:rsidRPr="006B4E64">
          <w:rPr>
            <w:rFonts w:ascii="Tahoma" w:hAnsi="Tahoma" w:cs="Tahoma"/>
            <w:i/>
            <w:sz w:val="20"/>
            <w:szCs w:val="20"/>
            <w:rPrChange w:id="2099" w:author="RutPW" w:date="2013-10-10T13:24:00Z">
              <w:rPr>
                <w:rFonts w:ascii="Leelawadee" w:hAnsi="Leelawadee" w:cs="Leelawadee"/>
                <w:i/>
              </w:rPr>
            </w:rPrChange>
          </w:rPr>
          <w:t>Creatieve industrie in Nederland: Creatieve Bedrijven</w:t>
        </w:r>
        <w:r w:rsidRPr="006B4E64">
          <w:rPr>
            <w:rFonts w:ascii="Tahoma" w:hAnsi="Tahoma" w:cs="Tahoma"/>
            <w:sz w:val="20"/>
            <w:szCs w:val="20"/>
            <w:rPrChange w:id="2100" w:author="RutPW" w:date="2013-10-10T13:24:00Z">
              <w:rPr>
                <w:rFonts w:ascii="Leelawadee" w:hAnsi="Leelawadee" w:cs="Leelawadee"/>
              </w:rPr>
            </w:rPrChange>
          </w:rPr>
          <w:t xml:space="preserve">. </w:t>
        </w:r>
        <w:r w:rsidRPr="006B4E64">
          <w:rPr>
            <w:rFonts w:ascii="Tahoma" w:hAnsi="Tahoma" w:cs="Tahoma"/>
            <w:sz w:val="20"/>
            <w:szCs w:val="20"/>
            <w:lang w:val="en-US"/>
            <w:rPrChange w:id="2101" w:author="RutPW" w:date="2013-10-10T13:24:00Z">
              <w:rPr>
                <w:rFonts w:ascii="Leelawadee" w:hAnsi="Leelawadee" w:cs="Leelawadee"/>
                <w:lang w:val="en-US"/>
              </w:rPr>
            </w:rPrChange>
          </w:rPr>
          <w:t>Heerlen:</w:t>
        </w:r>
      </w:moveTo>
      <w:ins w:id="2102" w:author="RutPW" w:date="2013-10-10T13:25:00Z">
        <w:r w:rsidR="006B4E64">
          <w:rPr>
            <w:rFonts w:ascii="Tahoma" w:hAnsi="Tahoma" w:cs="Tahoma"/>
            <w:sz w:val="20"/>
            <w:szCs w:val="20"/>
            <w:lang w:val="en-US"/>
          </w:rPr>
          <w:t xml:space="preserve"> </w:t>
        </w:r>
      </w:ins>
      <w:moveTo w:id="2103" w:author="RutPW" w:date="2013-10-09T16:17:00Z">
        <w:del w:id="2104" w:author="RutPW" w:date="2013-10-10T13:25:00Z">
          <w:r w:rsidRPr="006B4E64" w:rsidDel="006B4E64">
            <w:rPr>
              <w:rFonts w:ascii="Tahoma" w:hAnsi="Tahoma" w:cs="Tahoma"/>
              <w:sz w:val="20"/>
              <w:szCs w:val="20"/>
              <w:lang w:val="en-US"/>
              <w:rPrChange w:id="2105" w:author="RutPW" w:date="2013-10-10T13:24:00Z">
                <w:rPr>
                  <w:rFonts w:ascii="Leelawadee" w:hAnsi="Leelawadee" w:cs="Leelawadee"/>
                  <w:lang w:val="en-US"/>
                </w:rPr>
              </w:rPrChange>
            </w:rPr>
            <w:delText xml:space="preserve"> </w:delText>
          </w:r>
        </w:del>
        <w:r w:rsidRPr="006B4E64">
          <w:rPr>
            <w:rFonts w:ascii="Tahoma" w:hAnsi="Tahoma" w:cs="Tahoma"/>
            <w:sz w:val="20"/>
            <w:szCs w:val="20"/>
            <w:lang w:val="en-US"/>
            <w:rPrChange w:id="2106" w:author="RutPW" w:date="2013-10-10T13:24:00Z">
              <w:rPr>
                <w:rFonts w:ascii="Leelawadee" w:hAnsi="Leelawadee" w:cs="Leelawadee"/>
                <w:lang w:val="en-US"/>
              </w:rPr>
            </w:rPrChange>
          </w:rPr>
          <w:t xml:space="preserve">CBS, 2010. </w:t>
        </w:r>
      </w:moveTo>
    </w:p>
    <w:moveToRangeEnd w:id="2096"/>
    <w:p w:rsidR="00035100" w:rsidRPr="006B4E64" w:rsidRDefault="00035100">
      <w:pPr>
        <w:pStyle w:val="Geenafstand"/>
        <w:ind w:left="284" w:hanging="284"/>
        <w:jc w:val="both"/>
        <w:rPr>
          <w:rFonts w:ascii="Tahoma" w:hAnsi="Tahoma" w:cs="Tahoma"/>
          <w:sz w:val="20"/>
          <w:szCs w:val="20"/>
          <w:lang w:val="en-US"/>
          <w:rPrChange w:id="2107" w:author="RutPW" w:date="2013-10-10T13:24:00Z">
            <w:rPr>
              <w:rFonts w:ascii="Leelawadee" w:hAnsi="Leelawadee" w:cs="Leelawadee"/>
              <w:sz w:val="20"/>
              <w:szCs w:val="20"/>
              <w:lang w:val="en-US"/>
            </w:rPr>
          </w:rPrChange>
        </w:rPr>
        <w:pPrChange w:id="2108" w:author="RutPW" w:date="2013-10-09T16:17:00Z">
          <w:pPr>
            <w:pStyle w:val="Default"/>
          </w:pPr>
        </w:pPrChange>
      </w:pPr>
    </w:p>
    <w:p w:rsidR="00CC435B" w:rsidRPr="006B4E64" w:rsidRDefault="00CC435B" w:rsidP="00CC435B">
      <w:pPr>
        <w:pStyle w:val="Geenafstand"/>
        <w:rPr>
          <w:rFonts w:ascii="Tahoma" w:hAnsi="Tahoma" w:cs="Tahoma"/>
          <w:sz w:val="20"/>
          <w:szCs w:val="20"/>
          <w:lang w:val="en-US"/>
          <w:rPrChange w:id="2109" w:author="RutPW" w:date="2013-10-10T13:24:00Z">
            <w:rPr>
              <w:rFonts w:ascii="Leelawadee" w:hAnsi="Leelawadee" w:cs="Leelawadee"/>
              <w:sz w:val="20"/>
              <w:szCs w:val="20"/>
              <w:lang w:val="en-US"/>
            </w:rPr>
          </w:rPrChange>
        </w:rPr>
      </w:pPr>
    </w:p>
    <w:p w:rsidR="00CC435B" w:rsidRPr="006B4E64" w:rsidRDefault="00CC435B" w:rsidP="00CC435B">
      <w:pPr>
        <w:pStyle w:val="Geenafstand"/>
        <w:jc w:val="both"/>
        <w:rPr>
          <w:rFonts w:ascii="Tahoma" w:hAnsi="Tahoma" w:cs="Tahoma"/>
          <w:sz w:val="20"/>
          <w:szCs w:val="20"/>
          <w:lang w:val="en-US"/>
          <w:rPrChange w:id="2110" w:author="RutPW" w:date="2013-10-10T13:24:00Z">
            <w:rPr>
              <w:rFonts w:ascii="Leelawadee" w:hAnsi="Leelawadee" w:cs="Leelawadee"/>
            </w:rPr>
          </w:rPrChange>
        </w:rPr>
      </w:pPr>
      <w:r w:rsidRPr="006B4E64">
        <w:rPr>
          <w:rFonts w:ascii="Tahoma" w:hAnsi="Tahoma" w:cs="Tahoma"/>
          <w:sz w:val="20"/>
          <w:szCs w:val="20"/>
          <w:lang w:val="en-US"/>
          <w:rPrChange w:id="2111" w:author="RutPW" w:date="2013-10-10T13:24:00Z">
            <w:rPr>
              <w:rFonts w:ascii="Leelawadee" w:hAnsi="Leelawadee" w:cs="Leelawadee"/>
              <w:lang w:val="en-US"/>
            </w:rPr>
          </w:rPrChange>
        </w:rPr>
        <w:t>Caves, Richard,</w:t>
      </w:r>
      <w:r w:rsidRPr="006B4E64">
        <w:rPr>
          <w:rFonts w:ascii="Tahoma" w:hAnsi="Tahoma" w:cs="Tahoma"/>
          <w:i/>
          <w:sz w:val="20"/>
          <w:szCs w:val="20"/>
          <w:lang w:val="en-US"/>
          <w:rPrChange w:id="2112" w:author="RutPW" w:date="2013-10-10T13:24:00Z">
            <w:rPr>
              <w:rFonts w:ascii="Leelawadee" w:hAnsi="Leelawadee" w:cs="Leelawadee"/>
              <w:i/>
              <w:lang w:val="en-US"/>
            </w:rPr>
          </w:rPrChange>
        </w:rPr>
        <w:t xml:space="preserve"> </w:t>
      </w:r>
      <w:r w:rsidRPr="006B4E64">
        <w:rPr>
          <w:rFonts w:ascii="Tahoma" w:hAnsi="Tahoma" w:cs="Tahoma"/>
          <w:i/>
          <w:sz w:val="20"/>
          <w:szCs w:val="20"/>
          <w:lang w:val="en-GB"/>
          <w:rPrChange w:id="2113" w:author="RutPW" w:date="2013-10-10T13:24:00Z">
            <w:rPr>
              <w:rFonts w:ascii="Leelawadee" w:hAnsi="Leelawadee" w:cs="Leelawadee"/>
              <w:i/>
              <w:lang w:val="en-GB"/>
            </w:rPr>
          </w:rPrChange>
        </w:rPr>
        <w:t>Creative industries. Contracts between art and commerce</w:t>
      </w:r>
      <w:r w:rsidRPr="006B4E64">
        <w:rPr>
          <w:rFonts w:ascii="Tahoma" w:hAnsi="Tahoma" w:cs="Tahoma"/>
          <w:sz w:val="20"/>
          <w:szCs w:val="20"/>
          <w:lang w:val="en-GB"/>
          <w:rPrChange w:id="2114" w:author="RutPW" w:date="2013-10-10T13:24:00Z">
            <w:rPr>
              <w:rFonts w:ascii="Leelawadee" w:hAnsi="Leelawadee" w:cs="Leelawadee"/>
              <w:lang w:val="en-GB"/>
            </w:rPr>
          </w:rPrChange>
        </w:rPr>
        <w:t xml:space="preserve">. </w:t>
      </w:r>
      <w:r w:rsidRPr="006B4E64">
        <w:rPr>
          <w:rFonts w:ascii="Tahoma" w:hAnsi="Tahoma" w:cs="Tahoma"/>
          <w:sz w:val="20"/>
          <w:szCs w:val="20"/>
          <w:lang w:val="en-US"/>
          <w:rPrChange w:id="2115" w:author="RutPW" w:date="2013-10-10T13:24:00Z">
            <w:rPr>
              <w:rFonts w:ascii="Leelawadee" w:hAnsi="Leelawadee" w:cs="Leelawadee"/>
            </w:rPr>
          </w:rPrChange>
        </w:rPr>
        <w:t>Cambridge, Massachusetts en London: Harvard University Press, 2000.</w:t>
      </w:r>
    </w:p>
    <w:p w:rsidR="00CC435B" w:rsidRPr="006B4E64" w:rsidRDefault="00CC435B" w:rsidP="00CC435B">
      <w:pPr>
        <w:pStyle w:val="Geenafstand"/>
        <w:rPr>
          <w:rFonts w:ascii="Tahoma" w:hAnsi="Tahoma" w:cs="Tahoma"/>
          <w:sz w:val="20"/>
          <w:szCs w:val="20"/>
          <w:lang w:val="en-US"/>
          <w:rPrChange w:id="2116" w:author="RutPW" w:date="2013-10-10T13:24:00Z">
            <w:rPr>
              <w:rFonts w:ascii="Leelawadee" w:hAnsi="Leelawadee" w:cs="Leelawadee"/>
              <w:sz w:val="20"/>
              <w:szCs w:val="20"/>
            </w:rPr>
          </w:rPrChange>
        </w:rPr>
      </w:pPr>
    </w:p>
    <w:p w:rsidR="00035100" w:rsidRPr="006B4E64" w:rsidRDefault="00035100" w:rsidP="00035100">
      <w:pPr>
        <w:pStyle w:val="Geenafstand"/>
        <w:ind w:left="284" w:hanging="284"/>
        <w:jc w:val="both"/>
        <w:rPr>
          <w:rFonts w:ascii="Tahoma" w:hAnsi="Tahoma" w:cs="Tahoma"/>
          <w:sz w:val="20"/>
          <w:szCs w:val="20"/>
          <w:lang w:val="en-US"/>
          <w:rPrChange w:id="2117" w:author="RutPW" w:date="2013-10-10T13:24:00Z">
            <w:rPr>
              <w:rFonts w:ascii="Leelawadee" w:hAnsi="Leelawadee" w:cs="Leelawadee"/>
            </w:rPr>
          </w:rPrChange>
        </w:rPr>
      </w:pPr>
      <w:moveToRangeStart w:id="2118" w:author="RutPW" w:date="2013-10-09T16:18:00Z" w:name="move369098808"/>
      <w:moveTo w:id="2119" w:author="RutPW" w:date="2013-10-09T16:18:00Z">
        <w:r w:rsidRPr="006B4E64">
          <w:rPr>
            <w:rFonts w:ascii="Tahoma" w:hAnsi="Tahoma" w:cs="Tahoma"/>
            <w:sz w:val="20"/>
            <w:szCs w:val="20"/>
            <w:lang w:val="en-US"/>
            <w:rPrChange w:id="2120" w:author="RutPW" w:date="2013-10-10T13:24:00Z">
              <w:rPr>
                <w:rFonts w:ascii="Leelawadee" w:hAnsi="Leelawadee" w:cs="Leelawadee"/>
                <w:b/>
                <w:lang w:val="en-US"/>
              </w:rPr>
            </w:rPrChange>
          </w:rPr>
          <w:t xml:space="preserve">Chapain, Caroline, Phil Cooke, Lisa De Propris, Stewart MacNeill &amp; Juan Mateos-Garcia, </w:t>
        </w:r>
        <w:r w:rsidRPr="006B4E64">
          <w:rPr>
            <w:rFonts w:ascii="Tahoma" w:hAnsi="Tahoma" w:cs="Tahoma"/>
            <w:i/>
            <w:sz w:val="20"/>
            <w:szCs w:val="20"/>
            <w:lang w:val="en-US"/>
            <w:rPrChange w:id="2121" w:author="RutPW" w:date="2013-10-10T13:24:00Z">
              <w:rPr>
                <w:rFonts w:ascii="Leelawadee" w:hAnsi="Leelawadee" w:cs="Leelawadee"/>
                <w:i/>
                <w:lang w:val="en-US"/>
              </w:rPr>
            </w:rPrChange>
          </w:rPr>
          <w:t>Creative clusters and innovation. Putting Creativity on the Map</w:t>
        </w:r>
        <w:r w:rsidRPr="006B4E64">
          <w:rPr>
            <w:rFonts w:ascii="Tahoma" w:hAnsi="Tahoma" w:cs="Tahoma"/>
            <w:sz w:val="20"/>
            <w:szCs w:val="20"/>
            <w:lang w:val="en-US"/>
            <w:rPrChange w:id="2122" w:author="RutPW" w:date="2013-10-10T13:24:00Z">
              <w:rPr>
                <w:rFonts w:ascii="Leelawadee" w:hAnsi="Leelawadee" w:cs="Leelawadee"/>
              </w:rPr>
            </w:rPrChange>
          </w:rPr>
          <w:t>. London: Nesta, 2010.</w:t>
        </w:r>
      </w:moveTo>
    </w:p>
    <w:moveToRangeEnd w:id="2118"/>
    <w:p w:rsidR="00CC435B" w:rsidRPr="006B4E64" w:rsidRDefault="00CC435B" w:rsidP="00CC435B">
      <w:pPr>
        <w:pStyle w:val="Geenafstand"/>
        <w:rPr>
          <w:rFonts w:ascii="Tahoma" w:hAnsi="Tahoma" w:cs="Tahoma"/>
          <w:sz w:val="20"/>
          <w:szCs w:val="20"/>
          <w:lang w:val="en-US"/>
          <w:rPrChange w:id="2123"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124" w:author="RutPW" w:date="2013-10-10T13:24:00Z">
            <w:rPr>
              <w:rFonts w:ascii="Leelawadee" w:hAnsi="Leelawadee" w:cs="Leelawadee"/>
              <w:sz w:val="20"/>
              <w:szCs w:val="20"/>
            </w:rPr>
          </w:rPrChange>
        </w:rPr>
      </w:pPr>
      <w:r w:rsidRPr="006B4E64">
        <w:rPr>
          <w:rFonts w:ascii="Tahoma" w:hAnsi="Tahoma" w:cs="Tahoma"/>
          <w:sz w:val="20"/>
          <w:szCs w:val="20"/>
          <w:lang w:val="en-US"/>
          <w:rPrChange w:id="2125" w:author="RutPW" w:date="2013-10-10T13:24:00Z">
            <w:rPr>
              <w:rFonts w:ascii="Leelawadee" w:hAnsi="Leelawadee" w:cs="Leelawadee"/>
              <w:sz w:val="20"/>
              <w:szCs w:val="20"/>
            </w:rPr>
          </w:rPrChange>
        </w:rPr>
        <w:t xml:space="preserve">De Voldere, Isabelle &amp; Paul Rutten, </w:t>
      </w:r>
      <w:r w:rsidRPr="006B4E64">
        <w:rPr>
          <w:rFonts w:ascii="Tahoma" w:hAnsi="Tahoma" w:cs="Tahoma"/>
          <w:i/>
          <w:iCs/>
          <w:sz w:val="20"/>
          <w:szCs w:val="20"/>
          <w:lang w:val="en-US"/>
          <w:rPrChange w:id="2126" w:author="RutPW" w:date="2013-10-10T13:24:00Z">
            <w:rPr>
              <w:rFonts w:ascii="Leelawadee" w:hAnsi="Leelawadee" w:cs="Leelawadee"/>
              <w:i/>
              <w:iCs/>
              <w:sz w:val="20"/>
              <w:szCs w:val="20"/>
            </w:rPr>
          </w:rPrChange>
        </w:rPr>
        <w:t>Cultuur, creatieve industrie en innovatie.</w:t>
      </w:r>
      <w:r w:rsidRPr="006B4E64">
        <w:rPr>
          <w:rFonts w:ascii="Tahoma" w:hAnsi="Tahoma" w:cs="Tahoma"/>
          <w:sz w:val="20"/>
          <w:szCs w:val="20"/>
          <w:lang w:val="en-US"/>
          <w:rPrChange w:id="2127" w:author="RutPW" w:date="2013-10-10T13:24:00Z">
            <w:rPr>
              <w:rFonts w:ascii="Leelawadee" w:hAnsi="Leelawadee" w:cs="Leelawadee"/>
              <w:sz w:val="20"/>
              <w:szCs w:val="20"/>
            </w:rPr>
          </w:rPrChange>
        </w:rPr>
        <w:t xml:space="preserve"> </w:t>
      </w:r>
      <w:r w:rsidRPr="006B4E64">
        <w:rPr>
          <w:rFonts w:ascii="Tahoma" w:hAnsi="Tahoma" w:cs="Tahoma"/>
          <w:sz w:val="20"/>
          <w:szCs w:val="20"/>
          <w:rPrChange w:id="2128" w:author="RutPW" w:date="2013-10-10T13:24:00Z">
            <w:rPr>
              <w:rFonts w:ascii="Leelawadee" w:hAnsi="Leelawadee" w:cs="Leelawadee"/>
              <w:sz w:val="20"/>
              <w:szCs w:val="20"/>
            </w:rPr>
          </w:rPrChange>
        </w:rPr>
        <w:t>Discussiepaper voor de werkconferentie van de Commissie Cultureel Verdrag Vlaanderen – Nederland over creatieve industrie op 26 november 2008, Van Nelle Fabriek Rotterdam, 2008.</w:t>
      </w:r>
    </w:p>
    <w:p w:rsidR="00CC435B" w:rsidRPr="006B4E64" w:rsidRDefault="00CC435B" w:rsidP="00CC435B">
      <w:pPr>
        <w:pStyle w:val="Geenafstand"/>
        <w:rPr>
          <w:rFonts w:ascii="Tahoma" w:hAnsi="Tahoma" w:cs="Tahoma"/>
          <w:sz w:val="20"/>
          <w:szCs w:val="20"/>
          <w:rPrChange w:id="2129"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130"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131" w:author="RutPW" w:date="2013-10-10T13:24:00Z">
            <w:rPr>
              <w:rFonts w:ascii="Leelawadee" w:hAnsi="Leelawadee" w:cs="Leelawadee"/>
              <w:sz w:val="20"/>
              <w:szCs w:val="20"/>
              <w:lang w:val="en-US"/>
            </w:rPr>
          </w:rPrChange>
        </w:rPr>
        <w:t xml:space="preserve">Department for culture, media and sports (DCMS), </w:t>
      </w:r>
      <w:r w:rsidRPr="006B4E64">
        <w:rPr>
          <w:rFonts w:ascii="Tahoma" w:hAnsi="Tahoma" w:cs="Tahoma"/>
          <w:i/>
          <w:iCs/>
          <w:sz w:val="20"/>
          <w:szCs w:val="20"/>
          <w:lang w:val="en-US"/>
          <w:rPrChange w:id="2132" w:author="RutPW" w:date="2013-10-10T13:24:00Z">
            <w:rPr>
              <w:rFonts w:ascii="Leelawadee" w:hAnsi="Leelawadee" w:cs="Leelawadee"/>
              <w:i/>
              <w:iCs/>
              <w:sz w:val="20"/>
              <w:szCs w:val="20"/>
              <w:lang w:val="en-US"/>
            </w:rPr>
          </w:rPrChange>
        </w:rPr>
        <w:t>Creative Industries Mapping Document</w:t>
      </w:r>
      <w:r w:rsidRPr="006B4E64">
        <w:rPr>
          <w:rFonts w:ascii="Tahoma" w:hAnsi="Tahoma" w:cs="Tahoma"/>
          <w:sz w:val="20"/>
          <w:szCs w:val="20"/>
          <w:lang w:val="en-US"/>
          <w:rPrChange w:id="2133" w:author="RutPW" w:date="2013-10-10T13:24:00Z">
            <w:rPr>
              <w:rFonts w:ascii="Leelawadee" w:hAnsi="Leelawadee" w:cs="Leelawadee"/>
              <w:sz w:val="20"/>
              <w:szCs w:val="20"/>
              <w:lang w:val="en-US"/>
            </w:rPr>
          </w:rPrChange>
        </w:rPr>
        <w:t>. DCMS, 1998.</w:t>
      </w:r>
    </w:p>
    <w:p w:rsidR="00CC435B" w:rsidRPr="006B4E64" w:rsidRDefault="00CC435B" w:rsidP="00CC435B">
      <w:pPr>
        <w:pStyle w:val="Geenafstand"/>
        <w:rPr>
          <w:rFonts w:ascii="Tahoma" w:hAnsi="Tahoma" w:cs="Tahoma"/>
          <w:sz w:val="20"/>
          <w:szCs w:val="20"/>
          <w:lang w:val="en-US"/>
          <w:rPrChange w:id="2134"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135"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136" w:author="RutPW" w:date="2013-10-10T13:24:00Z">
            <w:rPr>
              <w:rFonts w:ascii="Leelawadee" w:hAnsi="Leelawadee" w:cs="Leelawadee"/>
              <w:sz w:val="20"/>
              <w:szCs w:val="20"/>
              <w:lang w:val="en-US"/>
            </w:rPr>
          </w:rPrChange>
        </w:rPr>
        <w:t xml:space="preserve">Department for culture, media and sports (DCMS), </w:t>
      </w:r>
      <w:r w:rsidRPr="006B4E64">
        <w:rPr>
          <w:rFonts w:ascii="Tahoma" w:hAnsi="Tahoma" w:cs="Tahoma"/>
          <w:i/>
          <w:iCs/>
          <w:sz w:val="20"/>
          <w:szCs w:val="20"/>
          <w:lang w:val="en-US"/>
          <w:rPrChange w:id="2137" w:author="RutPW" w:date="2013-10-10T13:24:00Z">
            <w:rPr>
              <w:rFonts w:ascii="Leelawadee" w:hAnsi="Leelawadee" w:cs="Leelawadee"/>
              <w:i/>
              <w:iCs/>
              <w:sz w:val="20"/>
              <w:szCs w:val="20"/>
              <w:lang w:val="en-US"/>
            </w:rPr>
          </w:rPrChange>
        </w:rPr>
        <w:t>Creative Industries Mapping Document</w:t>
      </w:r>
      <w:r w:rsidRPr="006B4E64">
        <w:rPr>
          <w:rFonts w:ascii="Tahoma" w:hAnsi="Tahoma" w:cs="Tahoma"/>
          <w:sz w:val="20"/>
          <w:szCs w:val="20"/>
          <w:lang w:val="en-US"/>
          <w:rPrChange w:id="2138" w:author="RutPW" w:date="2013-10-10T13:24:00Z">
            <w:rPr>
              <w:rFonts w:ascii="Leelawadee" w:hAnsi="Leelawadee" w:cs="Leelawadee"/>
              <w:sz w:val="20"/>
              <w:szCs w:val="20"/>
              <w:lang w:val="en-US"/>
            </w:rPr>
          </w:rPrChange>
        </w:rPr>
        <w:t xml:space="preserve">. DCMS, 2001.Directorate for culture, media and sports (DCMS), </w:t>
      </w:r>
      <w:r w:rsidRPr="006B4E64">
        <w:rPr>
          <w:rFonts w:ascii="Tahoma" w:hAnsi="Tahoma" w:cs="Tahoma"/>
          <w:i/>
          <w:sz w:val="20"/>
          <w:szCs w:val="20"/>
          <w:lang w:val="en-US"/>
          <w:rPrChange w:id="2139" w:author="RutPW" w:date="2013-10-10T13:24:00Z">
            <w:rPr>
              <w:rFonts w:ascii="Leelawadee" w:hAnsi="Leelawadee" w:cs="Leelawadee"/>
              <w:i/>
              <w:sz w:val="20"/>
              <w:szCs w:val="20"/>
              <w:lang w:val="en-US"/>
            </w:rPr>
          </w:rPrChange>
        </w:rPr>
        <w:t>Creative Industries Economic Estimates. Full Statistical Release</w:t>
      </w:r>
      <w:r w:rsidRPr="006B4E64">
        <w:rPr>
          <w:rFonts w:ascii="Tahoma" w:hAnsi="Tahoma" w:cs="Tahoma"/>
          <w:sz w:val="20"/>
          <w:szCs w:val="20"/>
          <w:lang w:val="en-US"/>
          <w:rPrChange w:id="2140" w:author="RutPW" w:date="2013-10-10T13:24:00Z">
            <w:rPr>
              <w:rFonts w:ascii="Leelawadee" w:hAnsi="Leelawadee" w:cs="Leelawadee"/>
              <w:sz w:val="20"/>
              <w:szCs w:val="20"/>
              <w:lang w:val="en-US"/>
            </w:rPr>
          </w:rPrChange>
        </w:rPr>
        <w:t>. DCMS, 2011.</w:t>
      </w:r>
    </w:p>
    <w:p w:rsidR="00CC435B" w:rsidRPr="006B4E64" w:rsidRDefault="00CC435B" w:rsidP="00CC435B">
      <w:pPr>
        <w:pStyle w:val="Geenafstand"/>
        <w:rPr>
          <w:rFonts w:ascii="Tahoma" w:hAnsi="Tahoma" w:cs="Tahoma"/>
          <w:sz w:val="20"/>
          <w:szCs w:val="20"/>
          <w:lang w:val="en-US"/>
          <w:rPrChange w:id="2141"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142"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143" w:author="RutPW" w:date="2013-10-10T13:24:00Z">
            <w:rPr>
              <w:rFonts w:ascii="Leelawadee" w:hAnsi="Leelawadee" w:cs="Leelawadee"/>
              <w:sz w:val="20"/>
              <w:szCs w:val="20"/>
              <w:lang w:val="en-US"/>
            </w:rPr>
          </w:rPrChange>
        </w:rPr>
        <w:t xml:space="preserve">Florida, Richard, </w:t>
      </w:r>
      <w:r w:rsidRPr="006B4E64">
        <w:rPr>
          <w:rFonts w:ascii="Tahoma" w:hAnsi="Tahoma" w:cs="Tahoma"/>
          <w:i/>
          <w:sz w:val="20"/>
          <w:szCs w:val="20"/>
          <w:lang w:val="en-US"/>
          <w:rPrChange w:id="2144" w:author="RutPW" w:date="2013-10-10T13:24:00Z">
            <w:rPr>
              <w:rFonts w:ascii="Leelawadee" w:hAnsi="Leelawadee" w:cs="Leelawadee"/>
              <w:i/>
              <w:sz w:val="20"/>
              <w:szCs w:val="20"/>
              <w:lang w:val="en-US"/>
            </w:rPr>
          </w:rPrChange>
        </w:rPr>
        <w:t>The rise of the creative class, and how it's transforming work, leisure, community and everyday life</w:t>
      </w:r>
      <w:r w:rsidRPr="006B4E64">
        <w:rPr>
          <w:rFonts w:ascii="Tahoma" w:hAnsi="Tahoma" w:cs="Tahoma"/>
          <w:sz w:val="20"/>
          <w:szCs w:val="20"/>
          <w:lang w:val="en-US"/>
          <w:rPrChange w:id="2145" w:author="RutPW" w:date="2013-10-10T13:24:00Z">
            <w:rPr>
              <w:rFonts w:ascii="Leelawadee" w:hAnsi="Leelawadee" w:cs="Leelawadee"/>
              <w:sz w:val="20"/>
              <w:szCs w:val="20"/>
              <w:lang w:val="en-US"/>
            </w:rPr>
          </w:rPrChange>
        </w:rPr>
        <w:t>. New York: Basic Books, 2002.</w:t>
      </w:r>
    </w:p>
    <w:p w:rsidR="00CC435B" w:rsidRPr="006B4E64" w:rsidRDefault="00CC435B" w:rsidP="00CC435B">
      <w:pPr>
        <w:pStyle w:val="Geenafstand"/>
        <w:rPr>
          <w:rFonts w:ascii="Tahoma" w:hAnsi="Tahoma" w:cs="Tahoma"/>
          <w:sz w:val="20"/>
          <w:szCs w:val="20"/>
          <w:lang w:val="en-US"/>
          <w:rPrChange w:id="2146"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rPrChange w:id="2147" w:author="RutPW" w:date="2013-10-10T13:24:00Z">
            <w:rPr>
              <w:rFonts w:ascii="Leelawadee" w:hAnsi="Leelawadee" w:cs="Leelawadee"/>
              <w:sz w:val="20"/>
              <w:szCs w:val="20"/>
            </w:rPr>
          </w:rPrChange>
        </w:rPr>
      </w:pPr>
      <w:r w:rsidRPr="006B4E64">
        <w:rPr>
          <w:rFonts w:ascii="Tahoma" w:hAnsi="Tahoma" w:cs="Tahoma"/>
          <w:sz w:val="20"/>
          <w:szCs w:val="20"/>
          <w:lang w:val="en-US"/>
          <w:rPrChange w:id="2148" w:author="RutPW" w:date="2013-10-10T13:24:00Z">
            <w:rPr>
              <w:rFonts w:ascii="Leelawadee" w:hAnsi="Leelawadee" w:cs="Leelawadee"/>
              <w:sz w:val="20"/>
              <w:szCs w:val="20"/>
              <w:lang w:val="en-US"/>
            </w:rPr>
          </w:rPrChange>
        </w:rPr>
        <w:t xml:space="preserve">Gleaser, Edward, The Thriumph of the city. How our greatest invention makes us richer, smarter, greener, healthier and happier. </w:t>
      </w:r>
      <w:r w:rsidRPr="006B4E64">
        <w:rPr>
          <w:rFonts w:ascii="Tahoma" w:hAnsi="Tahoma" w:cs="Tahoma"/>
          <w:sz w:val="20"/>
          <w:szCs w:val="20"/>
          <w:rPrChange w:id="2149" w:author="RutPW" w:date="2013-10-10T13:24:00Z">
            <w:rPr>
              <w:rFonts w:ascii="Leelawadee" w:hAnsi="Leelawadee" w:cs="Leelawadee"/>
              <w:sz w:val="20"/>
              <w:szCs w:val="20"/>
            </w:rPr>
          </w:rPrChange>
        </w:rPr>
        <w:t xml:space="preserve">New York. Penguin Press. 2011. </w:t>
      </w:r>
    </w:p>
    <w:p w:rsidR="00CC435B" w:rsidRPr="006B4E64" w:rsidRDefault="00CC435B" w:rsidP="00CC435B">
      <w:pPr>
        <w:pStyle w:val="Geenafstand"/>
        <w:rPr>
          <w:rFonts w:ascii="Tahoma" w:hAnsi="Tahoma" w:cs="Tahoma"/>
          <w:sz w:val="20"/>
          <w:szCs w:val="20"/>
          <w:rPrChange w:id="2150" w:author="RutPW" w:date="2013-10-10T13:24:00Z">
            <w:rPr>
              <w:rFonts w:ascii="Leelawadee" w:hAnsi="Leelawadee" w:cs="Leelawadee"/>
              <w:sz w:val="20"/>
              <w:szCs w:val="20"/>
            </w:rPr>
          </w:rPrChange>
        </w:rPr>
      </w:pPr>
    </w:p>
    <w:p w:rsidR="00CC435B" w:rsidRDefault="00CC435B" w:rsidP="00CC435B">
      <w:pPr>
        <w:pStyle w:val="Geenafstand"/>
        <w:rPr>
          <w:ins w:id="2151" w:author="RutPW" w:date="2013-10-10T14:00:00Z"/>
          <w:rFonts w:ascii="Tahoma" w:hAnsi="Tahoma" w:cs="Tahoma"/>
          <w:sz w:val="20"/>
          <w:szCs w:val="20"/>
          <w:lang w:val="en-US"/>
        </w:rPr>
      </w:pPr>
      <w:r w:rsidRPr="006B4E64">
        <w:rPr>
          <w:rFonts w:ascii="Tahoma" w:hAnsi="Tahoma" w:cs="Tahoma"/>
          <w:sz w:val="20"/>
          <w:szCs w:val="20"/>
          <w:rPrChange w:id="2152" w:author="RutPW" w:date="2013-10-10T13:24:00Z">
            <w:rPr>
              <w:rFonts w:ascii="Leelawadee" w:hAnsi="Leelawadee" w:cs="Leelawadee"/>
              <w:sz w:val="20"/>
              <w:szCs w:val="20"/>
            </w:rPr>
          </w:rPrChange>
        </w:rPr>
        <w:t xml:space="preserve">Hagoort, Giep (1992). </w:t>
      </w:r>
      <w:r w:rsidRPr="006B4E64">
        <w:rPr>
          <w:rFonts w:ascii="Tahoma" w:hAnsi="Tahoma" w:cs="Tahoma"/>
          <w:i/>
          <w:sz w:val="20"/>
          <w:szCs w:val="20"/>
          <w:rPrChange w:id="2153" w:author="RutPW" w:date="2013-10-10T13:24:00Z">
            <w:rPr>
              <w:rFonts w:ascii="Leelawadee" w:hAnsi="Leelawadee" w:cs="Leelawadee"/>
              <w:i/>
              <w:sz w:val="20"/>
              <w:szCs w:val="20"/>
            </w:rPr>
          </w:rPrChange>
        </w:rPr>
        <w:t>Cultureel ondernemerschap. Een inleiding in kunstmanagement.</w:t>
      </w:r>
      <w:r w:rsidRPr="006B4E64">
        <w:rPr>
          <w:rFonts w:ascii="Tahoma" w:hAnsi="Tahoma" w:cs="Tahoma"/>
          <w:sz w:val="20"/>
          <w:szCs w:val="20"/>
          <w:rPrChange w:id="2154" w:author="RutPW" w:date="2013-10-10T13:24:00Z">
            <w:rPr>
              <w:rFonts w:ascii="Leelawadee" w:hAnsi="Leelawadee" w:cs="Leelawadee"/>
              <w:sz w:val="20"/>
              <w:szCs w:val="20"/>
            </w:rPr>
          </w:rPrChange>
        </w:rPr>
        <w:t xml:space="preserve"> </w:t>
      </w:r>
      <w:r w:rsidRPr="006B4E64">
        <w:rPr>
          <w:rFonts w:ascii="Tahoma" w:hAnsi="Tahoma" w:cs="Tahoma"/>
          <w:sz w:val="20"/>
          <w:szCs w:val="20"/>
          <w:lang w:val="en-US"/>
          <w:rPrChange w:id="2155" w:author="RutPW" w:date="2013-10-10T13:24:00Z">
            <w:rPr>
              <w:rFonts w:ascii="Leelawadee" w:hAnsi="Leelawadee" w:cs="Leelawadee"/>
              <w:sz w:val="20"/>
              <w:szCs w:val="20"/>
              <w:lang w:val="en-US"/>
            </w:rPr>
          </w:rPrChange>
        </w:rPr>
        <w:t xml:space="preserve">Culemborg: Phaedon. </w:t>
      </w:r>
    </w:p>
    <w:p w:rsidR="00834B0C" w:rsidRDefault="00834B0C" w:rsidP="00CC435B">
      <w:pPr>
        <w:pStyle w:val="Geenafstand"/>
        <w:rPr>
          <w:ins w:id="2156" w:author="RutPW" w:date="2013-10-10T14:00:00Z"/>
          <w:rFonts w:ascii="Tahoma" w:hAnsi="Tahoma" w:cs="Tahoma"/>
          <w:sz w:val="20"/>
          <w:szCs w:val="20"/>
          <w:lang w:val="en-US"/>
        </w:rPr>
      </w:pPr>
    </w:p>
    <w:p w:rsidR="00834B0C" w:rsidRPr="00922045" w:rsidRDefault="00834B0C" w:rsidP="00CC435B">
      <w:pPr>
        <w:pStyle w:val="Geenafstand"/>
        <w:rPr>
          <w:rFonts w:ascii="Tahoma" w:hAnsi="Tahoma" w:cs="Tahoma"/>
          <w:sz w:val="20"/>
          <w:szCs w:val="20"/>
          <w:lang w:val="en-US"/>
          <w:rPrChange w:id="2157" w:author="RutPW" w:date="2013-10-10T15:17:00Z">
            <w:rPr>
              <w:rFonts w:ascii="Leelawadee" w:hAnsi="Leelawadee" w:cs="Leelawadee"/>
              <w:sz w:val="20"/>
              <w:szCs w:val="20"/>
              <w:lang w:val="en-US"/>
            </w:rPr>
          </w:rPrChange>
        </w:rPr>
      </w:pPr>
      <w:ins w:id="2158" w:author="RutPW" w:date="2013-10-10T14:00:00Z">
        <w:r w:rsidRPr="00922045">
          <w:rPr>
            <w:rFonts w:ascii="Tahoma" w:hAnsi="Tahoma" w:cs="Tahoma"/>
            <w:sz w:val="20"/>
            <w:szCs w:val="20"/>
            <w:lang w:val="en-US"/>
            <w:rPrChange w:id="2159" w:author="RutPW" w:date="2013-10-10T15:17:00Z">
              <w:rPr>
                <w:rFonts w:ascii="Tahoma" w:hAnsi="Tahoma" w:cs="Tahoma"/>
                <w:sz w:val="20"/>
                <w:szCs w:val="20"/>
              </w:rPr>
            </w:rPrChange>
          </w:rPr>
          <w:t>Hietbrink et al. 1985. Meer dan een miljard</w:t>
        </w:r>
      </w:ins>
    </w:p>
    <w:p w:rsidR="00CC435B" w:rsidRPr="00922045" w:rsidRDefault="00CC435B" w:rsidP="00CC435B">
      <w:pPr>
        <w:pStyle w:val="Geenafstand"/>
        <w:rPr>
          <w:rFonts w:ascii="Tahoma" w:hAnsi="Tahoma" w:cs="Tahoma"/>
          <w:sz w:val="20"/>
          <w:szCs w:val="20"/>
          <w:lang w:val="en-US"/>
          <w:rPrChange w:id="2160" w:author="RutPW" w:date="2013-10-10T15:17: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161"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162" w:author="RutPW" w:date="2013-10-10T13:24:00Z">
            <w:rPr>
              <w:rFonts w:ascii="Leelawadee" w:hAnsi="Leelawadee" w:cs="Leelawadee"/>
              <w:sz w:val="20"/>
              <w:szCs w:val="20"/>
              <w:lang w:val="en-US"/>
            </w:rPr>
          </w:rPrChange>
        </w:rPr>
        <w:t xml:space="preserve">Higgs, Peter &amp; Stuart Cunningham, Creative industries mapping: Where have we come from and where are we going?. </w:t>
      </w:r>
      <w:r w:rsidRPr="006B4E64">
        <w:rPr>
          <w:rFonts w:ascii="Tahoma" w:hAnsi="Tahoma" w:cs="Tahoma"/>
          <w:i/>
          <w:sz w:val="20"/>
          <w:szCs w:val="20"/>
          <w:lang w:val="en-US"/>
          <w:rPrChange w:id="2163" w:author="RutPW" w:date="2013-10-10T13:24:00Z">
            <w:rPr>
              <w:rFonts w:ascii="Leelawadee" w:hAnsi="Leelawadee" w:cs="Leelawadee"/>
              <w:i/>
              <w:sz w:val="20"/>
              <w:szCs w:val="20"/>
              <w:lang w:val="en-US"/>
            </w:rPr>
          </w:rPrChange>
        </w:rPr>
        <w:t>Creative Industries Journal</w:t>
      </w:r>
      <w:r w:rsidRPr="006B4E64">
        <w:rPr>
          <w:rFonts w:ascii="Tahoma" w:hAnsi="Tahoma" w:cs="Tahoma"/>
          <w:sz w:val="20"/>
          <w:szCs w:val="20"/>
          <w:lang w:val="en-US"/>
          <w:rPrChange w:id="2164" w:author="RutPW" w:date="2013-10-10T13:24:00Z">
            <w:rPr>
              <w:rFonts w:ascii="Leelawadee" w:hAnsi="Leelawadee" w:cs="Leelawadee"/>
              <w:sz w:val="20"/>
              <w:szCs w:val="20"/>
              <w:lang w:val="en-US"/>
            </w:rPr>
          </w:rPrChange>
        </w:rPr>
        <w:t xml:space="preserve">. vol. 1, no 1. pp. 7-30, 2008. </w:t>
      </w:r>
    </w:p>
    <w:p w:rsidR="00CC435B" w:rsidRPr="006B4E64" w:rsidRDefault="00CC435B" w:rsidP="00CC435B">
      <w:pPr>
        <w:pStyle w:val="Geenafstand"/>
        <w:rPr>
          <w:rFonts w:ascii="Tahoma" w:hAnsi="Tahoma" w:cs="Tahoma"/>
          <w:sz w:val="20"/>
          <w:szCs w:val="20"/>
          <w:lang w:val="en-US"/>
          <w:rPrChange w:id="2165"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166"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167" w:author="RutPW" w:date="2013-10-10T13:24:00Z">
            <w:rPr>
              <w:rFonts w:ascii="Leelawadee" w:hAnsi="Leelawadee" w:cs="Leelawadee"/>
              <w:sz w:val="20"/>
              <w:szCs w:val="20"/>
              <w:lang w:val="en-US"/>
            </w:rPr>
          </w:rPrChange>
        </w:rPr>
        <w:t xml:space="preserve">Higgs, Peter, Stuart Cunnigham &amp; Hashan Bakshi, </w:t>
      </w:r>
      <w:r w:rsidRPr="006B4E64">
        <w:rPr>
          <w:rFonts w:ascii="Tahoma" w:hAnsi="Tahoma" w:cs="Tahoma"/>
          <w:i/>
          <w:sz w:val="20"/>
          <w:szCs w:val="20"/>
          <w:lang w:val="en-US"/>
          <w:rPrChange w:id="2168" w:author="RutPW" w:date="2013-10-10T13:24:00Z">
            <w:rPr>
              <w:rFonts w:ascii="Leelawadee" w:hAnsi="Leelawadee" w:cs="Leelawadee"/>
              <w:i/>
              <w:sz w:val="20"/>
              <w:szCs w:val="20"/>
              <w:lang w:val="en-US"/>
            </w:rPr>
          </w:rPrChange>
        </w:rPr>
        <w:t>Beyond creative industries. Mapping the creative economy in the United Kingdom</w:t>
      </w:r>
      <w:r w:rsidRPr="006B4E64">
        <w:rPr>
          <w:rFonts w:ascii="Tahoma" w:hAnsi="Tahoma" w:cs="Tahoma"/>
          <w:sz w:val="20"/>
          <w:szCs w:val="20"/>
          <w:lang w:val="en-US"/>
          <w:rPrChange w:id="2169" w:author="RutPW" w:date="2013-10-10T13:24:00Z">
            <w:rPr>
              <w:rFonts w:ascii="Leelawadee" w:hAnsi="Leelawadee" w:cs="Leelawadee"/>
              <w:sz w:val="20"/>
              <w:szCs w:val="20"/>
              <w:lang w:val="en-US"/>
            </w:rPr>
          </w:rPrChange>
        </w:rPr>
        <w:t xml:space="preserve">. London: Nesta, 2008.  </w:t>
      </w:r>
    </w:p>
    <w:p w:rsidR="00CC435B" w:rsidRPr="006B4E64" w:rsidRDefault="00CC435B" w:rsidP="00CC435B">
      <w:pPr>
        <w:pStyle w:val="Geenafstand"/>
        <w:rPr>
          <w:rFonts w:ascii="Tahoma" w:hAnsi="Tahoma" w:cs="Tahoma"/>
          <w:sz w:val="20"/>
          <w:szCs w:val="20"/>
          <w:lang w:val="en-US"/>
          <w:rPrChange w:id="2170"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rPrChange w:id="2171" w:author="RutPW" w:date="2013-10-10T13:24:00Z">
            <w:rPr>
              <w:rFonts w:ascii="Leelawadee" w:hAnsi="Leelawadee" w:cs="Leelawadee"/>
              <w:sz w:val="20"/>
              <w:szCs w:val="20"/>
            </w:rPr>
          </w:rPrChange>
        </w:rPr>
      </w:pPr>
      <w:r w:rsidRPr="006B4E64">
        <w:rPr>
          <w:rFonts w:ascii="Tahoma" w:hAnsi="Tahoma" w:cs="Tahoma"/>
          <w:sz w:val="20"/>
          <w:szCs w:val="20"/>
          <w:u w:color="000000"/>
          <w:rPrChange w:id="2172" w:author="RutPW" w:date="2013-10-10T13:24:00Z">
            <w:rPr>
              <w:rFonts w:ascii="Leelawadee" w:hAnsi="Leelawadee" w:cs="Leelawadee"/>
              <w:sz w:val="20"/>
              <w:szCs w:val="20"/>
              <w:u w:color="000000"/>
            </w:rPr>
          </w:rPrChange>
        </w:rPr>
        <w:t xml:space="preserve">Hofstede, B. &amp; S. Raes, </w:t>
      </w:r>
      <w:r w:rsidRPr="006B4E64">
        <w:rPr>
          <w:rFonts w:ascii="Tahoma" w:hAnsi="Tahoma" w:cs="Tahoma"/>
          <w:i/>
          <w:sz w:val="20"/>
          <w:szCs w:val="20"/>
          <w:u w:color="000000"/>
          <w:rPrChange w:id="2173" w:author="RutPW" w:date="2013-10-10T13:24:00Z">
            <w:rPr>
              <w:rFonts w:ascii="Leelawadee" w:hAnsi="Leelawadee" w:cs="Leelawadee"/>
              <w:i/>
              <w:sz w:val="20"/>
              <w:szCs w:val="20"/>
              <w:u w:color="000000"/>
            </w:rPr>
          </w:rPrChange>
        </w:rPr>
        <w:t>Creatief vermogen, de economische potentie van cultuur en creativiteit</w:t>
      </w:r>
      <w:r w:rsidRPr="006B4E64">
        <w:rPr>
          <w:rFonts w:ascii="Tahoma" w:hAnsi="Tahoma" w:cs="Tahoma"/>
          <w:sz w:val="20"/>
          <w:szCs w:val="20"/>
          <w:u w:color="000000"/>
          <w:rPrChange w:id="2174" w:author="RutPW" w:date="2013-10-10T13:24:00Z">
            <w:rPr>
              <w:rFonts w:ascii="Leelawadee" w:hAnsi="Leelawadee" w:cs="Leelawadee"/>
              <w:sz w:val="20"/>
              <w:szCs w:val="20"/>
              <w:u w:color="000000"/>
            </w:rPr>
          </w:rPrChange>
        </w:rPr>
        <w:t>. Den Haag: Elsevier, 2006.</w:t>
      </w:r>
    </w:p>
    <w:p w:rsidR="00CC435B" w:rsidRPr="006B4E64" w:rsidRDefault="00CC435B" w:rsidP="00CC435B">
      <w:pPr>
        <w:pStyle w:val="Geenafstand"/>
        <w:rPr>
          <w:rFonts w:ascii="Tahoma" w:hAnsi="Tahoma" w:cs="Tahoma"/>
          <w:sz w:val="20"/>
          <w:szCs w:val="20"/>
          <w:rPrChange w:id="2175"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i/>
          <w:sz w:val="20"/>
          <w:szCs w:val="20"/>
          <w:rPrChange w:id="2176" w:author="RutPW" w:date="2013-10-10T13:24:00Z">
            <w:rPr>
              <w:rFonts w:ascii="Leelawadee" w:hAnsi="Leelawadee" w:cs="Leelawadee"/>
              <w:i/>
              <w:sz w:val="20"/>
              <w:szCs w:val="20"/>
            </w:rPr>
          </w:rPrChange>
        </w:rPr>
      </w:pPr>
      <w:r w:rsidRPr="006B4E64">
        <w:rPr>
          <w:rFonts w:ascii="Tahoma" w:hAnsi="Tahoma" w:cs="Tahoma"/>
          <w:sz w:val="20"/>
          <w:szCs w:val="20"/>
          <w:rPrChange w:id="2177" w:author="RutPW" w:date="2013-10-10T13:24:00Z">
            <w:rPr>
              <w:rFonts w:ascii="Leelawadee" w:hAnsi="Leelawadee" w:cs="Leelawadee"/>
              <w:sz w:val="20"/>
              <w:szCs w:val="20"/>
            </w:rPr>
          </w:rPrChange>
        </w:rPr>
        <w:t xml:space="preserve">Howkins, John (200.) </w:t>
      </w:r>
      <w:r w:rsidRPr="006B4E64">
        <w:rPr>
          <w:rFonts w:ascii="Tahoma" w:hAnsi="Tahoma" w:cs="Tahoma"/>
          <w:i/>
          <w:sz w:val="20"/>
          <w:szCs w:val="20"/>
          <w:rPrChange w:id="2178" w:author="RutPW" w:date="2013-10-10T13:24:00Z">
            <w:rPr>
              <w:rFonts w:ascii="Leelawadee" w:hAnsi="Leelawadee" w:cs="Leelawadee"/>
              <w:i/>
              <w:sz w:val="20"/>
              <w:szCs w:val="20"/>
            </w:rPr>
          </w:rPrChange>
        </w:rPr>
        <w:t xml:space="preserve">The creative economy </w:t>
      </w:r>
    </w:p>
    <w:p w:rsidR="00CC435B" w:rsidRPr="006B4E64" w:rsidRDefault="00CC435B" w:rsidP="00CC435B">
      <w:pPr>
        <w:pStyle w:val="Geenafstand"/>
        <w:rPr>
          <w:rFonts w:ascii="Tahoma" w:hAnsi="Tahoma" w:cs="Tahoma"/>
          <w:sz w:val="20"/>
          <w:szCs w:val="20"/>
          <w:rPrChange w:id="2179"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180" w:author="RutPW" w:date="2013-10-10T13:24:00Z">
            <w:rPr>
              <w:rFonts w:ascii="Leelawadee" w:hAnsi="Leelawadee" w:cs="Leelawadee"/>
              <w:sz w:val="20"/>
              <w:szCs w:val="20"/>
              <w:lang w:val="en-US"/>
            </w:rPr>
          </w:rPrChange>
        </w:rPr>
      </w:pPr>
      <w:r w:rsidRPr="006B4E64">
        <w:rPr>
          <w:rFonts w:ascii="Tahoma" w:hAnsi="Tahoma" w:cs="Tahoma"/>
          <w:sz w:val="20"/>
          <w:szCs w:val="20"/>
          <w:rPrChange w:id="2181" w:author="RutPW" w:date="2013-10-10T13:24:00Z">
            <w:rPr>
              <w:rFonts w:ascii="Leelawadee" w:hAnsi="Leelawadee" w:cs="Leelawadee"/>
              <w:sz w:val="20"/>
              <w:szCs w:val="20"/>
            </w:rPr>
          </w:rPrChange>
        </w:rPr>
        <w:t xml:space="preserve">Innovatieplatform, </w:t>
      </w:r>
      <w:r w:rsidRPr="006B4E64">
        <w:rPr>
          <w:rFonts w:ascii="Tahoma" w:hAnsi="Tahoma" w:cs="Tahoma"/>
          <w:i/>
          <w:iCs/>
          <w:sz w:val="20"/>
          <w:szCs w:val="20"/>
          <w:rPrChange w:id="2182" w:author="RutPW" w:date="2013-10-10T13:24:00Z">
            <w:rPr>
              <w:rFonts w:ascii="Leelawadee" w:hAnsi="Leelawadee" w:cs="Leelawadee"/>
              <w:i/>
              <w:iCs/>
              <w:sz w:val="20"/>
              <w:szCs w:val="20"/>
            </w:rPr>
          </w:rPrChange>
        </w:rPr>
        <w:t>Voorstellen Sleutelgebieden-aanpak. Ambitie, excellentie en actie. Van dijkgraaf tot art director: voorstellen tot actie van het Innovatieplatform</w:t>
      </w:r>
      <w:r w:rsidRPr="006B4E64">
        <w:rPr>
          <w:rFonts w:ascii="Tahoma" w:hAnsi="Tahoma" w:cs="Tahoma"/>
          <w:sz w:val="20"/>
          <w:szCs w:val="20"/>
          <w:rPrChange w:id="2183" w:author="RutPW" w:date="2013-10-10T13:24:00Z">
            <w:rPr>
              <w:rFonts w:ascii="Leelawadee" w:hAnsi="Leelawadee" w:cs="Leelawadee"/>
              <w:sz w:val="20"/>
              <w:szCs w:val="20"/>
            </w:rPr>
          </w:rPrChange>
        </w:rPr>
        <w:t xml:space="preserve">. </w:t>
      </w:r>
      <w:r w:rsidRPr="006B4E64">
        <w:rPr>
          <w:rFonts w:ascii="Tahoma" w:hAnsi="Tahoma" w:cs="Tahoma"/>
          <w:sz w:val="20"/>
          <w:szCs w:val="20"/>
          <w:lang w:val="en-US"/>
          <w:rPrChange w:id="2184" w:author="RutPW" w:date="2013-10-10T13:24:00Z">
            <w:rPr>
              <w:rFonts w:ascii="Leelawadee" w:hAnsi="Leelawadee" w:cs="Leelawadee"/>
              <w:sz w:val="20"/>
              <w:szCs w:val="20"/>
              <w:lang w:val="en-US"/>
            </w:rPr>
          </w:rPrChange>
        </w:rPr>
        <w:t>Den Haag: Innovatieplatform, 2004.</w:t>
      </w:r>
    </w:p>
    <w:p w:rsidR="00CC435B" w:rsidRPr="006B4E64" w:rsidRDefault="00CC435B" w:rsidP="00CC435B">
      <w:pPr>
        <w:pStyle w:val="Geenafstand"/>
        <w:rPr>
          <w:rFonts w:ascii="Tahoma" w:hAnsi="Tahoma" w:cs="Tahoma"/>
          <w:sz w:val="20"/>
          <w:szCs w:val="20"/>
          <w:u w:color="000000"/>
          <w:lang w:val="en-US"/>
          <w:rPrChange w:id="2185" w:author="RutPW" w:date="2013-10-10T13:24:00Z">
            <w:rPr>
              <w:rFonts w:ascii="Leelawadee" w:hAnsi="Leelawadee" w:cs="Leelawadee"/>
              <w:sz w:val="20"/>
              <w:szCs w:val="20"/>
              <w:u w:color="000000"/>
              <w:lang w:val="en-US"/>
            </w:rPr>
          </w:rPrChange>
        </w:rPr>
      </w:pPr>
    </w:p>
    <w:p w:rsidR="00CC435B" w:rsidRPr="006B4E64" w:rsidRDefault="00CC435B" w:rsidP="00CC435B">
      <w:pPr>
        <w:pStyle w:val="Geenafstand"/>
        <w:rPr>
          <w:rFonts w:ascii="Tahoma" w:hAnsi="Tahoma" w:cs="Tahoma"/>
          <w:sz w:val="20"/>
          <w:szCs w:val="20"/>
          <w:u w:color="000000"/>
          <w:lang w:val="en-US"/>
          <w:rPrChange w:id="2186" w:author="RutPW" w:date="2013-10-10T13:24:00Z">
            <w:rPr>
              <w:rFonts w:ascii="Leelawadee" w:hAnsi="Leelawadee" w:cs="Leelawadee"/>
              <w:sz w:val="20"/>
              <w:szCs w:val="20"/>
              <w:u w:color="000000"/>
              <w:lang w:val="en-US"/>
            </w:rPr>
          </w:rPrChange>
        </w:rPr>
      </w:pPr>
      <w:r w:rsidRPr="006B4E64">
        <w:rPr>
          <w:rFonts w:ascii="Tahoma" w:hAnsi="Tahoma" w:cs="Tahoma"/>
          <w:sz w:val="20"/>
          <w:szCs w:val="20"/>
          <w:u w:color="000000"/>
          <w:lang w:val="en-US"/>
          <w:rPrChange w:id="2187" w:author="RutPW" w:date="2013-10-10T13:24:00Z">
            <w:rPr>
              <w:rFonts w:ascii="Leelawadee" w:hAnsi="Leelawadee" w:cs="Leelawadee"/>
              <w:sz w:val="20"/>
              <w:szCs w:val="20"/>
              <w:u w:color="000000"/>
              <w:lang w:val="en-US"/>
            </w:rPr>
          </w:rPrChange>
        </w:rPr>
        <w:t xml:space="preserve">Jacobs, Dany, </w:t>
      </w:r>
      <w:r w:rsidRPr="006B4E64">
        <w:rPr>
          <w:rFonts w:ascii="Tahoma" w:hAnsi="Tahoma" w:cs="Tahoma"/>
          <w:i/>
          <w:sz w:val="20"/>
          <w:szCs w:val="20"/>
          <w:u w:color="000000"/>
          <w:lang w:val="en-US"/>
          <w:rPrChange w:id="2188" w:author="RutPW" w:date="2013-10-10T13:24:00Z">
            <w:rPr>
              <w:rFonts w:ascii="Leelawadee" w:hAnsi="Leelawadee" w:cs="Leelawadee"/>
              <w:i/>
              <w:sz w:val="20"/>
              <w:szCs w:val="20"/>
              <w:u w:color="000000"/>
              <w:lang w:val="en-US"/>
            </w:rPr>
          </w:rPrChange>
        </w:rPr>
        <w:t>Adding Values. The cultural side of innovation</w:t>
      </w:r>
      <w:r w:rsidRPr="006B4E64">
        <w:rPr>
          <w:rFonts w:ascii="Tahoma" w:hAnsi="Tahoma" w:cs="Tahoma"/>
          <w:sz w:val="20"/>
          <w:szCs w:val="20"/>
          <w:u w:color="000000"/>
          <w:lang w:val="en-US"/>
          <w:rPrChange w:id="2189" w:author="RutPW" w:date="2013-10-10T13:24:00Z">
            <w:rPr>
              <w:rFonts w:ascii="Leelawadee" w:hAnsi="Leelawadee" w:cs="Leelawadee"/>
              <w:sz w:val="20"/>
              <w:szCs w:val="20"/>
              <w:u w:color="000000"/>
              <w:lang w:val="en-US"/>
            </w:rPr>
          </w:rPrChange>
        </w:rPr>
        <w:t>. Arnhem: Artez Press, 2007.</w:t>
      </w:r>
    </w:p>
    <w:p w:rsidR="00CC435B" w:rsidRPr="006B4E64" w:rsidRDefault="00CC435B" w:rsidP="00CC435B">
      <w:pPr>
        <w:pStyle w:val="Geenafstand"/>
        <w:rPr>
          <w:rFonts w:ascii="Tahoma" w:hAnsi="Tahoma" w:cs="Tahoma"/>
          <w:sz w:val="20"/>
          <w:szCs w:val="20"/>
          <w:lang w:val="en-US"/>
          <w:rPrChange w:id="2190" w:author="RutPW" w:date="2013-10-10T13:24:00Z">
            <w:rPr>
              <w:rFonts w:ascii="Leelawadee" w:hAnsi="Leelawadee" w:cs="Leelawadee"/>
              <w:sz w:val="20"/>
              <w:szCs w:val="20"/>
              <w:lang w:val="en-US"/>
            </w:rPr>
          </w:rPrChange>
        </w:rPr>
      </w:pPr>
    </w:p>
    <w:p w:rsidR="00CC435B" w:rsidRPr="006B4E64" w:rsidRDefault="00CC435B" w:rsidP="00CC435B">
      <w:pPr>
        <w:pStyle w:val="Geenafstand"/>
        <w:ind w:left="284" w:hanging="284"/>
        <w:jc w:val="both"/>
        <w:rPr>
          <w:rFonts w:ascii="Tahoma" w:hAnsi="Tahoma" w:cs="Tahoma"/>
          <w:sz w:val="20"/>
          <w:szCs w:val="20"/>
          <w:rPrChange w:id="2191" w:author="RutPW" w:date="2013-10-10T13:24:00Z">
            <w:rPr>
              <w:rFonts w:ascii="Leelawadee" w:hAnsi="Leelawadee" w:cs="Leelawadee"/>
            </w:rPr>
          </w:rPrChange>
        </w:rPr>
      </w:pPr>
      <w:r w:rsidRPr="006B4E64">
        <w:rPr>
          <w:rFonts w:ascii="Tahoma" w:hAnsi="Tahoma" w:cs="Tahoma"/>
          <w:sz w:val="20"/>
          <w:szCs w:val="20"/>
          <w:lang w:val="en-US"/>
          <w:rPrChange w:id="2192" w:author="RutPW" w:date="2013-10-10T13:24:00Z">
            <w:rPr>
              <w:rFonts w:ascii="Leelawadee" w:hAnsi="Leelawadee" w:cs="Leelawadee"/>
              <w:b/>
              <w:lang w:val="en-US"/>
            </w:rPr>
          </w:rPrChange>
        </w:rPr>
        <w:t xml:space="preserve">Jacobs, Jane,  </w:t>
      </w:r>
      <w:r w:rsidRPr="006B4E64">
        <w:rPr>
          <w:rFonts w:ascii="Tahoma" w:hAnsi="Tahoma" w:cs="Tahoma"/>
          <w:i/>
          <w:sz w:val="20"/>
          <w:szCs w:val="20"/>
          <w:lang w:val="en-US"/>
          <w:rPrChange w:id="2193" w:author="RutPW" w:date="2013-10-10T13:24:00Z">
            <w:rPr>
              <w:rFonts w:ascii="Leelawadee" w:hAnsi="Leelawadee" w:cs="Leelawadee"/>
              <w:i/>
              <w:lang w:val="en-US"/>
            </w:rPr>
          </w:rPrChange>
        </w:rPr>
        <w:t>The Economy of Cities</w:t>
      </w:r>
      <w:r w:rsidRPr="006B4E64">
        <w:rPr>
          <w:rFonts w:ascii="Tahoma" w:hAnsi="Tahoma" w:cs="Tahoma"/>
          <w:sz w:val="20"/>
          <w:szCs w:val="20"/>
          <w:lang w:val="en-US"/>
          <w:rPrChange w:id="2194" w:author="RutPW" w:date="2013-10-10T13:24:00Z">
            <w:rPr>
              <w:rFonts w:ascii="Leelawadee" w:hAnsi="Leelawadee" w:cs="Leelawadee"/>
              <w:lang w:val="en-US"/>
            </w:rPr>
          </w:rPrChange>
        </w:rPr>
        <w:t xml:space="preserve">. </w:t>
      </w:r>
      <w:r w:rsidRPr="006B4E64">
        <w:rPr>
          <w:rFonts w:ascii="Tahoma" w:hAnsi="Tahoma" w:cs="Tahoma"/>
          <w:sz w:val="20"/>
          <w:szCs w:val="20"/>
          <w:rPrChange w:id="2195" w:author="RutPW" w:date="2013-10-10T13:24:00Z">
            <w:rPr>
              <w:rFonts w:ascii="Leelawadee" w:hAnsi="Leelawadee" w:cs="Leelawadee"/>
            </w:rPr>
          </w:rPrChange>
        </w:rPr>
        <w:t>Vintage: New York, 1969.</w:t>
      </w:r>
    </w:p>
    <w:p w:rsidR="00CC435B" w:rsidRPr="006B4E64" w:rsidRDefault="00CC435B" w:rsidP="00CC435B">
      <w:pPr>
        <w:pStyle w:val="Geenafstand"/>
        <w:rPr>
          <w:rFonts w:ascii="Tahoma" w:hAnsi="Tahoma" w:cs="Tahoma"/>
          <w:sz w:val="20"/>
          <w:szCs w:val="20"/>
          <w:rPrChange w:id="2196" w:author="RutPW" w:date="2013-10-10T13:24:00Z">
            <w:rPr>
              <w:rFonts w:ascii="Leelawadee" w:hAnsi="Leelawadee" w:cs="Leelawadee"/>
              <w:sz w:val="20"/>
              <w:szCs w:val="20"/>
            </w:rPr>
          </w:rPrChange>
        </w:rPr>
      </w:pPr>
    </w:p>
    <w:p w:rsidR="00CC435B" w:rsidRPr="006B4E64" w:rsidRDefault="00CC435B" w:rsidP="00CC435B">
      <w:pPr>
        <w:pStyle w:val="Geenafstand"/>
        <w:rPr>
          <w:rStyle w:val="contribution"/>
          <w:rFonts w:ascii="Tahoma" w:hAnsi="Tahoma" w:cs="Tahoma"/>
          <w:sz w:val="20"/>
          <w:szCs w:val="20"/>
          <w:lang w:val="en-US"/>
          <w:rPrChange w:id="2197" w:author="RutPW" w:date="2013-10-10T13:24:00Z">
            <w:rPr>
              <w:rStyle w:val="contribution"/>
              <w:rFonts w:ascii="Leelawadee" w:hAnsi="Leelawadee" w:cs="Leelawadee"/>
              <w:lang w:val="en-US"/>
            </w:rPr>
          </w:rPrChange>
        </w:rPr>
      </w:pPr>
      <w:r w:rsidRPr="006B4E64">
        <w:rPr>
          <w:rStyle w:val="contribution"/>
          <w:rFonts w:ascii="Tahoma" w:hAnsi="Tahoma" w:cs="Tahoma"/>
          <w:sz w:val="20"/>
          <w:szCs w:val="20"/>
          <w:rPrChange w:id="2198" w:author="RutPW" w:date="2013-10-10T13:24:00Z">
            <w:rPr>
              <w:rStyle w:val="contribution"/>
              <w:rFonts w:ascii="Leelawadee" w:hAnsi="Leelawadee" w:cs="Leelawadee"/>
            </w:rPr>
          </w:rPrChange>
        </w:rPr>
        <w:t xml:space="preserve">Koops, Olaf, Walter Manshanden &amp; Frans van der Zee, </w:t>
      </w:r>
      <w:r w:rsidRPr="006B4E64">
        <w:rPr>
          <w:rStyle w:val="contribution"/>
          <w:rFonts w:ascii="Tahoma" w:hAnsi="Tahoma" w:cs="Tahoma"/>
          <w:i/>
          <w:sz w:val="20"/>
          <w:szCs w:val="20"/>
          <w:rPrChange w:id="2199" w:author="RutPW" w:date="2013-10-10T13:24:00Z">
            <w:rPr>
              <w:rStyle w:val="contribution"/>
              <w:rFonts w:ascii="Leelawadee" w:hAnsi="Leelawadee" w:cs="Leelawadee"/>
              <w:i/>
            </w:rPr>
          </w:rPrChange>
        </w:rPr>
        <w:t>Vormgeving verder op de kaart</w:t>
      </w:r>
      <w:r w:rsidRPr="006B4E64">
        <w:rPr>
          <w:rStyle w:val="contribution"/>
          <w:rFonts w:ascii="Tahoma" w:hAnsi="Tahoma" w:cs="Tahoma"/>
          <w:sz w:val="20"/>
          <w:szCs w:val="20"/>
          <w:rPrChange w:id="2200" w:author="RutPW" w:date="2013-10-10T13:24:00Z">
            <w:rPr>
              <w:rStyle w:val="contribution"/>
              <w:rFonts w:ascii="Leelawadee" w:hAnsi="Leelawadee" w:cs="Leelawadee"/>
            </w:rPr>
          </w:rPrChange>
        </w:rPr>
        <w:t xml:space="preserve">. </w:t>
      </w:r>
      <w:r w:rsidRPr="006B4E64">
        <w:rPr>
          <w:rStyle w:val="contribution"/>
          <w:rFonts w:ascii="Tahoma" w:hAnsi="Tahoma" w:cs="Tahoma"/>
          <w:sz w:val="20"/>
          <w:szCs w:val="20"/>
          <w:lang w:val="en-US"/>
          <w:rPrChange w:id="2201" w:author="RutPW" w:date="2013-10-10T13:24:00Z">
            <w:rPr>
              <w:rStyle w:val="contribution"/>
              <w:rFonts w:ascii="Leelawadee" w:hAnsi="Leelawadee" w:cs="Leelawadee"/>
              <w:lang w:val="en-US"/>
            </w:rPr>
          </w:rPrChange>
        </w:rPr>
        <w:t>Delft: TNO, 2011.</w:t>
      </w:r>
    </w:p>
    <w:p w:rsidR="00CC435B" w:rsidRPr="006B4E64" w:rsidRDefault="00CC435B" w:rsidP="00CC435B">
      <w:pPr>
        <w:pStyle w:val="Geenafstand"/>
        <w:rPr>
          <w:rStyle w:val="contribution"/>
          <w:rFonts w:ascii="Tahoma" w:hAnsi="Tahoma" w:cs="Tahoma"/>
          <w:sz w:val="20"/>
          <w:szCs w:val="20"/>
          <w:lang w:val="en-US"/>
          <w:rPrChange w:id="2202" w:author="RutPW" w:date="2013-10-10T13:24:00Z">
            <w:rPr>
              <w:rStyle w:val="contribution"/>
              <w:rFonts w:ascii="Leelawadee" w:hAnsi="Leelawadee" w:cs="Leelawadee"/>
              <w:lang w:val="en-US"/>
            </w:rPr>
          </w:rPrChange>
        </w:rPr>
      </w:pPr>
    </w:p>
    <w:p w:rsidR="00CC435B" w:rsidRPr="006B4E64" w:rsidRDefault="00CC435B" w:rsidP="00CC435B">
      <w:pPr>
        <w:pStyle w:val="Geenafstand"/>
        <w:rPr>
          <w:rStyle w:val="contribution"/>
          <w:rFonts w:ascii="Tahoma" w:hAnsi="Tahoma" w:cs="Tahoma"/>
          <w:sz w:val="20"/>
          <w:szCs w:val="20"/>
          <w:lang w:val="en-US"/>
          <w:rPrChange w:id="2203" w:author="RutPW" w:date="2013-10-10T13:24:00Z">
            <w:rPr>
              <w:rStyle w:val="contribution"/>
              <w:rFonts w:ascii="Leelawadee" w:hAnsi="Leelawadee" w:cs="Leelawadee"/>
              <w:lang w:val="en-US"/>
            </w:rPr>
          </w:rPrChange>
        </w:rPr>
      </w:pPr>
    </w:p>
    <w:p w:rsidR="00CC435B" w:rsidRPr="006B4E64" w:rsidRDefault="00CC435B" w:rsidP="00CC435B">
      <w:pPr>
        <w:pStyle w:val="Geenafstand"/>
        <w:ind w:left="284" w:hanging="284"/>
        <w:rPr>
          <w:rStyle w:val="contribution"/>
          <w:rFonts w:ascii="Tahoma" w:hAnsi="Tahoma" w:cs="Tahoma"/>
          <w:sz w:val="20"/>
          <w:szCs w:val="20"/>
          <w:lang w:val="en-US"/>
          <w:rPrChange w:id="2204" w:author="RutPW" w:date="2013-10-10T13:24:00Z">
            <w:rPr>
              <w:rStyle w:val="contribution"/>
              <w:rFonts w:ascii="Leelawadee" w:hAnsi="Leelawadee" w:cs="Leelawadee"/>
              <w:lang w:val="en-US"/>
            </w:rPr>
          </w:rPrChange>
        </w:rPr>
      </w:pPr>
      <w:r w:rsidRPr="006B4E64">
        <w:rPr>
          <w:rStyle w:val="contribution"/>
          <w:rFonts w:ascii="Tahoma" w:hAnsi="Tahoma" w:cs="Tahoma"/>
          <w:sz w:val="20"/>
          <w:szCs w:val="20"/>
          <w:lang w:val="en-US"/>
          <w:rPrChange w:id="2205" w:author="RutPW" w:date="2013-10-10T13:24:00Z">
            <w:rPr>
              <w:rStyle w:val="contribution"/>
              <w:rFonts w:ascii="Leelawadee" w:hAnsi="Leelawadee" w:cs="Leelawadee"/>
              <w:b/>
              <w:lang w:val="en-US"/>
            </w:rPr>
          </w:rPrChange>
        </w:rPr>
        <w:t xml:space="preserve">Landry, Charles, </w:t>
      </w:r>
      <w:r w:rsidRPr="006B4E64">
        <w:rPr>
          <w:rStyle w:val="contribution"/>
          <w:rFonts w:ascii="Tahoma" w:hAnsi="Tahoma" w:cs="Tahoma"/>
          <w:i/>
          <w:sz w:val="20"/>
          <w:szCs w:val="20"/>
          <w:lang w:val="en-US"/>
          <w:rPrChange w:id="2206" w:author="RutPW" w:date="2013-10-10T13:24:00Z">
            <w:rPr>
              <w:rStyle w:val="contribution"/>
              <w:rFonts w:ascii="Leelawadee" w:hAnsi="Leelawadee" w:cs="Leelawadee"/>
              <w:i/>
              <w:lang w:val="en-US"/>
            </w:rPr>
          </w:rPrChange>
        </w:rPr>
        <w:t>The creative city. A toolkit for urban innovators</w:t>
      </w:r>
      <w:r w:rsidRPr="006B4E64">
        <w:rPr>
          <w:rStyle w:val="contribution"/>
          <w:rFonts w:ascii="Tahoma" w:hAnsi="Tahoma" w:cs="Tahoma"/>
          <w:sz w:val="20"/>
          <w:szCs w:val="20"/>
          <w:lang w:val="en-US"/>
          <w:rPrChange w:id="2207" w:author="RutPW" w:date="2013-10-10T13:24:00Z">
            <w:rPr>
              <w:rStyle w:val="contribution"/>
              <w:rFonts w:ascii="Leelawadee" w:hAnsi="Leelawadee" w:cs="Leelawadee"/>
              <w:lang w:val="en-US"/>
            </w:rPr>
          </w:rPrChange>
        </w:rPr>
        <w:t>. London/Sterling: Earthscan, 2000.</w:t>
      </w:r>
    </w:p>
    <w:p w:rsidR="00CC435B" w:rsidRPr="006B4E64" w:rsidRDefault="00CC435B" w:rsidP="00CC435B">
      <w:pPr>
        <w:pStyle w:val="Geenafstand"/>
        <w:ind w:left="284" w:hanging="284"/>
        <w:rPr>
          <w:rStyle w:val="contribution"/>
          <w:rFonts w:ascii="Tahoma" w:hAnsi="Tahoma" w:cs="Tahoma"/>
          <w:sz w:val="20"/>
          <w:szCs w:val="20"/>
          <w:lang w:val="en-US"/>
          <w:rPrChange w:id="2208" w:author="RutPW" w:date="2013-10-10T13:24:00Z">
            <w:rPr>
              <w:rStyle w:val="contribution"/>
              <w:rFonts w:ascii="Leelawadee" w:hAnsi="Leelawadee" w:cs="Leelawadee"/>
              <w:b/>
              <w:lang w:val="en-US"/>
            </w:rPr>
          </w:rPrChange>
        </w:rPr>
      </w:pPr>
    </w:p>
    <w:p w:rsidR="00CC435B" w:rsidRPr="006B4E64" w:rsidRDefault="00CC435B" w:rsidP="00CC435B">
      <w:pPr>
        <w:pStyle w:val="Geenafstand"/>
        <w:ind w:left="284" w:hanging="284"/>
        <w:rPr>
          <w:rFonts w:ascii="Tahoma" w:hAnsi="Tahoma" w:cs="Tahoma"/>
          <w:sz w:val="20"/>
          <w:szCs w:val="20"/>
          <w:rPrChange w:id="2209" w:author="RutPW" w:date="2013-10-10T13:24:00Z">
            <w:rPr>
              <w:rFonts w:ascii="Leelawadee" w:hAnsi="Leelawadee" w:cs="Leelawadee"/>
            </w:rPr>
          </w:rPrChange>
        </w:rPr>
      </w:pPr>
      <w:r w:rsidRPr="006B4E64">
        <w:rPr>
          <w:rStyle w:val="contribution"/>
          <w:rFonts w:ascii="Tahoma" w:hAnsi="Tahoma" w:cs="Tahoma"/>
          <w:sz w:val="20"/>
          <w:szCs w:val="20"/>
          <w:lang w:val="en-US"/>
          <w:rPrChange w:id="2210" w:author="RutPW" w:date="2013-10-10T13:24:00Z">
            <w:rPr>
              <w:rStyle w:val="contribution"/>
              <w:rFonts w:ascii="Leelawadee" w:hAnsi="Leelawadee" w:cs="Leelawadee"/>
              <w:b/>
              <w:lang w:val="en-US"/>
            </w:rPr>
          </w:rPrChange>
        </w:rPr>
        <w:t xml:space="preserve">Landry, Charles, </w:t>
      </w:r>
      <w:r w:rsidRPr="006B4E64">
        <w:rPr>
          <w:rStyle w:val="contribution"/>
          <w:rFonts w:ascii="Tahoma" w:hAnsi="Tahoma" w:cs="Tahoma"/>
          <w:i/>
          <w:sz w:val="20"/>
          <w:szCs w:val="20"/>
          <w:lang w:val="en-US"/>
          <w:rPrChange w:id="2211" w:author="RutPW" w:date="2013-10-10T13:24:00Z">
            <w:rPr>
              <w:rStyle w:val="contribution"/>
              <w:rFonts w:ascii="Leelawadee" w:hAnsi="Leelawadee" w:cs="Leelawadee"/>
              <w:i/>
              <w:lang w:val="en-US"/>
            </w:rPr>
          </w:rPrChange>
        </w:rPr>
        <w:t>The art of city making</w:t>
      </w:r>
      <w:r w:rsidRPr="006B4E64">
        <w:rPr>
          <w:rStyle w:val="contribution"/>
          <w:rFonts w:ascii="Tahoma" w:hAnsi="Tahoma" w:cs="Tahoma"/>
          <w:sz w:val="20"/>
          <w:szCs w:val="20"/>
          <w:lang w:val="en-US"/>
          <w:rPrChange w:id="2212" w:author="RutPW" w:date="2013-10-10T13:24:00Z">
            <w:rPr>
              <w:rStyle w:val="contribution"/>
              <w:rFonts w:ascii="Leelawadee" w:hAnsi="Leelawadee" w:cs="Leelawadee"/>
              <w:lang w:val="en-US"/>
            </w:rPr>
          </w:rPrChange>
        </w:rPr>
        <w:t xml:space="preserve">. </w:t>
      </w:r>
      <w:r w:rsidRPr="006B4E64">
        <w:rPr>
          <w:rStyle w:val="contribution"/>
          <w:rFonts w:ascii="Tahoma" w:hAnsi="Tahoma" w:cs="Tahoma"/>
          <w:sz w:val="20"/>
          <w:szCs w:val="20"/>
          <w:rPrChange w:id="2213" w:author="RutPW" w:date="2013-10-10T13:24:00Z">
            <w:rPr>
              <w:rStyle w:val="contribution"/>
              <w:rFonts w:ascii="Leelawadee" w:hAnsi="Leelawadee" w:cs="Leelawadee"/>
            </w:rPr>
          </w:rPrChange>
        </w:rPr>
        <w:t>London/Sterling: Earthscan, 2006.</w:t>
      </w:r>
    </w:p>
    <w:p w:rsidR="00CC435B" w:rsidRPr="006B4E64" w:rsidRDefault="00CC435B" w:rsidP="00CC435B">
      <w:pPr>
        <w:pStyle w:val="Geenafstand"/>
        <w:jc w:val="both"/>
        <w:rPr>
          <w:rFonts w:ascii="Tahoma" w:hAnsi="Tahoma" w:cs="Tahoma"/>
          <w:sz w:val="20"/>
          <w:szCs w:val="20"/>
          <w:rPrChange w:id="2214" w:author="RutPW" w:date="2013-10-10T13:24:00Z">
            <w:rPr>
              <w:rFonts w:ascii="Leelawadee" w:hAnsi="Leelawadee" w:cs="Leelawadee"/>
            </w:rPr>
          </w:rPrChange>
        </w:rPr>
      </w:pPr>
    </w:p>
    <w:p w:rsidR="00CC435B" w:rsidRPr="006B4E64" w:rsidRDefault="00CC435B" w:rsidP="00CC435B">
      <w:pPr>
        <w:pStyle w:val="Geenafstand"/>
        <w:jc w:val="both"/>
        <w:rPr>
          <w:rFonts w:ascii="Tahoma" w:hAnsi="Tahoma" w:cs="Tahoma"/>
          <w:sz w:val="20"/>
          <w:szCs w:val="20"/>
          <w:u w:color="000000"/>
          <w:rPrChange w:id="2215" w:author="RutPW" w:date="2013-10-10T13:24:00Z">
            <w:rPr>
              <w:rFonts w:ascii="Leelawadee" w:hAnsi="Leelawadee" w:cs="Leelawadee"/>
              <w:u w:color="000000"/>
            </w:rPr>
          </w:rPrChange>
        </w:rPr>
      </w:pPr>
      <w:r w:rsidRPr="006B4E64">
        <w:rPr>
          <w:rFonts w:ascii="Tahoma" w:hAnsi="Tahoma" w:cs="Tahoma"/>
          <w:sz w:val="20"/>
          <w:szCs w:val="20"/>
          <w:u w:color="000000"/>
          <w:rPrChange w:id="2216" w:author="RutPW" w:date="2013-10-10T13:24:00Z">
            <w:rPr>
              <w:rFonts w:ascii="Leelawadee" w:hAnsi="Leelawadee" w:cs="Leelawadee"/>
              <w:u w:color="000000"/>
            </w:rPr>
          </w:rPrChange>
        </w:rPr>
        <w:t xml:space="preserve">Manshanden, Walter, Paul Rutten, Pieter de Bruijn &amp; Olaf Koops, </w:t>
      </w:r>
      <w:r w:rsidRPr="006B4E64">
        <w:rPr>
          <w:rFonts w:ascii="Tahoma" w:hAnsi="Tahoma" w:cs="Tahoma"/>
          <w:i/>
          <w:sz w:val="20"/>
          <w:szCs w:val="20"/>
          <w:u w:color="000000"/>
          <w:rPrChange w:id="2217" w:author="RutPW" w:date="2013-10-10T13:24:00Z">
            <w:rPr>
              <w:rFonts w:ascii="Leelawadee" w:hAnsi="Leelawadee" w:cs="Leelawadee"/>
              <w:i/>
              <w:u w:color="000000"/>
            </w:rPr>
          </w:rPrChange>
        </w:rPr>
        <w:t>Creatieve industrie in Rotterdam</w:t>
      </w:r>
      <w:r w:rsidRPr="006B4E64">
        <w:rPr>
          <w:rFonts w:ascii="Tahoma" w:hAnsi="Tahoma" w:cs="Tahoma"/>
          <w:sz w:val="20"/>
          <w:szCs w:val="20"/>
          <w:u w:color="000000"/>
          <w:rPrChange w:id="2218" w:author="RutPW" w:date="2013-10-10T13:24:00Z">
            <w:rPr>
              <w:rFonts w:ascii="Leelawadee" w:hAnsi="Leelawadee" w:cs="Leelawadee"/>
              <w:u w:color="000000"/>
            </w:rPr>
          </w:rPrChange>
        </w:rPr>
        <w:t xml:space="preserve">. Delft: TNO, 2005. </w:t>
      </w:r>
    </w:p>
    <w:p w:rsidR="00CC435B" w:rsidRPr="006B4E64" w:rsidRDefault="00CC435B" w:rsidP="00CC435B">
      <w:pPr>
        <w:pStyle w:val="Geenafstand"/>
        <w:jc w:val="both"/>
        <w:rPr>
          <w:rFonts w:ascii="Tahoma" w:hAnsi="Tahoma" w:cs="Tahoma"/>
          <w:sz w:val="20"/>
          <w:szCs w:val="20"/>
          <w:rPrChange w:id="2219" w:author="RutPW" w:date="2013-10-10T13:24:00Z">
            <w:rPr>
              <w:rFonts w:ascii="Leelawadee" w:hAnsi="Leelawadee" w:cs="Leelawadee"/>
            </w:rPr>
          </w:rPrChange>
        </w:rPr>
      </w:pPr>
    </w:p>
    <w:p w:rsidR="00CC435B" w:rsidRPr="006B4E64" w:rsidRDefault="00CC435B" w:rsidP="00CC435B">
      <w:pPr>
        <w:pStyle w:val="Geenafstand"/>
        <w:jc w:val="both"/>
        <w:rPr>
          <w:rFonts w:ascii="Tahoma" w:hAnsi="Tahoma" w:cs="Tahoma"/>
          <w:sz w:val="20"/>
          <w:szCs w:val="20"/>
          <w:rPrChange w:id="2220" w:author="RutPW" w:date="2013-10-10T13:24:00Z">
            <w:rPr>
              <w:rFonts w:ascii="Leelawadee" w:hAnsi="Leelawadee" w:cs="Leelawadee"/>
            </w:rPr>
          </w:rPrChange>
        </w:rPr>
      </w:pPr>
      <w:r w:rsidRPr="006B4E64">
        <w:rPr>
          <w:rFonts w:ascii="Tahoma" w:hAnsi="Tahoma" w:cs="Tahoma"/>
          <w:sz w:val="20"/>
          <w:szCs w:val="20"/>
          <w:rPrChange w:id="2221" w:author="RutPW" w:date="2013-10-10T13:24:00Z">
            <w:rPr>
              <w:rFonts w:ascii="Leelawadee" w:hAnsi="Leelawadee" w:cs="Leelawadee"/>
            </w:rPr>
          </w:rPrChange>
        </w:rPr>
        <w:t xml:space="preserve">Marlet, Gerard, </w:t>
      </w:r>
      <w:r w:rsidRPr="006B4E64">
        <w:rPr>
          <w:rFonts w:ascii="Tahoma" w:hAnsi="Tahoma" w:cs="Tahoma"/>
          <w:i/>
          <w:sz w:val="20"/>
          <w:szCs w:val="20"/>
          <w:rPrChange w:id="2222" w:author="RutPW" w:date="2013-10-10T13:24:00Z">
            <w:rPr>
              <w:rFonts w:ascii="Leelawadee" w:hAnsi="Leelawadee" w:cs="Leelawadee"/>
              <w:i/>
            </w:rPr>
          </w:rPrChange>
        </w:rPr>
        <w:t>De aantrekkelijke stad. Moderne locatietheorieën en de aantrekkingskracht van Nederlandse steden</w:t>
      </w:r>
      <w:r w:rsidRPr="006B4E64">
        <w:rPr>
          <w:rFonts w:ascii="Tahoma" w:hAnsi="Tahoma" w:cs="Tahoma"/>
          <w:sz w:val="20"/>
          <w:szCs w:val="20"/>
          <w:rPrChange w:id="2223" w:author="RutPW" w:date="2013-10-10T13:24:00Z">
            <w:rPr>
              <w:rFonts w:ascii="Leelawadee" w:hAnsi="Leelawadee" w:cs="Leelawadee"/>
            </w:rPr>
          </w:rPrChange>
        </w:rPr>
        <w:t>. Nijmegen: VOC Uitgevers, 2009.</w:t>
      </w:r>
    </w:p>
    <w:p w:rsidR="00CC435B" w:rsidRPr="006B4E64" w:rsidRDefault="00CC435B" w:rsidP="00CC435B">
      <w:pPr>
        <w:pStyle w:val="Geenafstand"/>
        <w:rPr>
          <w:rFonts w:ascii="Tahoma" w:hAnsi="Tahoma" w:cs="Tahoma"/>
          <w:sz w:val="20"/>
          <w:szCs w:val="20"/>
          <w:rPrChange w:id="2224" w:author="RutPW" w:date="2013-10-10T13:24:00Z">
            <w:rPr>
              <w:rFonts w:ascii="Leelawadee" w:hAnsi="Leelawadee" w:cs="Leelawadee"/>
              <w:sz w:val="20"/>
              <w:szCs w:val="20"/>
            </w:rPr>
          </w:rPrChange>
        </w:rPr>
      </w:pPr>
    </w:p>
    <w:p w:rsidR="00CC435B" w:rsidRPr="006B4E64" w:rsidRDefault="00CC435B" w:rsidP="00CC435B">
      <w:pPr>
        <w:pStyle w:val="Geenafstand"/>
        <w:ind w:left="284" w:hanging="284"/>
        <w:jc w:val="both"/>
        <w:rPr>
          <w:rFonts w:ascii="Tahoma" w:hAnsi="Tahoma" w:cs="Tahoma"/>
          <w:sz w:val="20"/>
          <w:szCs w:val="20"/>
          <w:rPrChange w:id="2225" w:author="RutPW" w:date="2013-10-10T13:24:00Z">
            <w:rPr>
              <w:rFonts w:ascii="Leelawadee" w:hAnsi="Leelawadee" w:cs="Leelawadee"/>
            </w:rPr>
          </w:rPrChange>
        </w:rPr>
      </w:pPr>
      <w:r w:rsidRPr="006B4E64">
        <w:rPr>
          <w:rFonts w:ascii="Tahoma" w:hAnsi="Tahoma" w:cs="Tahoma"/>
          <w:sz w:val="20"/>
          <w:szCs w:val="20"/>
          <w:rPrChange w:id="2226" w:author="RutPW" w:date="2013-10-10T13:24:00Z">
            <w:rPr>
              <w:rFonts w:ascii="Leelawadee" w:hAnsi="Leelawadee" w:cs="Leelawadee"/>
              <w:b/>
            </w:rPr>
          </w:rPrChange>
        </w:rPr>
        <w:t xml:space="preserve">Marlet, Gerard &amp; Joost Poort, </w:t>
      </w:r>
      <w:r w:rsidRPr="006B4E64">
        <w:rPr>
          <w:rFonts w:ascii="Tahoma" w:hAnsi="Tahoma" w:cs="Tahoma"/>
          <w:i/>
          <w:sz w:val="20"/>
          <w:szCs w:val="20"/>
          <w:rPrChange w:id="2227" w:author="RutPW" w:date="2013-10-10T13:24:00Z">
            <w:rPr>
              <w:rFonts w:ascii="Leelawadee" w:hAnsi="Leelawadee" w:cs="Leelawadee"/>
              <w:i/>
            </w:rPr>
          </w:rPrChange>
        </w:rPr>
        <w:t>Creativiteit naar waarde geschat</w:t>
      </w:r>
      <w:r w:rsidRPr="006B4E64">
        <w:rPr>
          <w:rFonts w:ascii="Tahoma" w:hAnsi="Tahoma" w:cs="Tahoma"/>
          <w:sz w:val="20"/>
          <w:szCs w:val="20"/>
          <w:rPrChange w:id="2228" w:author="RutPW" w:date="2013-10-10T13:24:00Z">
            <w:rPr>
              <w:rFonts w:ascii="Leelawadee" w:hAnsi="Leelawadee" w:cs="Leelawadee"/>
            </w:rPr>
          </w:rPrChange>
        </w:rPr>
        <w:t>. Amsterdam/Utrecht: SEO economisch onderzoek/Atlas Gemeenten, 2005.</w:t>
      </w:r>
    </w:p>
    <w:p w:rsidR="00CC435B" w:rsidRPr="006B4E64" w:rsidRDefault="00CC435B" w:rsidP="00CC435B">
      <w:pPr>
        <w:pStyle w:val="Geenafstand"/>
        <w:ind w:left="284" w:hanging="284"/>
        <w:jc w:val="both"/>
        <w:rPr>
          <w:rFonts w:ascii="Tahoma" w:hAnsi="Tahoma" w:cs="Tahoma"/>
          <w:sz w:val="20"/>
          <w:szCs w:val="20"/>
          <w:rPrChange w:id="2229" w:author="RutPW" w:date="2013-10-10T13:24:00Z">
            <w:rPr>
              <w:rFonts w:ascii="Leelawadee" w:hAnsi="Leelawadee" w:cs="Leelawadee"/>
              <w:b/>
            </w:rPr>
          </w:rPrChange>
        </w:rPr>
      </w:pPr>
    </w:p>
    <w:p w:rsidR="00CC435B" w:rsidRPr="006B4E64" w:rsidRDefault="00CC435B" w:rsidP="00CC435B">
      <w:pPr>
        <w:pStyle w:val="Geenafstand"/>
        <w:ind w:left="284" w:hanging="284"/>
        <w:jc w:val="both"/>
        <w:rPr>
          <w:rFonts w:ascii="Tahoma" w:hAnsi="Tahoma" w:cs="Tahoma"/>
          <w:sz w:val="20"/>
          <w:szCs w:val="20"/>
          <w:lang w:val="en-US"/>
          <w:rPrChange w:id="2230" w:author="RutPW" w:date="2013-10-10T13:24:00Z">
            <w:rPr>
              <w:rFonts w:ascii="Leelawadee" w:hAnsi="Leelawadee" w:cs="Leelawadee"/>
              <w:lang w:val="en-US"/>
            </w:rPr>
          </w:rPrChange>
        </w:rPr>
      </w:pPr>
      <w:r w:rsidRPr="006B4E64">
        <w:rPr>
          <w:rFonts w:ascii="Tahoma" w:hAnsi="Tahoma" w:cs="Tahoma"/>
          <w:sz w:val="20"/>
          <w:szCs w:val="20"/>
          <w:rPrChange w:id="2231" w:author="RutPW" w:date="2013-10-10T13:24:00Z">
            <w:rPr>
              <w:rFonts w:ascii="Leelawadee" w:hAnsi="Leelawadee" w:cs="Leelawadee"/>
              <w:b/>
            </w:rPr>
          </w:rPrChange>
        </w:rPr>
        <w:t xml:space="preserve">Marlet, Gerard &amp; Clemens van Woerkens, </w:t>
      </w:r>
      <w:r w:rsidRPr="006B4E64">
        <w:rPr>
          <w:rFonts w:ascii="Tahoma" w:hAnsi="Tahoma" w:cs="Tahoma"/>
          <w:i/>
          <w:sz w:val="20"/>
          <w:szCs w:val="20"/>
          <w:rPrChange w:id="2232" w:author="RutPW" w:date="2013-10-10T13:24:00Z">
            <w:rPr>
              <w:rFonts w:ascii="Leelawadee" w:hAnsi="Leelawadee" w:cs="Leelawadee"/>
              <w:i/>
            </w:rPr>
          </w:rPrChange>
        </w:rPr>
        <w:t>Het economisch belang van de creatieve klasse.</w:t>
      </w:r>
      <w:r w:rsidRPr="006B4E64">
        <w:rPr>
          <w:rFonts w:ascii="Tahoma" w:hAnsi="Tahoma" w:cs="Tahoma"/>
          <w:sz w:val="20"/>
          <w:szCs w:val="20"/>
          <w:rPrChange w:id="2233" w:author="RutPW" w:date="2013-10-10T13:24:00Z">
            <w:rPr>
              <w:rFonts w:ascii="Leelawadee" w:hAnsi="Leelawadee" w:cs="Leelawadee"/>
            </w:rPr>
          </w:rPrChange>
        </w:rPr>
        <w:t xml:space="preserve"> </w:t>
      </w:r>
      <w:r w:rsidRPr="006B4E64">
        <w:rPr>
          <w:rFonts w:ascii="Tahoma" w:hAnsi="Tahoma" w:cs="Tahoma"/>
          <w:sz w:val="20"/>
          <w:szCs w:val="20"/>
          <w:lang w:val="en-US"/>
          <w:rPrChange w:id="2234" w:author="RutPW" w:date="2013-10-10T13:24:00Z">
            <w:rPr>
              <w:rFonts w:ascii="Leelawadee" w:hAnsi="Leelawadee" w:cs="Leelawadee"/>
              <w:lang w:val="en-US"/>
            </w:rPr>
          </w:rPrChange>
        </w:rPr>
        <w:t xml:space="preserve">In: Economisch Statistische Berichten, 11-6-2004, pp. 280-283, 2004. </w:t>
      </w:r>
    </w:p>
    <w:p w:rsidR="00CC435B" w:rsidRPr="006B4E64" w:rsidRDefault="00CC435B" w:rsidP="00CC435B">
      <w:pPr>
        <w:pStyle w:val="Geenafstand"/>
        <w:ind w:left="284" w:hanging="284"/>
        <w:rPr>
          <w:rFonts w:ascii="Tahoma" w:hAnsi="Tahoma" w:cs="Tahoma"/>
          <w:sz w:val="20"/>
          <w:szCs w:val="20"/>
          <w:lang w:val="en-US"/>
          <w:rPrChange w:id="2235" w:author="RutPW" w:date="2013-10-10T13:24:00Z">
            <w:rPr>
              <w:rFonts w:ascii="Leelawadee" w:hAnsi="Leelawadee" w:cs="Leelawadee"/>
              <w:b/>
              <w:lang w:val="en-US"/>
            </w:rPr>
          </w:rPrChange>
        </w:rPr>
      </w:pPr>
    </w:p>
    <w:p w:rsidR="00CC435B" w:rsidRPr="006B4E64" w:rsidRDefault="00CC435B" w:rsidP="00CC435B">
      <w:pPr>
        <w:pStyle w:val="Geenafstand"/>
        <w:ind w:left="284" w:hanging="284"/>
        <w:rPr>
          <w:rFonts w:ascii="Tahoma" w:hAnsi="Tahoma" w:cs="Tahoma"/>
          <w:sz w:val="20"/>
          <w:szCs w:val="20"/>
          <w:lang w:val="en-US"/>
          <w:rPrChange w:id="2236" w:author="RutPW" w:date="2013-10-10T13:24:00Z">
            <w:rPr>
              <w:rFonts w:ascii="Leelawadee" w:hAnsi="Leelawadee" w:cs="Leelawadee"/>
              <w:lang w:val="en-US"/>
            </w:rPr>
          </w:rPrChange>
        </w:rPr>
      </w:pPr>
      <w:r w:rsidRPr="006B4E64">
        <w:rPr>
          <w:rFonts w:ascii="Tahoma" w:hAnsi="Tahoma" w:cs="Tahoma"/>
          <w:sz w:val="20"/>
          <w:szCs w:val="20"/>
          <w:lang w:val="en-US"/>
          <w:rPrChange w:id="2237" w:author="RutPW" w:date="2013-10-10T13:24:00Z">
            <w:rPr>
              <w:rFonts w:ascii="Leelawadee" w:hAnsi="Leelawadee" w:cs="Leelawadee"/>
              <w:b/>
              <w:lang w:val="en-US"/>
            </w:rPr>
          </w:rPrChange>
        </w:rPr>
        <w:t>Marlet, Gerard &amp; Clemens van Woerkens, The Dutch Creative class and how it fosters urban employment growth, in: Urban Studies, 44, 13, pp. 2605-2626, 2007.</w:t>
      </w:r>
    </w:p>
    <w:p w:rsidR="00CC435B" w:rsidRPr="006B4E64" w:rsidRDefault="00CC435B" w:rsidP="00CC435B">
      <w:pPr>
        <w:pStyle w:val="Geenafstand"/>
        <w:rPr>
          <w:rFonts w:ascii="Tahoma" w:hAnsi="Tahoma" w:cs="Tahoma"/>
          <w:sz w:val="20"/>
          <w:szCs w:val="20"/>
          <w:lang w:val="en-US"/>
          <w:rPrChange w:id="2238"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239" w:author="RutPW" w:date="2013-10-10T13:24:00Z">
            <w:rPr>
              <w:rFonts w:ascii="Leelawadee" w:hAnsi="Leelawadee" w:cs="Leelawadee"/>
              <w:sz w:val="20"/>
              <w:szCs w:val="20"/>
              <w:lang w:val="en-US"/>
            </w:rPr>
          </w:rPrChange>
        </w:rPr>
      </w:pPr>
    </w:p>
    <w:p w:rsidR="00CC435B" w:rsidRPr="00F335FD" w:rsidRDefault="00CC435B" w:rsidP="00CC435B">
      <w:pPr>
        <w:pStyle w:val="Geenafstand"/>
        <w:rPr>
          <w:ins w:id="2240" w:author="RutPW" w:date="2013-10-10T13:23:00Z"/>
          <w:rFonts w:ascii="Tahoma" w:hAnsi="Tahoma" w:cs="Tahoma"/>
          <w:sz w:val="20"/>
          <w:szCs w:val="20"/>
        </w:rPr>
      </w:pPr>
      <w:r w:rsidRPr="006B4E64">
        <w:rPr>
          <w:rFonts w:ascii="Tahoma" w:hAnsi="Tahoma" w:cs="Tahoma"/>
          <w:sz w:val="20"/>
          <w:szCs w:val="20"/>
          <w:rPrChange w:id="2241" w:author="RutPW" w:date="2013-10-10T13:24:00Z">
            <w:rPr>
              <w:rFonts w:ascii="Leelawadee" w:hAnsi="Leelawadee" w:cs="Leelawadee"/>
              <w:sz w:val="20"/>
              <w:szCs w:val="20"/>
            </w:rPr>
          </w:rPrChange>
        </w:rPr>
        <w:t xml:space="preserve">Ministerie van OCW &amp; Ministerie van EZ, </w:t>
      </w:r>
      <w:r w:rsidRPr="006B4E64">
        <w:rPr>
          <w:rFonts w:ascii="Tahoma" w:hAnsi="Tahoma" w:cs="Tahoma"/>
          <w:i/>
          <w:sz w:val="20"/>
          <w:szCs w:val="20"/>
          <w:rPrChange w:id="2242" w:author="RutPW" w:date="2013-10-10T13:24:00Z">
            <w:rPr>
              <w:rFonts w:ascii="Leelawadee" w:hAnsi="Leelawadee" w:cs="Leelawadee"/>
              <w:i/>
              <w:sz w:val="20"/>
              <w:szCs w:val="20"/>
            </w:rPr>
          </w:rPrChange>
        </w:rPr>
        <w:t>Ons creatief vermogen</w:t>
      </w:r>
      <w:r w:rsidRPr="006B4E64">
        <w:rPr>
          <w:rFonts w:ascii="Tahoma" w:hAnsi="Tahoma" w:cs="Tahoma"/>
          <w:sz w:val="20"/>
          <w:szCs w:val="20"/>
          <w:rPrChange w:id="2243" w:author="RutPW" w:date="2013-10-10T13:24:00Z">
            <w:rPr>
              <w:rFonts w:ascii="Leelawadee" w:hAnsi="Leelawadee" w:cs="Leelawadee"/>
              <w:sz w:val="20"/>
              <w:szCs w:val="20"/>
            </w:rPr>
          </w:rPrChange>
        </w:rPr>
        <w:t>. Brief Cultuur en Economie 26 augustus 2009, 2009.</w:t>
      </w:r>
    </w:p>
    <w:p w:rsidR="006B4E64" w:rsidRPr="006B4E64" w:rsidRDefault="006B4E64" w:rsidP="00CC435B">
      <w:pPr>
        <w:pStyle w:val="Geenafstand"/>
        <w:rPr>
          <w:ins w:id="2244" w:author="RutPW" w:date="2013-10-10T13:22:00Z"/>
          <w:rFonts w:ascii="Tahoma" w:hAnsi="Tahoma" w:cs="Tahoma"/>
          <w:sz w:val="20"/>
          <w:szCs w:val="20"/>
        </w:rPr>
      </w:pPr>
    </w:p>
    <w:p w:rsidR="006B4E64" w:rsidRPr="006B4E64" w:rsidRDefault="006B4E64" w:rsidP="00CC435B">
      <w:pPr>
        <w:pStyle w:val="Geenafstand"/>
        <w:rPr>
          <w:rFonts w:ascii="Tahoma" w:hAnsi="Tahoma" w:cs="Tahoma"/>
          <w:sz w:val="20"/>
          <w:szCs w:val="20"/>
          <w:lang w:val="en-US"/>
          <w:rPrChange w:id="2245" w:author="RutPW" w:date="2013-10-10T13:24:00Z">
            <w:rPr>
              <w:rFonts w:ascii="Leelawadee" w:hAnsi="Leelawadee" w:cs="Leelawadee"/>
              <w:sz w:val="20"/>
              <w:szCs w:val="20"/>
            </w:rPr>
          </w:rPrChange>
        </w:rPr>
      </w:pPr>
      <w:ins w:id="2246" w:author="RutPW" w:date="2013-10-10T13:23:00Z">
        <w:r w:rsidRPr="006B4E64">
          <w:rPr>
            <w:rFonts w:ascii="Tahoma" w:hAnsi="Tahoma" w:cs="Tahoma"/>
            <w:sz w:val="20"/>
            <w:szCs w:val="20"/>
            <w:lang w:val="en-US"/>
          </w:rPr>
          <w:t>Netherlands Filmfund</w:t>
        </w:r>
      </w:ins>
      <w:ins w:id="2247" w:author="RutPW" w:date="2013-10-10T13:22:00Z">
        <w:r w:rsidRPr="006B4E64">
          <w:rPr>
            <w:rFonts w:ascii="Tahoma" w:hAnsi="Tahoma" w:cs="Tahoma"/>
            <w:sz w:val="20"/>
            <w:szCs w:val="20"/>
            <w:lang w:val="en-US"/>
            <w:rPrChange w:id="2248" w:author="RutPW" w:date="2013-10-10T13:24:00Z">
              <w:rPr>
                <w:rFonts w:ascii="Tahoma" w:hAnsi="Tahoma" w:cs="Tahoma"/>
                <w:sz w:val="20"/>
                <w:szCs w:val="20"/>
              </w:rPr>
            </w:rPrChange>
          </w:rPr>
          <w:t xml:space="preserve"> (2013). </w:t>
        </w:r>
        <w:r w:rsidRPr="006B4E64">
          <w:rPr>
            <w:rFonts w:ascii="Tahoma" w:hAnsi="Tahoma" w:cs="Tahoma"/>
            <w:i/>
            <w:sz w:val="20"/>
            <w:szCs w:val="20"/>
            <w:lang w:val="en-US"/>
            <w:rPrChange w:id="2249" w:author="RutPW" w:date="2013-10-10T13:24:00Z">
              <w:rPr>
                <w:rFonts w:ascii="Tahoma" w:hAnsi="Tahoma" w:cs="Tahoma"/>
                <w:sz w:val="20"/>
                <w:szCs w:val="20"/>
              </w:rPr>
            </w:rPrChange>
          </w:rPr>
          <w:t>Film facts and figures of the Netherlands</w:t>
        </w:r>
        <w:r w:rsidRPr="006B4E64">
          <w:rPr>
            <w:rFonts w:ascii="Tahoma" w:hAnsi="Tahoma" w:cs="Tahoma"/>
            <w:sz w:val="20"/>
            <w:szCs w:val="20"/>
            <w:lang w:val="en-US"/>
            <w:rPrChange w:id="2250" w:author="RutPW" w:date="2013-10-10T13:24:00Z">
              <w:rPr>
                <w:rFonts w:ascii="Tahoma" w:hAnsi="Tahoma" w:cs="Tahoma"/>
                <w:sz w:val="20"/>
                <w:szCs w:val="20"/>
              </w:rPr>
            </w:rPrChange>
          </w:rPr>
          <w:t xml:space="preserve">. </w:t>
        </w:r>
      </w:ins>
      <w:ins w:id="2251" w:author="RutPW" w:date="2013-10-10T13:23:00Z">
        <w:r w:rsidRPr="00F335FD">
          <w:rPr>
            <w:rFonts w:ascii="Tahoma" w:hAnsi="Tahoma" w:cs="Tahoma"/>
            <w:sz w:val="20"/>
            <w:szCs w:val="20"/>
            <w:lang w:val="en-US"/>
          </w:rPr>
          <w:t xml:space="preserve">Amsterdam: Netherlands Filmfund. </w:t>
        </w:r>
      </w:ins>
    </w:p>
    <w:p w:rsidR="00CC435B" w:rsidRPr="006B4E64" w:rsidRDefault="00CC435B" w:rsidP="00CC435B">
      <w:pPr>
        <w:pStyle w:val="Geenafstand"/>
        <w:rPr>
          <w:rFonts w:ascii="Tahoma" w:hAnsi="Tahoma" w:cs="Tahoma"/>
          <w:sz w:val="20"/>
          <w:szCs w:val="20"/>
          <w:lang w:val="en-US"/>
          <w:rPrChange w:id="2252"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253"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254" w:author="RutPW" w:date="2013-10-10T13:24:00Z">
            <w:rPr>
              <w:rFonts w:ascii="Leelawadee" w:hAnsi="Leelawadee" w:cs="Leelawadee"/>
              <w:sz w:val="20"/>
              <w:szCs w:val="20"/>
              <w:lang w:val="en-US"/>
            </w:rPr>
          </w:rPrChange>
        </w:rPr>
        <w:t xml:space="preserve">Pine &amp; Gillmore (19..). The experience economy. </w:t>
      </w:r>
    </w:p>
    <w:p w:rsidR="00CC435B" w:rsidRPr="006B4E64" w:rsidRDefault="00CC435B" w:rsidP="00CC435B">
      <w:pPr>
        <w:pStyle w:val="Geenafstand"/>
        <w:rPr>
          <w:rFonts w:ascii="Tahoma" w:hAnsi="Tahoma" w:cs="Tahoma"/>
          <w:sz w:val="20"/>
          <w:szCs w:val="20"/>
          <w:lang w:val="en-US"/>
          <w:rPrChange w:id="2255" w:author="RutPW" w:date="2013-10-10T13:24:00Z">
            <w:rPr>
              <w:rFonts w:ascii="Leelawadee" w:hAnsi="Leelawadee" w:cs="Leelawadee"/>
              <w:sz w:val="20"/>
              <w:szCs w:val="20"/>
              <w:lang w:val="en-US"/>
            </w:rPr>
          </w:rPrChange>
        </w:rPr>
      </w:pPr>
    </w:p>
    <w:p w:rsidR="00CC435B" w:rsidRPr="006B4E64" w:rsidRDefault="00CC435B" w:rsidP="00CC435B">
      <w:pPr>
        <w:pStyle w:val="Geenafstand"/>
        <w:ind w:left="284" w:hanging="284"/>
        <w:jc w:val="both"/>
        <w:rPr>
          <w:rFonts w:ascii="Tahoma" w:hAnsi="Tahoma" w:cs="Tahoma"/>
          <w:sz w:val="20"/>
          <w:szCs w:val="20"/>
          <w:rPrChange w:id="2256" w:author="RutPW" w:date="2013-10-10T13:24:00Z">
            <w:rPr>
              <w:rFonts w:ascii="Leelawadee" w:hAnsi="Leelawadee" w:cs="Leelawadee"/>
            </w:rPr>
          </w:rPrChange>
        </w:rPr>
      </w:pPr>
      <w:r w:rsidRPr="006B4E64">
        <w:rPr>
          <w:rFonts w:ascii="Tahoma" w:hAnsi="Tahoma" w:cs="Tahoma"/>
          <w:sz w:val="20"/>
          <w:szCs w:val="20"/>
          <w:lang w:val="en-US"/>
          <w:rPrChange w:id="2257" w:author="RutPW" w:date="2013-10-10T13:24:00Z">
            <w:rPr>
              <w:rFonts w:ascii="Leelawadee" w:hAnsi="Leelawadee" w:cs="Leelawadee"/>
              <w:lang w:val="en-US"/>
            </w:rPr>
          </w:rPrChange>
        </w:rPr>
        <w:t xml:space="preserve">Potts, Jason, </w:t>
      </w:r>
      <w:r w:rsidRPr="006B4E64">
        <w:rPr>
          <w:rFonts w:ascii="Tahoma" w:hAnsi="Tahoma" w:cs="Tahoma"/>
          <w:i/>
          <w:sz w:val="20"/>
          <w:szCs w:val="20"/>
          <w:lang w:val="en-US"/>
          <w:rPrChange w:id="2258" w:author="RutPW" w:date="2013-10-10T13:24:00Z">
            <w:rPr>
              <w:rFonts w:ascii="Leelawadee" w:hAnsi="Leelawadee" w:cs="Leelawadee"/>
              <w:i/>
              <w:lang w:val="en-US"/>
            </w:rPr>
          </w:rPrChange>
        </w:rPr>
        <w:t>Creative industries and economic evolution</w:t>
      </w:r>
      <w:r w:rsidRPr="006B4E64">
        <w:rPr>
          <w:rFonts w:ascii="Tahoma" w:hAnsi="Tahoma" w:cs="Tahoma"/>
          <w:sz w:val="20"/>
          <w:szCs w:val="20"/>
          <w:lang w:val="en-US"/>
          <w:rPrChange w:id="2259" w:author="RutPW" w:date="2013-10-10T13:24:00Z">
            <w:rPr>
              <w:rFonts w:ascii="Leelawadee" w:hAnsi="Leelawadee" w:cs="Leelawadee"/>
              <w:lang w:val="en-US"/>
            </w:rPr>
          </w:rPrChange>
        </w:rPr>
        <w:t xml:space="preserve">. </w:t>
      </w:r>
      <w:r w:rsidRPr="006B4E64">
        <w:rPr>
          <w:rFonts w:ascii="Tahoma" w:hAnsi="Tahoma" w:cs="Tahoma"/>
          <w:sz w:val="20"/>
          <w:szCs w:val="20"/>
          <w:rPrChange w:id="2260" w:author="RutPW" w:date="2013-10-10T13:24:00Z">
            <w:rPr>
              <w:rFonts w:ascii="Leelawadee" w:hAnsi="Leelawadee" w:cs="Leelawadee"/>
            </w:rPr>
          </w:rPrChange>
        </w:rPr>
        <w:t>Cheltenham: Edward Elgar, 2011.</w:t>
      </w:r>
    </w:p>
    <w:p w:rsidR="00CC435B" w:rsidRPr="006B4E64" w:rsidRDefault="00CC435B" w:rsidP="00CC435B">
      <w:pPr>
        <w:pStyle w:val="Geenafstand"/>
        <w:rPr>
          <w:rFonts w:ascii="Tahoma" w:hAnsi="Tahoma" w:cs="Tahoma"/>
          <w:sz w:val="20"/>
          <w:szCs w:val="20"/>
          <w:rPrChange w:id="2261"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262" w:author="RutPW" w:date="2013-10-10T13:24:00Z">
            <w:rPr>
              <w:rFonts w:ascii="Leelawadee" w:hAnsi="Leelawadee" w:cs="Leelawadee"/>
              <w:sz w:val="20"/>
              <w:szCs w:val="20"/>
            </w:rPr>
          </w:rPrChange>
        </w:rPr>
      </w:pPr>
      <w:r w:rsidRPr="006B4E64">
        <w:rPr>
          <w:rFonts w:ascii="Tahoma" w:hAnsi="Tahoma" w:cs="Tahoma"/>
          <w:sz w:val="20"/>
          <w:szCs w:val="20"/>
          <w:rPrChange w:id="2263" w:author="RutPW" w:date="2013-10-10T13:24:00Z">
            <w:rPr>
              <w:rFonts w:ascii="Leelawadee" w:hAnsi="Leelawadee" w:cs="Leelawadee"/>
              <w:sz w:val="20"/>
              <w:szCs w:val="20"/>
            </w:rPr>
          </w:rPrChange>
        </w:rPr>
        <w:t xml:space="preserve">Rinnooy Kan, Alexander, Paul Rutten &amp; Marleen Stikker (2013). Topsector creatieve industrie niet compleet als de kunsten er geen deel van uit maken. </w:t>
      </w:r>
      <w:r w:rsidRPr="006B4E64">
        <w:rPr>
          <w:rFonts w:ascii="Tahoma" w:hAnsi="Tahoma" w:cs="Tahoma"/>
          <w:i/>
          <w:sz w:val="20"/>
          <w:szCs w:val="20"/>
          <w:lang w:val="en-US"/>
          <w:rPrChange w:id="2264" w:author="RutPW" w:date="2013-10-10T13:24:00Z">
            <w:rPr>
              <w:rFonts w:ascii="Leelawadee" w:hAnsi="Leelawadee" w:cs="Leelawadee"/>
              <w:i/>
              <w:sz w:val="20"/>
              <w:szCs w:val="20"/>
            </w:rPr>
          </w:rPrChange>
        </w:rPr>
        <w:t>Financieel Dagblad</w:t>
      </w:r>
      <w:r w:rsidRPr="006B4E64">
        <w:rPr>
          <w:rFonts w:ascii="Tahoma" w:hAnsi="Tahoma" w:cs="Tahoma"/>
          <w:sz w:val="20"/>
          <w:szCs w:val="20"/>
          <w:lang w:val="en-US"/>
          <w:rPrChange w:id="2265" w:author="RutPW" w:date="2013-10-10T13:24:00Z">
            <w:rPr>
              <w:rFonts w:ascii="Leelawadee" w:hAnsi="Leelawadee" w:cs="Leelawadee"/>
              <w:sz w:val="20"/>
              <w:szCs w:val="20"/>
            </w:rPr>
          </w:rPrChange>
        </w:rPr>
        <w:t xml:space="preserve">, 9 februari 2013. </w:t>
      </w:r>
    </w:p>
    <w:p w:rsidR="00CC435B" w:rsidRPr="006B4E64" w:rsidRDefault="00CC435B" w:rsidP="00CC435B">
      <w:pPr>
        <w:pStyle w:val="Geenafstand"/>
        <w:rPr>
          <w:rFonts w:ascii="Tahoma" w:hAnsi="Tahoma" w:cs="Tahoma"/>
          <w:sz w:val="20"/>
          <w:szCs w:val="20"/>
          <w:lang w:val="en-US"/>
          <w:rPrChange w:id="2266"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267" w:author="RutPW" w:date="2013-10-10T13:24:00Z">
            <w:rPr>
              <w:rFonts w:ascii="Leelawadee" w:hAnsi="Leelawadee" w:cs="Leelawadee"/>
              <w:sz w:val="20"/>
              <w:szCs w:val="20"/>
              <w:lang w:val="en-US"/>
            </w:rPr>
          </w:rPrChange>
        </w:rPr>
      </w:pPr>
      <w:r w:rsidRPr="006B4E64">
        <w:rPr>
          <w:rFonts w:ascii="Tahoma" w:hAnsi="Tahoma" w:cs="Tahoma"/>
          <w:sz w:val="20"/>
          <w:szCs w:val="20"/>
          <w:lang w:val="en-US"/>
          <w:rPrChange w:id="2268" w:author="RutPW" w:date="2013-10-10T13:24:00Z">
            <w:rPr>
              <w:rFonts w:ascii="Leelawadee" w:hAnsi="Leelawadee" w:cs="Leelawadee"/>
              <w:sz w:val="20"/>
              <w:szCs w:val="20"/>
              <w:lang w:val="en-US"/>
            </w:rPr>
          </w:rPrChange>
        </w:rPr>
        <w:t xml:space="preserve">Rutten, Paul (2012). Dutchpack </w:t>
      </w:r>
    </w:p>
    <w:p w:rsidR="00CC435B" w:rsidRPr="006B4E64" w:rsidRDefault="00CC435B" w:rsidP="00CC435B">
      <w:pPr>
        <w:pStyle w:val="Geenafstand"/>
        <w:rPr>
          <w:rFonts w:ascii="Tahoma" w:hAnsi="Tahoma" w:cs="Tahoma"/>
          <w:sz w:val="20"/>
          <w:szCs w:val="20"/>
          <w:lang w:val="en-US"/>
          <w:rPrChange w:id="2269" w:author="RutPW" w:date="2013-10-10T13:24:00Z">
            <w:rPr>
              <w:rFonts w:ascii="Leelawadee" w:hAnsi="Leelawadee" w:cs="Leelawadee"/>
              <w:sz w:val="20"/>
              <w:szCs w:val="20"/>
            </w:rPr>
          </w:rPrChange>
        </w:rPr>
      </w:pPr>
    </w:p>
    <w:p w:rsidR="00CC435B" w:rsidRPr="006B4E64" w:rsidRDefault="00CC435B" w:rsidP="00CC435B">
      <w:pPr>
        <w:pStyle w:val="Geenafstand"/>
        <w:ind w:left="284" w:hanging="284"/>
        <w:jc w:val="both"/>
        <w:rPr>
          <w:rFonts w:ascii="Tahoma" w:hAnsi="Tahoma" w:cs="Tahoma"/>
          <w:sz w:val="20"/>
          <w:szCs w:val="20"/>
          <w:lang w:val="en-US"/>
          <w:rPrChange w:id="2270" w:author="RutPW" w:date="2013-10-10T13:24:00Z">
            <w:rPr>
              <w:rFonts w:ascii="Leelawadee" w:hAnsi="Leelawadee" w:cs="Leelawadee"/>
              <w:lang w:val="en-US"/>
            </w:rPr>
          </w:rPrChange>
        </w:rPr>
      </w:pPr>
      <w:r w:rsidRPr="006B4E64">
        <w:rPr>
          <w:rFonts w:ascii="Tahoma" w:hAnsi="Tahoma" w:cs="Tahoma"/>
          <w:sz w:val="20"/>
          <w:szCs w:val="20"/>
          <w:lang w:val="en-US"/>
          <w:rPrChange w:id="2271" w:author="RutPW" w:date="2013-10-10T13:24:00Z">
            <w:rPr>
              <w:rFonts w:ascii="Leelawadee" w:hAnsi="Leelawadee" w:cs="Leelawadee"/>
              <w:b/>
              <w:lang w:val="en-US"/>
            </w:rPr>
          </w:rPrChange>
        </w:rPr>
        <w:t xml:space="preserve">Rutten, Paul, </w:t>
      </w:r>
      <w:r w:rsidRPr="006B4E64">
        <w:rPr>
          <w:rFonts w:ascii="Tahoma" w:hAnsi="Tahoma" w:cs="Tahoma"/>
          <w:i/>
          <w:sz w:val="20"/>
          <w:szCs w:val="20"/>
          <w:lang w:val="en-US"/>
          <w:rPrChange w:id="2272" w:author="RutPW" w:date="2013-10-10T13:24:00Z">
            <w:rPr>
              <w:rFonts w:ascii="Leelawadee" w:hAnsi="Leelawadee" w:cs="Leelawadee"/>
              <w:i/>
              <w:lang w:val="en-US"/>
            </w:rPr>
          </w:rPrChange>
        </w:rPr>
        <w:t>Culture and Urban Regeneration. Reflections on the outcome of the URBACT program</w:t>
      </w:r>
      <w:r w:rsidRPr="006B4E64">
        <w:rPr>
          <w:rFonts w:ascii="Tahoma" w:hAnsi="Tahoma" w:cs="Tahoma"/>
          <w:sz w:val="20"/>
          <w:szCs w:val="20"/>
          <w:lang w:val="en-US"/>
          <w:rPrChange w:id="2273" w:author="RutPW" w:date="2013-10-10T13:24:00Z">
            <w:rPr>
              <w:rFonts w:ascii="Leelawadee" w:hAnsi="Leelawadee" w:cs="Leelawadee"/>
              <w:lang w:val="en-US"/>
            </w:rPr>
          </w:rPrChange>
        </w:rPr>
        <w:t xml:space="preserve">. (working paper), 2006. </w:t>
      </w:r>
    </w:p>
    <w:p w:rsidR="00CC435B" w:rsidRPr="006B4E64" w:rsidRDefault="00CC435B" w:rsidP="00CC435B">
      <w:pPr>
        <w:pStyle w:val="Geenafstand"/>
        <w:ind w:left="284" w:hanging="284"/>
        <w:jc w:val="both"/>
        <w:rPr>
          <w:rFonts w:ascii="Tahoma" w:hAnsi="Tahoma" w:cs="Tahoma"/>
          <w:sz w:val="20"/>
          <w:szCs w:val="20"/>
          <w:lang w:val="en-US"/>
          <w:rPrChange w:id="2274" w:author="RutPW" w:date="2013-10-10T13:24:00Z">
            <w:rPr>
              <w:rFonts w:ascii="Leelawadee" w:hAnsi="Leelawadee" w:cs="Leelawadee"/>
              <w:lang w:val="en-US"/>
            </w:rPr>
          </w:rPrChange>
        </w:rPr>
      </w:pPr>
    </w:p>
    <w:p w:rsidR="00D23626" w:rsidRPr="00D23626" w:rsidRDefault="00D23626" w:rsidP="00D23626">
      <w:pPr>
        <w:spacing w:after="0" w:line="240" w:lineRule="auto"/>
        <w:rPr>
          <w:ins w:id="2275" w:author="RutPW" w:date="2013-10-10T13:55:00Z"/>
          <w:rFonts w:ascii="Tahoma" w:hAnsi="Tahoma" w:cs="Tahoma"/>
          <w:sz w:val="20"/>
          <w:szCs w:val="20"/>
          <w:lang w:val="en-US" w:eastAsia="en-US"/>
        </w:rPr>
      </w:pPr>
      <w:ins w:id="2276" w:author="RutPW" w:date="2013-10-10T13:55:00Z">
        <w:r w:rsidRPr="00F335FD">
          <w:rPr>
            <w:rFonts w:ascii="Tahoma" w:hAnsi="Tahoma" w:cs="Tahoma"/>
            <w:sz w:val="20"/>
            <w:szCs w:val="20"/>
            <w:lang w:val="en-US" w:eastAsia="en-US"/>
          </w:rPr>
          <w:t xml:space="preserve">Rutten, Paul, Olaf Koops &amp; </w:t>
        </w:r>
        <w:r w:rsidRPr="00D23626">
          <w:rPr>
            <w:rFonts w:ascii="Tahoma" w:hAnsi="Tahoma" w:cs="Tahoma"/>
            <w:sz w:val="20"/>
            <w:szCs w:val="20"/>
            <w:lang w:val="en-US" w:eastAsia="en-US"/>
            <w:rPrChange w:id="2277" w:author="RutPW" w:date="2013-10-10T13:55:00Z">
              <w:rPr>
                <w:rFonts w:ascii="Tahoma" w:hAnsi="Tahoma" w:cs="Tahoma"/>
                <w:sz w:val="20"/>
                <w:szCs w:val="20"/>
                <w:lang w:eastAsia="en-US"/>
              </w:rPr>
            </w:rPrChange>
          </w:rPr>
          <w:t>M</w:t>
        </w:r>
        <w:r>
          <w:rPr>
            <w:rFonts w:ascii="Tahoma" w:hAnsi="Tahoma" w:cs="Tahoma"/>
            <w:sz w:val="20"/>
            <w:szCs w:val="20"/>
            <w:lang w:val="en-US" w:eastAsia="en-US"/>
          </w:rPr>
          <w:t>o</w:t>
        </w:r>
        <w:r w:rsidRPr="00D23626">
          <w:rPr>
            <w:rFonts w:ascii="Tahoma" w:hAnsi="Tahoma" w:cs="Tahoma"/>
            <w:sz w:val="20"/>
            <w:szCs w:val="20"/>
            <w:lang w:val="en-US" w:eastAsia="en-US"/>
            <w:rPrChange w:id="2278" w:author="RutPW" w:date="2013-10-10T13:55:00Z">
              <w:rPr>
                <w:rFonts w:ascii="Tahoma" w:hAnsi="Tahoma" w:cs="Tahoma"/>
                <w:sz w:val="20"/>
                <w:szCs w:val="20"/>
                <w:lang w:eastAsia="en-US"/>
              </w:rPr>
            </w:rPrChange>
          </w:rPr>
          <w:t>nique Rose</w:t>
        </w:r>
        <w:r w:rsidRPr="00F335FD">
          <w:rPr>
            <w:rFonts w:ascii="Tahoma" w:hAnsi="Tahoma" w:cs="Tahoma"/>
            <w:sz w:val="20"/>
            <w:szCs w:val="20"/>
            <w:lang w:val="en-US" w:eastAsia="en-US"/>
          </w:rPr>
          <w:t xml:space="preserve">, </w:t>
        </w:r>
        <w:r w:rsidRPr="00D23626">
          <w:rPr>
            <w:rFonts w:ascii="Tahoma" w:hAnsi="Tahoma" w:cs="Tahoma"/>
            <w:i/>
            <w:sz w:val="20"/>
            <w:szCs w:val="20"/>
            <w:lang w:val="en-US" w:eastAsia="en-US"/>
          </w:rPr>
          <w:t>Cross Media Monitor 20</w:t>
        </w:r>
        <w:r>
          <w:rPr>
            <w:rFonts w:ascii="Tahoma" w:hAnsi="Tahoma" w:cs="Tahoma"/>
            <w:i/>
            <w:sz w:val="20"/>
            <w:szCs w:val="20"/>
            <w:lang w:val="en-US" w:eastAsia="en-US"/>
          </w:rPr>
          <w:t>10</w:t>
        </w:r>
        <w:r w:rsidRPr="00F335FD">
          <w:rPr>
            <w:rFonts w:ascii="Tahoma" w:hAnsi="Tahoma" w:cs="Tahoma"/>
            <w:i/>
            <w:sz w:val="20"/>
            <w:szCs w:val="20"/>
            <w:lang w:val="en-US" w:eastAsia="en-US"/>
          </w:rPr>
          <w:t xml:space="preserve">. </w:t>
        </w:r>
        <w:r w:rsidRPr="00D23626">
          <w:rPr>
            <w:rFonts w:ascii="Tahoma" w:hAnsi="Tahoma" w:cs="Tahoma"/>
            <w:i/>
            <w:sz w:val="20"/>
            <w:szCs w:val="20"/>
            <w:lang w:val="en-US" w:eastAsia="en-US"/>
          </w:rPr>
          <w:t>Cross media in cijfers</w:t>
        </w:r>
        <w:r w:rsidRPr="00D23626">
          <w:rPr>
            <w:rFonts w:ascii="Tahoma" w:hAnsi="Tahoma" w:cs="Tahoma"/>
            <w:sz w:val="20"/>
            <w:szCs w:val="20"/>
            <w:lang w:val="en-US" w:eastAsia="en-US"/>
          </w:rPr>
          <w:t xml:space="preserve">. Hilversum: iMMovator Cross Media Network, </w:t>
        </w:r>
        <w:r>
          <w:rPr>
            <w:rFonts w:ascii="Tahoma" w:hAnsi="Tahoma" w:cs="Tahoma"/>
            <w:sz w:val="20"/>
            <w:szCs w:val="20"/>
            <w:lang w:val="en-US" w:eastAsia="en-US"/>
          </w:rPr>
          <w:t>2010.</w:t>
        </w:r>
        <w:r w:rsidRPr="00D23626">
          <w:rPr>
            <w:rFonts w:ascii="Tahoma" w:hAnsi="Tahoma" w:cs="Tahoma"/>
            <w:sz w:val="20"/>
            <w:szCs w:val="20"/>
            <w:lang w:val="en-US" w:eastAsia="en-US"/>
          </w:rPr>
          <w:t xml:space="preserve"> </w:t>
        </w:r>
      </w:ins>
    </w:p>
    <w:p w:rsidR="00D23626" w:rsidRDefault="00D23626" w:rsidP="00CC435B">
      <w:pPr>
        <w:pStyle w:val="Geenafstand"/>
        <w:rPr>
          <w:ins w:id="2279" w:author="RutPW" w:date="2013-10-10T13:55:00Z"/>
          <w:rFonts w:ascii="Tahoma" w:hAnsi="Tahoma" w:cs="Tahoma"/>
          <w:sz w:val="20"/>
          <w:szCs w:val="20"/>
          <w:lang w:val="en-US"/>
        </w:rPr>
      </w:pPr>
    </w:p>
    <w:p w:rsidR="00CC435B" w:rsidRPr="006B4E64" w:rsidRDefault="00CC435B" w:rsidP="00CC435B">
      <w:pPr>
        <w:pStyle w:val="Geenafstand"/>
        <w:rPr>
          <w:rFonts w:ascii="Tahoma" w:hAnsi="Tahoma" w:cs="Tahoma"/>
          <w:sz w:val="20"/>
          <w:szCs w:val="20"/>
          <w:lang w:val="en-US"/>
          <w:rPrChange w:id="2280" w:author="RutPW" w:date="2013-10-10T13:24:00Z">
            <w:rPr>
              <w:rFonts w:ascii="Leelawadee" w:hAnsi="Leelawadee" w:cs="Leelawadee"/>
              <w:sz w:val="20"/>
              <w:szCs w:val="20"/>
              <w:lang w:val="en-US"/>
            </w:rPr>
          </w:rPrChange>
        </w:rPr>
      </w:pPr>
      <w:r w:rsidRPr="00922045">
        <w:rPr>
          <w:rFonts w:ascii="Tahoma" w:hAnsi="Tahoma" w:cs="Tahoma"/>
          <w:sz w:val="20"/>
          <w:szCs w:val="20"/>
          <w:lang w:val="en-US"/>
          <w:rPrChange w:id="2281" w:author="RutPW" w:date="2013-10-10T15:17:00Z">
            <w:rPr>
              <w:rFonts w:ascii="Leelawadee" w:hAnsi="Leelawadee" w:cs="Leelawadee"/>
              <w:sz w:val="20"/>
              <w:szCs w:val="20"/>
            </w:rPr>
          </w:rPrChange>
        </w:rPr>
        <w:t xml:space="preserve">Rutten, Paul, Olaf Koops &amp; Otillie Nieuwenhuis, </w:t>
      </w:r>
      <w:r w:rsidRPr="00922045">
        <w:rPr>
          <w:rFonts w:ascii="Tahoma" w:hAnsi="Tahoma" w:cs="Tahoma"/>
          <w:i/>
          <w:sz w:val="20"/>
          <w:szCs w:val="20"/>
          <w:lang w:val="en-US"/>
          <w:rPrChange w:id="2282" w:author="RutPW" w:date="2013-10-10T15:17:00Z">
            <w:rPr>
              <w:rFonts w:ascii="Leelawadee" w:hAnsi="Leelawadee" w:cs="Leelawadee"/>
              <w:i/>
              <w:sz w:val="20"/>
              <w:szCs w:val="20"/>
            </w:rPr>
          </w:rPrChange>
        </w:rPr>
        <w:t xml:space="preserve">Cross Media Monitor 2012. </w:t>
      </w:r>
      <w:r w:rsidRPr="006B4E64">
        <w:rPr>
          <w:rFonts w:ascii="Tahoma" w:hAnsi="Tahoma" w:cs="Tahoma"/>
          <w:i/>
          <w:sz w:val="20"/>
          <w:szCs w:val="20"/>
          <w:lang w:val="en-US"/>
          <w:rPrChange w:id="2283" w:author="RutPW" w:date="2013-10-10T13:24:00Z">
            <w:rPr>
              <w:rFonts w:ascii="Leelawadee" w:hAnsi="Leelawadee" w:cs="Leelawadee"/>
              <w:i/>
              <w:sz w:val="20"/>
              <w:szCs w:val="20"/>
            </w:rPr>
          </w:rPrChange>
        </w:rPr>
        <w:t>Cross media in cijfers</w:t>
      </w:r>
      <w:r w:rsidRPr="006B4E64">
        <w:rPr>
          <w:rFonts w:ascii="Tahoma" w:hAnsi="Tahoma" w:cs="Tahoma"/>
          <w:sz w:val="20"/>
          <w:szCs w:val="20"/>
          <w:lang w:val="en-US"/>
          <w:rPrChange w:id="2284" w:author="RutPW" w:date="2013-10-10T13:24:00Z">
            <w:rPr>
              <w:rFonts w:ascii="Leelawadee" w:hAnsi="Leelawadee" w:cs="Leelawadee"/>
              <w:sz w:val="20"/>
              <w:szCs w:val="20"/>
              <w:lang w:val="en-US"/>
            </w:rPr>
          </w:rPrChange>
        </w:rPr>
        <w:t xml:space="preserve">. Hilversum: iMMovator Cross Media Network, 2012a. </w:t>
      </w:r>
    </w:p>
    <w:p w:rsidR="00CC435B" w:rsidRPr="006B4E64" w:rsidRDefault="00CC435B" w:rsidP="00CC435B">
      <w:pPr>
        <w:pStyle w:val="Geenafstand"/>
        <w:rPr>
          <w:rFonts w:ascii="Tahoma" w:hAnsi="Tahoma" w:cs="Tahoma"/>
          <w:sz w:val="20"/>
          <w:szCs w:val="20"/>
          <w:lang w:val="en-US"/>
          <w:rPrChange w:id="2285"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286" w:author="RutPW" w:date="2013-10-10T13:24:00Z">
            <w:rPr>
              <w:rFonts w:ascii="Leelawadee" w:hAnsi="Leelawadee" w:cs="Leelawadee"/>
              <w:sz w:val="20"/>
              <w:szCs w:val="20"/>
              <w:lang w:val="en-US"/>
            </w:rPr>
          </w:rPrChange>
        </w:rPr>
      </w:pPr>
      <w:r w:rsidRPr="00922045">
        <w:rPr>
          <w:rFonts w:ascii="Tahoma" w:hAnsi="Tahoma" w:cs="Tahoma"/>
          <w:sz w:val="20"/>
          <w:szCs w:val="20"/>
          <w:lang w:val="en-US"/>
          <w:rPrChange w:id="2287" w:author="RutPW" w:date="2013-10-10T15:17:00Z">
            <w:rPr>
              <w:rFonts w:ascii="Leelawadee" w:hAnsi="Leelawadee" w:cs="Leelawadee"/>
              <w:sz w:val="20"/>
              <w:szCs w:val="20"/>
            </w:rPr>
          </w:rPrChange>
        </w:rPr>
        <w:t xml:space="preserve">Rutten, Paul, Olaf Koops &amp; Ottilie Nieuwenhuis, </w:t>
      </w:r>
      <w:r w:rsidRPr="00922045">
        <w:rPr>
          <w:rFonts w:ascii="Tahoma" w:hAnsi="Tahoma" w:cs="Tahoma"/>
          <w:i/>
          <w:sz w:val="20"/>
          <w:szCs w:val="20"/>
          <w:lang w:val="en-US"/>
          <w:rPrChange w:id="2288" w:author="RutPW" w:date="2013-10-10T15:17:00Z">
            <w:rPr>
              <w:rFonts w:ascii="Leelawadee" w:hAnsi="Leelawadee" w:cs="Leelawadee"/>
              <w:i/>
              <w:sz w:val="20"/>
              <w:szCs w:val="20"/>
            </w:rPr>
          </w:rPrChange>
        </w:rPr>
        <w:t xml:space="preserve">Cross Media Monitor. </w:t>
      </w:r>
      <w:r w:rsidRPr="006B4E64">
        <w:rPr>
          <w:rFonts w:ascii="Tahoma" w:hAnsi="Tahoma" w:cs="Tahoma"/>
          <w:i/>
          <w:sz w:val="20"/>
          <w:szCs w:val="20"/>
          <w:lang w:val="en-US"/>
          <w:rPrChange w:id="2289" w:author="RutPW" w:date="2013-10-10T13:24:00Z">
            <w:rPr>
              <w:rFonts w:ascii="Leelawadee" w:hAnsi="Leelawadee" w:cs="Leelawadee"/>
              <w:i/>
              <w:sz w:val="20"/>
              <w:szCs w:val="20"/>
              <w:lang w:val="en-US"/>
            </w:rPr>
          </w:rPrChange>
        </w:rPr>
        <w:t>Top 25 Cross Media Steden in Nederland</w:t>
      </w:r>
      <w:r w:rsidRPr="006B4E64">
        <w:rPr>
          <w:rFonts w:ascii="Tahoma" w:hAnsi="Tahoma" w:cs="Tahoma"/>
          <w:sz w:val="20"/>
          <w:szCs w:val="20"/>
          <w:lang w:val="en-US"/>
          <w:rPrChange w:id="2290" w:author="RutPW" w:date="2013-10-10T13:24:00Z">
            <w:rPr>
              <w:rFonts w:ascii="Leelawadee" w:hAnsi="Leelawadee" w:cs="Leelawadee"/>
              <w:sz w:val="20"/>
              <w:szCs w:val="20"/>
              <w:lang w:val="en-US"/>
            </w:rPr>
          </w:rPrChange>
        </w:rPr>
        <w:t>. Hilversum: iMMovator Cross Media Network, 2012b.</w:t>
      </w:r>
    </w:p>
    <w:p w:rsidR="00CC435B" w:rsidRPr="006B4E64" w:rsidRDefault="00CC435B" w:rsidP="00CC435B">
      <w:pPr>
        <w:pStyle w:val="Geenafstand"/>
        <w:rPr>
          <w:rFonts w:ascii="Tahoma" w:hAnsi="Tahoma" w:cs="Tahoma"/>
          <w:sz w:val="20"/>
          <w:szCs w:val="20"/>
          <w:lang w:val="en-US"/>
          <w:rPrChange w:id="2291" w:author="RutPW" w:date="2013-10-10T13:24:00Z">
            <w:rPr>
              <w:rFonts w:ascii="Leelawadee" w:hAnsi="Leelawadee" w:cs="Leelawadee"/>
              <w:sz w:val="20"/>
              <w:szCs w:val="20"/>
              <w:lang w:val="en-US"/>
            </w:rPr>
          </w:rPrChange>
        </w:rPr>
      </w:pPr>
    </w:p>
    <w:p w:rsidR="00CC435B" w:rsidRPr="00922045" w:rsidRDefault="00CC435B" w:rsidP="00CC435B">
      <w:pPr>
        <w:pStyle w:val="Geenafstand"/>
        <w:rPr>
          <w:rFonts w:ascii="Tahoma" w:hAnsi="Tahoma" w:cs="Tahoma"/>
          <w:sz w:val="20"/>
          <w:szCs w:val="20"/>
          <w:lang w:val="en-US"/>
          <w:rPrChange w:id="2292" w:author="RutPW" w:date="2013-10-10T15:17:00Z">
            <w:rPr>
              <w:rFonts w:ascii="Leelawadee" w:hAnsi="Leelawadee" w:cs="Leelawadee"/>
              <w:sz w:val="20"/>
              <w:szCs w:val="20"/>
            </w:rPr>
          </w:rPrChange>
        </w:rPr>
      </w:pPr>
      <w:r w:rsidRPr="00922045">
        <w:rPr>
          <w:rFonts w:ascii="Tahoma" w:hAnsi="Tahoma" w:cs="Tahoma"/>
          <w:sz w:val="20"/>
          <w:szCs w:val="20"/>
          <w:lang w:val="en-US"/>
          <w:rPrChange w:id="2293" w:author="RutPW" w:date="2013-10-10T15:17:00Z">
            <w:rPr>
              <w:rFonts w:ascii="Leelawadee" w:hAnsi="Leelawadee" w:cs="Leelawadee"/>
              <w:sz w:val="20"/>
              <w:szCs w:val="20"/>
            </w:rPr>
          </w:rPrChange>
        </w:rPr>
        <w:t xml:space="preserve">Rutten, Paul, Olaf Koops &amp; Monique Roso, </w:t>
      </w:r>
      <w:r w:rsidRPr="00922045">
        <w:rPr>
          <w:rFonts w:ascii="Tahoma" w:hAnsi="Tahoma" w:cs="Tahoma"/>
          <w:i/>
          <w:sz w:val="20"/>
          <w:szCs w:val="20"/>
          <w:lang w:val="en-US"/>
          <w:rPrChange w:id="2294" w:author="RutPW" w:date="2013-10-10T15:17:00Z">
            <w:rPr>
              <w:rFonts w:ascii="Leelawadee" w:hAnsi="Leelawadee" w:cs="Leelawadee"/>
              <w:i/>
              <w:sz w:val="20"/>
              <w:szCs w:val="20"/>
            </w:rPr>
          </w:rPrChange>
        </w:rPr>
        <w:t>Creatieve industrie in de SBI 2008 bedrijfsindeling</w:t>
      </w:r>
      <w:r w:rsidRPr="00922045">
        <w:rPr>
          <w:rFonts w:ascii="Tahoma" w:hAnsi="Tahoma" w:cs="Tahoma"/>
          <w:sz w:val="20"/>
          <w:szCs w:val="20"/>
          <w:lang w:val="en-US"/>
          <w:rPrChange w:id="2295" w:author="RutPW" w:date="2013-10-10T15:17:00Z">
            <w:rPr>
              <w:rFonts w:ascii="Leelawadee" w:hAnsi="Leelawadee" w:cs="Leelawadee"/>
              <w:sz w:val="20"/>
              <w:szCs w:val="20"/>
            </w:rPr>
          </w:rPrChange>
        </w:rPr>
        <w:t>. Delft: TNO, 2010.</w:t>
      </w:r>
    </w:p>
    <w:p w:rsidR="00CC435B" w:rsidRPr="00922045" w:rsidRDefault="00CC435B" w:rsidP="00CC435B">
      <w:pPr>
        <w:pStyle w:val="Geenafstand"/>
        <w:rPr>
          <w:rFonts w:ascii="Tahoma" w:hAnsi="Tahoma" w:cs="Tahoma"/>
          <w:sz w:val="20"/>
          <w:szCs w:val="20"/>
          <w:lang w:val="en-US"/>
          <w:rPrChange w:id="2296" w:author="RutPW" w:date="2013-10-10T15:17: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297" w:author="RutPW" w:date="2013-10-10T13:24:00Z">
            <w:rPr>
              <w:rFonts w:ascii="Leelawadee" w:hAnsi="Leelawadee" w:cs="Leelawadee"/>
              <w:sz w:val="20"/>
              <w:szCs w:val="20"/>
            </w:rPr>
          </w:rPrChange>
        </w:rPr>
      </w:pPr>
      <w:r w:rsidRPr="006B4E64">
        <w:rPr>
          <w:rFonts w:ascii="Tahoma" w:hAnsi="Tahoma" w:cs="Tahoma"/>
          <w:sz w:val="20"/>
          <w:szCs w:val="20"/>
          <w:rPrChange w:id="2298" w:author="RutPW" w:date="2013-10-10T13:24:00Z">
            <w:rPr>
              <w:rFonts w:ascii="Leelawadee" w:hAnsi="Leelawadee" w:cs="Leelawadee"/>
              <w:sz w:val="20"/>
              <w:szCs w:val="20"/>
            </w:rPr>
          </w:rPrChange>
        </w:rPr>
        <w:t xml:space="preserve">Rutten, Paul, Walter Manshanden, Jos Muskens &amp; Olaf Koops, </w:t>
      </w:r>
      <w:r w:rsidRPr="006B4E64">
        <w:rPr>
          <w:rFonts w:ascii="Tahoma" w:hAnsi="Tahoma" w:cs="Tahoma"/>
          <w:i/>
          <w:sz w:val="20"/>
          <w:szCs w:val="20"/>
          <w:rPrChange w:id="2299" w:author="RutPW" w:date="2013-10-10T13:24:00Z">
            <w:rPr>
              <w:rFonts w:ascii="Leelawadee" w:hAnsi="Leelawadee" w:cs="Leelawadee"/>
              <w:i/>
              <w:sz w:val="20"/>
              <w:szCs w:val="20"/>
            </w:rPr>
          </w:rPrChange>
        </w:rPr>
        <w:t>De creatieve industrie in Amsterdam en de regio</w:t>
      </w:r>
      <w:r w:rsidRPr="006B4E64">
        <w:rPr>
          <w:rFonts w:ascii="Tahoma" w:hAnsi="Tahoma" w:cs="Tahoma"/>
          <w:sz w:val="20"/>
          <w:szCs w:val="20"/>
          <w:rPrChange w:id="2300" w:author="RutPW" w:date="2013-10-10T13:24:00Z">
            <w:rPr>
              <w:rFonts w:ascii="Leelawadee" w:hAnsi="Leelawadee" w:cs="Leelawadee"/>
              <w:sz w:val="20"/>
              <w:szCs w:val="20"/>
            </w:rPr>
          </w:rPrChange>
        </w:rPr>
        <w:t xml:space="preserve">. Delft: TNO Strategie, Technologie en Beleid, 2004. </w:t>
      </w:r>
    </w:p>
    <w:p w:rsidR="00CC435B" w:rsidRPr="006B4E64" w:rsidRDefault="00CC435B" w:rsidP="00CC435B">
      <w:pPr>
        <w:pStyle w:val="Geenafstand"/>
        <w:rPr>
          <w:rFonts w:ascii="Tahoma" w:hAnsi="Tahoma" w:cs="Tahoma"/>
          <w:sz w:val="20"/>
          <w:szCs w:val="20"/>
          <w:rPrChange w:id="2301"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302" w:author="RutPW" w:date="2013-10-10T13:24:00Z">
            <w:rPr>
              <w:rFonts w:ascii="Leelawadee" w:hAnsi="Leelawadee" w:cs="Leelawadee"/>
              <w:sz w:val="20"/>
              <w:szCs w:val="20"/>
            </w:rPr>
          </w:rPrChange>
        </w:rPr>
      </w:pPr>
      <w:r w:rsidRPr="006B4E64">
        <w:rPr>
          <w:rFonts w:ascii="Tahoma" w:hAnsi="Tahoma" w:cs="Tahoma"/>
          <w:sz w:val="20"/>
          <w:szCs w:val="20"/>
          <w:rPrChange w:id="2303" w:author="RutPW" w:date="2013-10-10T13:24:00Z">
            <w:rPr>
              <w:rFonts w:ascii="Leelawadee" w:hAnsi="Leelawadee" w:cs="Leelawadee"/>
              <w:sz w:val="20"/>
              <w:szCs w:val="20"/>
            </w:rPr>
          </w:rPrChange>
        </w:rPr>
        <w:t xml:space="preserve">Rutten, Paul, Walter Manshanden, Mhiera den Blanken, Pieter de Bruijn &amp; Olaf Koops (2005). </w:t>
      </w:r>
      <w:r w:rsidRPr="006B4E64">
        <w:rPr>
          <w:rFonts w:ascii="Tahoma" w:hAnsi="Tahoma" w:cs="Tahoma"/>
          <w:i/>
          <w:sz w:val="20"/>
          <w:szCs w:val="20"/>
          <w:rPrChange w:id="2304" w:author="RutPW" w:date="2013-10-10T13:24:00Z">
            <w:rPr>
              <w:rFonts w:ascii="Leelawadee" w:hAnsi="Leelawadee" w:cs="Leelawadee"/>
              <w:i/>
              <w:sz w:val="20"/>
              <w:szCs w:val="20"/>
            </w:rPr>
          </w:rPrChange>
        </w:rPr>
        <w:t>Vormgeving in de creatieve economie</w:t>
      </w:r>
      <w:r w:rsidRPr="006B4E64">
        <w:rPr>
          <w:rFonts w:ascii="Tahoma" w:hAnsi="Tahoma" w:cs="Tahoma"/>
          <w:sz w:val="20"/>
          <w:szCs w:val="20"/>
          <w:rPrChange w:id="2305" w:author="RutPW" w:date="2013-10-10T13:24:00Z">
            <w:rPr>
              <w:rFonts w:ascii="Leelawadee" w:hAnsi="Leelawadee" w:cs="Leelawadee"/>
              <w:sz w:val="20"/>
              <w:szCs w:val="20"/>
            </w:rPr>
          </w:rPrChange>
        </w:rPr>
        <w:t>. Delft: TNO, 2005.</w:t>
      </w:r>
    </w:p>
    <w:p w:rsidR="00CC435B" w:rsidRPr="006B4E64" w:rsidRDefault="00CC435B" w:rsidP="00CC435B">
      <w:pPr>
        <w:pStyle w:val="Geenafstand"/>
        <w:rPr>
          <w:rFonts w:ascii="Tahoma" w:hAnsi="Tahoma" w:cs="Tahoma"/>
          <w:sz w:val="20"/>
          <w:szCs w:val="20"/>
          <w:rPrChange w:id="2306"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lang w:val="en-US"/>
          <w:rPrChange w:id="2307" w:author="RutPW" w:date="2013-10-10T13:24:00Z">
            <w:rPr>
              <w:rFonts w:ascii="Leelawadee" w:hAnsi="Leelawadee" w:cs="Leelawadee"/>
              <w:sz w:val="20"/>
              <w:szCs w:val="20"/>
              <w:lang w:val="en-US"/>
            </w:rPr>
          </w:rPrChange>
        </w:rPr>
      </w:pPr>
      <w:r w:rsidRPr="006B4E64">
        <w:rPr>
          <w:rFonts w:ascii="Tahoma" w:hAnsi="Tahoma" w:cs="Tahoma"/>
          <w:sz w:val="20"/>
          <w:szCs w:val="20"/>
          <w:rPrChange w:id="2308" w:author="RutPW" w:date="2013-10-10T13:24:00Z">
            <w:rPr>
              <w:rFonts w:ascii="Leelawadee" w:hAnsi="Leelawadee" w:cs="Leelawadee"/>
              <w:sz w:val="20"/>
              <w:szCs w:val="20"/>
            </w:rPr>
          </w:rPrChange>
        </w:rPr>
        <w:t xml:space="preserve">Rutten, Paul, Gerard Marlet &amp; Frank van Oort, </w:t>
      </w:r>
      <w:r w:rsidRPr="006B4E64">
        <w:rPr>
          <w:rFonts w:ascii="Tahoma" w:hAnsi="Tahoma" w:cs="Tahoma"/>
          <w:i/>
          <w:sz w:val="20"/>
          <w:szCs w:val="20"/>
          <w:rPrChange w:id="2309" w:author="RutPW" w:date="2013-10-10T13:24:00Z">
            <w:rPr>
              <w:rFonts w:ascii="Leelawadee" w:hAnsi="Leelawadee" w:cs="Leelawadee"/>
              <w:i/>
              <w:sz w:val="20"/>
              <w:szCs w:val="20"/>
            </w:rPr>
          </w:rPrChange>
        </w:rPr>
        <w:t>De creatieve industrie als vliegwiel</w:t>
      </w:r>
      <w:r w:rsidRPr="006B4E64">
        <w:rPr>
          <w:rFonts w:ascii="Tahoma" w:hAnsi="Tahoma" w:cs="Tahoma"/>
          <w:sz w:val="20"/>
          <w:szCs w:val="20"/>
          <w:rPrChange w:id="2310" w:author="RutPW" w:date="2013-10-10T13:24:00Z">
            <w:rPr>
              <w:rFonts w:ascii="Leelawadee" w:hAnsi="Leelawadee" w:cs="Leelawadee"/>
              <w:sz w:val="20"/>
              <w:szCs w:val="20"/>
            </w:rPr>
          </w:rPrChange>
        </w:rPr>
        <w:t xml:space="preserve">. </w:t>
      </w:r>
      <w:r w:rsidRPr="006B4E64">
        <w:rPr>
          <w:rFonts w:ascii="Tahoma" w:hAnsi="Tahoma" w:cs="Tahoma"/>
          <w:sz w:val="20"/>
          <w:szCs w:val="20"/>
          <w:lang w:val="en-US"/>
          <w:rPrChange w:id="2311" w:author="RutPW" w:date="2013-10-10T13:24:00Z">
            <w:rPr>
              <w:rFonts w:ascii="Leelawadee" w:hAnsi="Leelawadee" w:cs="Leelawadee"/>
              <w:sz w:val="20"/>
              <w:szCs w:val="20"/>
              <w:lang w:val="en-US"/>
            </w:rPr>
          </w:rPrChange>
        </w:rPr>
        <w:t>Haarlem: Paul Rutten Onderzoek, 2011.</w:t>
      </w:r>
    </w:p>
    <w:p w:rsidR="00CC435B" w:rsidRPr="006B4E64" w:rsidRDefault="00CC435B" w:rsidP="00CC435B">
      <w:pPr>
        <w:pStyle w:val="Geenafstand"/>
        <w:rPr>
          <w:rFonts w:ascii="Tahoma" w:hAnsi="Tahoma" w:cs="Tahoma"/>
          <w:sz w:val="20"/>
          <w:szCs w:val="20"/>
          <w:lang w:val="en-US"/>
          <w:rPrChange w:id="2312" w:author="RutPW" w:date="2013-10-10T13:24:00Z">
            <w:rPr>
              <w:rFonts w:ascii="Leelawadee" w:hAnsi="Leelawadee" w:cs="Leelawadee"/>
              <w:sz w:val="20"/>
              <w:szCs w:val="20"/>
              <w:lang w:val="en-US"/>
            </w:rPr>
          </w:rPrChange>
        </w:rPr>
      </w:pPr>
    </w:p>
    <w:p w:rsidR="00CC435B" w:rsidRPr="006B4E64" w:rsidRDefault="00CC435B">
      <w:pPr>
        <w:pStyle w:val="Geenafstand"/>
        <w:jc w:val="both"/>
        <w:rPr>
          <w:rFonts w:ascii="Tahoma" w:hAnsi="Tahoma" w:cs="Tahoma"/>
          <w:sz w:val="20"/>
          <w:szCs w:val="20"/>
          <w:lang w:val="en-US"/>
          <w:rPrChange w:id="2313" w:author="RutPW" w:date="2013-10-10T13:24:00Z">
            <w:rPr>
              <w:rFonts w:ascii="Leelawadee" w:hAnsi="Leelawadee" w:cs="Leelawadee"/>
              <w:lang w:val="en-US"/>
            </w:rPr>
          </w:rPrChange>
        </w:rPr>
        <w:pPrChange w:id="2314" w:author="RutPW" w:date="2013-10-10T13:24:00Z">
          <w:pPr>
            <w:pStyle w:val="Geenafstand"/>
            <w:ind w:left="284" w:hanging="284"/>
            <w:jc w:val="both"/>
          </w:pPr>
        </w:pPrChange>
      </w:pPr>
      <w:r w:rsidRPr="006B4E64">
        <w:rPr>
          <w:rFonts w:ascii="Tahoma" w:hAnsi="Tahoma" w:cs="Tahoma"/>
          <w:sz w:val="20"/>
          <w:szCs w:val="20"/>
          <w:lang w:val="en-GB"/>
          <w:rPrChange w:id="2315" w:author="RutPW" w:date="2013-10-10T13:24:00Z">
            <w:rPr>
              <w:rFonts w:ascii="Leelawadee" w:hAnsi="Leelawadee" w:cs="Leelawadee"/>
              <w:b/>
              <w:lang w:val="en-GB"/>
            </w:rPr>
          </w:rPrChange>
        </w:rPr>
        <w:t xml:space="preserve">Scott, Alan. J., </w:t>
      </w:r>
      <w:r w:rsidRPr="006B4E64">
        <w:rPr>
          <w:rFonts w:ascii="Tahoma" w:hAnsi="Tahoma" w:cs="Tahoma"/>
          <w:i/>
          <w:sz w:val="20"/>
          <w:szCs w:val="20"/>
          <w:lang w:val="en-GB"/>
          <w:rPrChange w:id="2316" w:author="RutPW" w:date="2013-10-10T13:24:00Z">
            <w:rPr>
              <w:rFonts w:ascii="Leelawadee" w:hAnsi="Leelawadee" w:cs="Leelawadee"/>
              <w:i/>
              <w:lang w:val="en-GB"/>
            </w:rPr>
          </w:rPrChange>
        </w:rPr>
        <w:t>The cultural economy of cities; Essays on the geography of image-producing industries.</w:t>
      </w:r>
      <w:r w:rsidRPr="006B4E64">
        <w:rPr>
          <w:rFonts w:ascii="Tahoma" w:hAnsi="Tahoma" w:cs="Tahoma"/>
          <w:sz w:val="20"/>
          <w:szCs w:val="20"/>
          <w:lang w:val="en-GB"/>
          <w:rPrChange w:id="2317" w:author="RutPW" w:date="2013-10-10T13:24:00Z">
            <w:rPr>
              <w:rFonts w:ascii="Leelawadee" w:hAnsi="Leelawadee" w:cs="Leelawadee"/>
              <w:lang w:val="en-GB"/>
            </w:rPr>
          </w:rPrChange>
        </w:rPr>
        <w:t xml:space="preserve"> </w:t>
      </w:r>
      <w:r w:rsidRPr="006B4E64">
        <w:rPr>
          <w:rFonts w:ascii="Tahoma" w:hAnsi="Tahoma" w:cs="Tahoma"/>
          <w:sz w:val="20"/>
          <w:szCs w:val="20"/>
          <w:lang w:val="en-US"/>
          <w:rPrChange w:id="2318" w:author="RutPW" w:date="2013-10-10T13:24:00Z">
            <w:rPr>
              <w:rFonts w:ascii="Leelawadee" w:hAnsi="Leelawadee" w:cs="Leelawadee"/>
              <w:lang w:val="en-US"/>
            </w:rPr>
          </w:rPrChange>
        </w:rPr>
        <w:t>London, Thousand Oaks, New Dehli: Sage, 2000.</w:t>
      </w:r>
    </w:p>
    <w:p w:rsidR="00CC435B" w:rsidRPr="006B4E64" w:rsidDel="00035100" w:rsidRDefault="00CC435B" w:rsidP="00CC435B">
      <w:pPr>
        <w:pStyle w:val="Geenafstand"/>
        <w:rPr>
          <w:del w:id="2319" w:author="RutPW" w:date="2013-10-09T16:17:00Z"/>
          <w:rFonts w:ascii="Tahoma" w:hAnsi="Tahoma" w:cs="Tahoma"/>
          <w:sz w:val="20"/>
          <w:szCs w:val="20"/>
          <w:lang w:val="en-US"/>
          <w:rPrChange w:id="2320" w:author="RutPW" w:date="2013-10-10T13:24:00Z">
            <w:rPr>
              <w:del w:id="2321" w:author="RutPW" w:date="2013-10-09T16:17:00Z"/>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322" w:author="RutPW" w:date="2013-10-10T13:24:00Z">
            <w:rPr>
              <w:rFonts w:ascii="Leelawadee" w:hAnsi="Leelawadee" w:cs="Leelawadee"/>
              <w:sz w:val="20"/>
              <w:szCs w:val="20"/>
              <w:lang w:val="en-US"/>
            </w:rPr>
          </w:rPrChange>
        </w:rPr>
      </w:pPr>
    </w:p>
    <w:p w:rsidR="00CC435B" w:rsidRPr="006B4E64" w:rsidRDefault="00CC435B" w:rsidP="00CC435B">
      <w:pPr>
        <w:pStyle w:val="Geenafstand"/>
        <w:rPr>
          <w:rFonts w:ascii="Tahoma" w:hAnsi="Tahoma" w:cs="Tahoma"/>
          <w:sz w:val="20"/>
          <w:szCs w:val="20"/>
          <w:lang w:val="en-US"/>
          <w:rPrChange w:id="2323" w:author="RutPW" w:date="2013-10-10T13:24:00Z">
            <w:rPr>
              <w:rFonts w:ascii="Leelawadee" w:hAnsi="Leelawadee" w:cs="Leelawadee"/>
              <w:sz w:val="20"/>
              <w:szCs w:val="20"/>
            </w:rPr>
          </w:rPrChange>
        </w:rPr>
      </w:pPr>
      <w:r w:rsidRPr="006B4E64">
        <w:rPr>
          <w:rFonts w:ascii="Tahoma" w:hAnsi="Tahoma" w:cs="Tahoma"/>
          <w:sz w:val="20"/>
          <w:szCs w:val="20"/>
          <w:lang w:val="en-US"/>
          <w:rPrChange w:id="2324" w:author="RutPW" w:date="2013-10-10T13:24:00Z">
            <w:rPr>
              <w:rFonts w:ascii="Leelawadee" w:hAnsi="Leelawadee" w:cs="Leelawadee"/>
              <w:sz w:val="20"/>
              <w:szCs w:val="20"/>
              <w:lang w:val="en-US"/>
            </w:rPr>
          </w:rPrChange>
        </w:rPr>
        <w:t xml:space="preserve">Siegal, Nina (2013). Dutch arts scene is under siege. </w:t>
      </w:r>
      <w:r w:rsidRPr="006B4E64">
        <w:rPr>
          <w:rFonts w:ascii="Tahoma" w:hAnsi="Tahoma" w:cs="Tahoma"/>
          <w:i/>
          <w:sz w:val="20"/>
          <w:szCs w:val="20"/>
          <w:lang w:val="en-US"/>
          <w:rPrChange w:id="2325" w:author="RutPW" w:date="2013-10-10T13:24:00Z">
            <w:rPr>
              <w:rFonts w:ascii="Leelawadee" w:hAnsi="Leelawadee" w:cs="Leelawadee"/>
              <w:i/>
              <w:sz w:val="20"/>
              <w:szCs w:val="20"/>
            </w:rPr>
          </w:rPrChange>
        </w:rPr>
        <w:t>New York Times</w:t>
      </w:r>
      <w:r w:rsidRPr="006B4E64">
        <w:rPr>
          <w:rFonts w:ascii="Tahoma" w:hAnsi="Tahoma" w:cs="Tahoma"/>
          <w:sz w:val="20"/>
          <w:szCs w:val="20"/>
          <w:lang w:val="en-US"/>
          <w:rPrChange w:id="2326" w:author="RutPW" w:date="2013-10-10T13:24:00Z">
            <w:rPr>
              <w:rFonts w:ascii="Leelawadee" w:hAnsi="Leelawadee" w:cs="Leelawadee"/>
              <w:sz w:val="20"/>
              <w:szCs w:val="20"/>
            </w:rPr>
          </w:rPrChange>
        </w:rPr>
        <w:t>, 29 januari, 2013</w:t>
      </w:r>
    </w:p>
    <w:p w:rsidR="00CC435B" w:rsidRPr="006B4E64" w:rsidRDefault="00CC435B" w:rsidP="00CC435B">
      <w:pPr>
        <w:pStyle w:val="Geenafstand"/>
        <w:rPr>
          <w:rFonts w:ascii="Tahoma" w:hAnsi="Tahoma" w:cs="Tahoma"/>
          <w:sz w:val="20"/>
          <w:szCs w:val="20"/>
          <w:rPrChange w:id="2327" w:author="RutPW" w:date="2013-10-10T13:24:00Z">
            <w:rPr>
              <w:rFonts w:ascii="Leelawadee" w:hAnsi="Leelawadee" w:cs="Leelawadee"/>
              <w:sz w:val="20"/>
              <w:szCs w:val="20"/>
            </w:rPr>
          </w:rPrChange>
        </w:rPr>
      </w:pPr>
      <w:r w:rsidRPr="006B4E64">
        <w:rPr>
          <w:rFonts w:ascii="Tahoma" w:hAnsi="Tahoma" w:cs="Tahoma"/>
          <w:sz w:val="20"/>
          <w:szCs w:val="20"/>
          <w:lang w:val="en-US"/>
          <w:rPrChange w:id="2328" w:author="RutPW" w:date="2013-10-10T13:24:00Z">
            <w:rPr>
              <w:rFonts w:ascii="Leelawadee" w:hAnsi="Leelawadee" w:cs="Leelawadee"/>
              <w:sz w:val="20"/>
              <w:szCs w:val="20"/>
            </w:rPr>
          </w:rPrChange>
        </w:rPr>
        <w:t xml:space="preserve">Steenbergen, Renée (2013). </w:t>
      </w:r>
      <w:r w:rsidRPr="006B4E64">
        <w:rPr>
          <w:rFonts w:ascii="Tahoma" w:hAnsi="Tahoma" w:cs="Tahoma"/>
          <w:i/>
          <w:sz w:val="20"/>
          <w:szCs w:val="20"/>
          <w:rPrChange w:id="2329" w:author="RutPW" w:date="2013-10-10T13:24:00Z">
            <w:rPr>
              <w:rFonts w:ascii="Leelawadee" w:hAnsi="Leelawadee" w:cs="Leelawadee"/>
              <w:i/>
              <w:sz w:val="20"/>
              <w:szCs w:val="20"/>
            </w:rPr>
          </w:rPrChange>
        </w:rPr>
        <w:t>Leren van Britse bezuinigingen</w:t>
      </w:r>
      <w:r w:rsidRPr="006B4E64">
        <w:rPr>
          <w:rFonts w:ascii="Tahoma" w:hAnsi="Tahoma" w:cs="Tahoma"/>
          <w:sz w:val="20"/>
          <w:szCs w:val="20"/>
          <w:rPrChange w:id="2330" w:author="RutPW" w:date="2013-10-10T13:24:00Z">
            <w:rPr>
              <w:rFonts w:ascii="Leelawadee" w:hAnsi="Leelawadee" w:cs="Leelawadee"/>
              <w:sz w:val="20"/>
              <w:szCs w:val="20"/>
            </w:rPr>
          </w:rPrChange>
        </w:rPr>
        <w:t xml:space="preserve">. </w:t>
      </w:r>
      <w:r w:rsidRPr="006B4E64">
        <w:rPr>
          <w:rFonts w:ascii="Tahoma" w:hAnsi="Tahoma" w:cs="Tahoma"/>
          <w:i/>
          <w:sz w:val="20"/>
          <w:szCs w:val="20"/>
          <w:rPrChange w:id="2331" w:author="RutPW" w:date="2013-10-10T13:24:00Z">
            <w:rPr>
              <w:rFonts w:ascii="Leelawadee" w:hAnsi="Leelawadee" w:cs="Leelawadee"/>
              <w:i/>
              <w:sz w:val="20"/>
              <w:szCs w:val="20"/>
            </w:rPr>
          </w:rPrChange>
        </w:rPr>
        <w:t xml:space="preserve">NRC Cultureel Supplement, </w:t>
      </w:r>
      <w:r w:rsidRPr="006B4E64">
        <w:rPr>
          <w:rFonts w:ascii="Tahoma" w:hAnsi="Tahoma" w:cs="Tahoma"/>
          <w:sz w:val="20"/>
          <w:szCs w:val="20"/>
          <w:rPrChange w:id="2332" w:author="RutPW" w:date="2013-10-10T13:24:00Z">
            <w:rPr>
              <w:rFonts w:ascii="Leelawadee" w:hAnsi="Leelawadee" w:cs="Leelawadee"/>
              <w:sz w:val="20"/>
              <w:szCs w:val="20"/>
            </w:rPr>
          </w:rPrChange>
        </w:rPr>
        <w:t xml:space="preserve">15/16 augustus 2013. </w:t>
      </w:r>
    </w:p>
    <w:p w:rsidR="00CC435B" w:rsidRPr="006B4E64" w:rsidRDefault="00CC435B" w:rsidP="00CC435B">
      <w:pPr>
        <w:pStyle w:val="Geenafstand"/>
        <w:rPr>
          <w:rFonts w:ascii="Tahoma" w:hAnsi="Tahoma" w:cs="Tahoma"/>
          <w:sz w:val="20"/>
          <w:szCs w:val="20"/>
          <w:rPrChange w:id="2333"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334" w:author="RutPW" w:date="2013-10-10T13:24:00Z">
            <w:rPr>
              <w:rFonts w:ascii="Leelawadee" w:hAnsi="Leelawadee" w:cs="Leelawadee"/>
              <w:sz w:val="20"/>
              <w:szCs w:val="20"/>
            </w:rPr>
          </w:rPrChange>
        </w:rPr>
      </w:pPr>
      <w:r w:rsidRPr="006B4E64">
        <w:rPr>
          <w:rFonts w:ascii="Tahoma" w:hAnsi="Tahoma" w:cs="Tahoma"/>
          <w:sz w:val="20"/>
          <w:szCs w:val="20"/>
          <w:rPrChange w:id="2335" w:author="RutPW" w:date="2013-10-10T13:24:00Z">
            <w:rPr>
              <w:rFonts w:ascii="Leelawadee" w:hAnsi="Leelawadee" w:cs="Leelawadee"/>
              <w:sz w:val="20"/>
              <w:szCs w:val="20"/>
            </w:rPr>
          </w:rPrChange>
        </w:rPr>
        <w:t xml:space="preserve">Topteam Creatieve Industrie, </w:t>
      </w:r>
      <w:r w:rsidRPr="006B4E64">
        <w:rPr>
          <w:rFonts w:ascii="Tahoma" w:hAnsi="Tahoma" w:cs="Tahoma"/>
          <w:i/>
          <w:sz w:val="20"/>
          <w:szCs w:val="20"/>
          <w:rPrChange w:id="2336" w:author="RutPW" w:date="2013-10-10T13:24:00Z">
            <w:rPr>
              <w:rFonts w:ascii="Leelawadee" w:hAnsi="Leelawadee" w:cs="Leelawadee"/>
              <w:i/>
              <w:sz w:val="20"/>
              <w:szCs w:val="20"/>
            </w:rPr>
          </w:rPrChange>
        </w:rPr>
        <w:t>Creatieve Industrie in Topvorm</w:t>
      </w:r>
      <w:r w:rsidRPr="006B4E64">
        <w:rPr>
          <w:rFonts w:ascii="Tahoma" w:hAnsi="Tahoma" w:cs="Tahoma"/>
          <w:sz w:val="20"/>
          <w:szCs w:val="20"/>
          <w:rPrChange w:id="2337" w:author="RutPW" w:date="2013-10-10T13:24:00Z">
            <w:rPr>
              <w:rFonts w:ascii="Leelawadee" w:hAnsi="Leelawadee" w:cs="Leelawadee"/>
              <w:sz w:val="20"/>
              <w:szCs w:val="20"/>
            </w:rPr>
          </w:rPrChange>
        </w:rPr>
        <w:t xml:space="preserve">. Den Haag: Advies Topteam Creatieve Industrie, 2011. </w:t>
      </w:r>
    </w:p>
    <w:p w:rsidR="00CC435B" w:rsidRPr="006B4E64" w:rsidRDefault="00CC435B" w:rsidP="00CC435B">
      <w:pPr>
        <w:pStyle w:val="Geenafstand"/>
        <w:rPr>
          <w:rFonts w:ascii="Tahoma" w:hAnsi="Tahoma" w:cs="Tahoma"/>
          <w:sz w:val="20"/>
          <w:szCs w:val="20"/>
          <w:rPrChange w:id="2338"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339" w:author="RutPW" w:date="2013-10-10T13:24:00Z">
            <w:rPr>
              <w:rFonts w:ascii="Leelawadee" w:hAnsi="Leelawadee" w:cs="Leelawadee"/>
              <w:sz w:val="20"/>
              <w:szCs w:val="20"/>
            </w:rPr>
          </w:rPrChange>
        </w:rPr>
      </w:pPr>
      <w:r w:rsidRPr="006B4E64">
        <w:rPr>
          <w:rFonts w:ascii="Tahoma" w:hAnsi="Tahoma" w:cs="Tahoma"/>
          <w:sz w:val="20"/>
          <w:szCs w:val="20"/>
          <w:rPrChange w:id="2340" w:author="RutPW" w:date="2013-10-10T13:24:00Z">
            <w:rPr>
              <w:rFonts w:ascii="Leelawadee" w:hAnsi="Leelawadee" w:cs="Leelawadee"/>
              <w:sz w:val="20"/>
              <w:szCs w:val="20"/>
            </w:rPr>
          </w:rPrChange>
        </w:rPr>
        <w:t>Van Andel, Walter &amp; Koen Vandenbempt (2012). Creative Jumpers. Businessmodellen van groeiondernemingen in de creatieve industrieën. Leuven: Acco</w:t>
      </w:r>
    </w:p>
    <w:p w:rsidR="00CC435B" w:rsidRPr="006B4E64" w:rsidRDefault="00CC435B" w:rsidP="00CC435B">
      <w:pPr>
        <w:pStyle w:val="Geenafstand"/>
        <w:rPr>
          <w:rFonts w:ascii="Tahoma" w:hAnsi="Tahoma" w:cs="Tahoma"/>
          <w:sz w:val="20"/>
          <w:szCs w:val="20"/>
          <w:rPrChange w:id="2341" w:author="RutPW" w:date="2013-10-10T13:24:00Z">
            <w:rPr>
              <w:rFonts w:ascii="Leelawadee" w:hAnsi="Leelawadee" w:cs="Leelawadee"/>
              <w:sz w:val="20"/>
              <w:szCs w:val="20"/>
            </w:rPr>
          </w:rPrChange>
        </w:rPr>
      </w:pPr>
    </w:p>
    <w:p w:rsidR="00CC435B" w:rsidRPr="006B4E64" w:rsidRDefault="00CC435B" w:rsidP="00CC435B">
      <w:pPr>
        <w:pStyle w:val="Geenafstand"/>
        <w:rPr>
          <w:rFonts w:ascii="Tahoma" w:hAnsi="Tahoma" w:cs="Tahoma"/>
          <w:sz w:val="20"/>
          <w:szCs w:val="20"/>
          <w:rPrChange w:id="2342" w:author="RutPW" w:date="2013-10-10T13:24:00Z">
            <w:rPr>
              <w:rFonts w:ascii="Leelawadee" w:hAnsi="Leelawadee" w:cs="Leelawadee"/>
              <w:sz w:val="20"/>
              <w:szCs w:val="20"/>
            </w:rPr>
          </w:rPrChange>
        </w:rPr>
      </w:pPr>
      <w:r w:rsidRPr="006B4E64">
        <w:rPr>
          <w:rFonts w:ascii="Tahoma" w:hAnsi="Tahoma" w:cs="Tahoma"/>
          <w:sz w:val="20"/>
          <w:szCs w:val="20"/>
          <w:rPrChange w:id="2343" w:author="RutPW" w:date="2013-10-10T13:24:00Z">
            <w:rPr>
              <w:rFonts w:ascii="Leelawadee" w:hAnsi="Leelawadee" w:cs="Leelawadee"/>
              <w:sz w:val="20"/>
              <w:szCs w:val="20"/>
            </w:rPr>
          </w:rPrChange>
        </w:rPr>
        <w:t xml:space="preserve">Van Klink, Pim, Arjan van den Born &amp; Arjen van Witteloostuijn (2011). </w:t>
      </w:r>
      <w:r w:rsidRPr="006B4E64">
        <w:rPr>
          <w:rFonts w:ascii="Tahoma" w:hAnsi="Tahoma" w:cs="Tahoma"/>
          <w:i/>
          <w:sz w:val="20"/>
          <w:szCs w:val="20"/>
          <w:rPrChange w:id="2344" w:author="RutPW" w:date="2013-10-10T13:24:00Z">
            <w:rPr>
              <w:rFonts w:ascii="Leelawadee" w:hAnsi="Leelawadee" w:cs="Leelawadee"/>
              <w:i/>
              <w:sz w:val="20"/>
              <w:szCs w:val="20"/>
            </w:rPr>
          </w:rPrChange>
        </w:rPr>
        <w:t>Subsidiering van podiumkunsten: beschaving of verslaving?</w:t>
      </w:r>
      <w:r w:rsidRPr="006B4E64">
        <w:rPr>
          <w:rFonts w:ascii="Tahoma" w:hAnsi="Tahoma" w:cs="Tahoma"/>
          <w:sz w:val="20"/>
          <w:szCs w:val="20"/>
          <w:rPrChange w:id="2345" w:author="RutPW" w:date="2013-10-10T13:24:00Z">
            <w:rPr>
              <w:rFonts w:ascii="Leelawadee" w:hAnsi="Leelawadee" w:cs="Leelawadee"/>
              <w:sz w:val="20"/>
              <w:szCs w:val="20"/>
            </w:rPr>
          </w:rPrChange>
        </w:rPr>
        <w:t xml:space="preserve"> Brussel/Antwerpen: Politea</w:t>
      </w:r>
    </w:p>
    <w:p w:rsidR="00CC435B" w:rsidRPr="006B4E64" w:rsidRDefault="00CC435B" w:rsidP="00CC435B">
      <w:pPr>
        <w:rPr>
          <w:rFonts w:ascii="Tahoma" w:hAnsi="Tahoma" w:cs="Tahoma"/>
          <w:sz w:val="20"/>
          <w:szCs w:val="20"/>
          <w:rPrChange w:id="2346" w:author="RutPW" w:date="2013-10-10T13:24:00Z">
            <w:rPr>
              <w:rFonts w:ascii="Leelawadee" w:hAnsi="Leelawadee" w:cs="Leelawadee"/>
              <w:sz w:val="20"/>
              <w:szCs w:val="20"/>
            </w:rPr>
          </w:rPrChange>
        </w:rPr>
      </w:pPr>
    </w:p>
    <w:p w:rsidR="00CC435B" w:rsidRPr="00035100" w:rsidRDefault="00CC435B" w:rsidP="00CC435B">
      <w:pPr>
        <w:rPr>
          <w:rFonts w:ascii="Tahoma" w:hAnsi="Tahoma" w:cs="Tahoma"/>
          <w:sz w:val="20"/>
          <w:szCs w:val="20"/>
          <w:rPrChange w:id="2347" w:author="RutPW" w:date="2013-10-09T16:21:00Z">
            <w:rPr>
              <w:rFonts w:ascii="Leelawadee" w:hAnsi="Leelawadee" w:cs="Leelawadee"/>
              <w:sz w:val="20"/>
              <w:szCs w:val="20"/>
            </w:rPr>
          </w:rPrChange>
        </w:rPr>
      </w:pPr>
    </w:p>
    <w:p w:rsidR="00CC435B" w:rsidRPr="00035100" w:rsidRDefault="00CC435B" w:rsidP="00CC435B">
      <w:pPr>
        <w:rPr>
          <w:rFonts w:ascii="Tahoma" w:hAnsi="Tahoma" w:cs="Tahoma"/>
          <w:sz w:val="20"/>
          <w:szCs w:val="20"/>
          <w:rPrChange w:id="2348" w:author="RutPW" w:date="2013-10-09T16:21:00Z">
            <w:rPr>
              <w:rFonts w:ascii="Leelawadee" w:hAnsi="Leelawadee" w:cs="Leelawadee"/>
              <w:sz w:val="20"/>
              <w:szCs w:val="20"/>
            </w:rPr>
          </w:rPrChange>
        </w:rPr>
      </w:pPr>
    </w:p>
    <w:p w:rsidR="00CC435B" w:rsidRPr="00035100" w:rsidRDefault="00CC435B" w:rsidP="00CC435B">
      <w:pPr>
        <w:pStyle w:val="Geenafstand"/>
        <w:ind w:left="284" w:hanging="284"/>
        <w:rPr>
          <w:rFonts w:ascii="Tahoma" w:hAnsi="Tahoma" w:cs="Tahoma"/>
          <w:rPrChange w:id="2349" w:author="RutPW" w:date="2013-10-09T16:21:00Z">
            <w:rPr>
              <w:rFonts w:ascii="Leelawadee" w:hAnsi="Leelawadee" w:cs="Leelawadee"/>
            </w:rPr>
          </w:rPrChange>
        </w:rPr>
      </w:pPr>
      <w:r w:rsidRPr="00035100">
        <w:rPr>
          <w:rFonts w:ascii="Tahoma" w:hAnsi="Tahoma" w:cs="Tahoma"/>
          <w:rPrChange w:id="2350" w:author="RutPW" w:date="2013-10-09T16:21:00Z">
            <w:rPr>
              <w:rFonts w:ascii="Leelawadee" w:hAnsi="Leelawadee" w:cs="Leelawadee"/>
            </w:rPr>
          </w:rPrChange>
        </w:rPr>
        <w:t>.</w:t>
      </w:r>
    </w:p>
    <w:p w:rsidR="00CC435B" w:rsidRPr="00035100" w:rsidRDefault="00CC435B" w:rsidP="00CC435B">
      <w:pPr>
        <w:pStyle w:val="Geenafstand"/>
        <w:ind w:left="284" w:hanging="284"/>
        <w:jc w:val="both"/>
        <w:rPr>
          <w:rFonts w:ascii="Tahoma" w:hAnsi="Tahoma" w:cs="Tahoma"/>
          <w:rPrChange w:id="2351" w:author="RutPW" w:date="2013-10-09T16:21:00Z">
            <w:rPr>
              <w:rFonts w:ascii="Leelawadee" w:hAnsi="Leelawadee" w:cs="Leelawadee"/>
            </w:rPr>
          </w:rPrChange>
        </w:rPr>
      </w:pPr>
      <w:r w:rsidRPr="00035100">
        <w:rPr>
          <w:rFonts w:ascii="Tahoma" w:hAnsi="Tahoma" w:cs="Tahoma"/>
          <w:rPrChange w:id="2352" w:author="RutPW" w:date="2013-10-09T16:21:00Z">
            <w:rPr>
              <w:rFonts w:ascii="Leelawadee" w:hAnsi="Leelawadee" w:cs="Leelawadee"/>
              <w:b/>
            </w:rPr>
          </w:rPrChange>
        </w:rPr>
        <w:t xml:space="preserve">Braaksma, R.M., De Jong, J.P.J. &amp; E.Stam, </w:t>
      </w:r>
      <w:r w:rsidRPr="00035100">
        <w:rPr>
          <w:rFonts w:ascii="Tahoma" w:hAnsi="Tahoma" w:cs="Tahoma"/>
          <w:i/>
          <w:rPrChange w:id="2353" w:author="RutPW" w:date="2013-10-09T16:21:00Z">
            <w:rPr>
              <w:rFonts w:ascii="Leelawadee" w:hAnsi="Leelawadee" w:cs="Leelawadee"/>
              <w:i/>
            </w:rPr>
          </w:rPrChange>
        </w:rPr>
        <w:t>Creatieve bedrijvigheid in Nederland. Structuur, ontwikkeling, innovatie</w:t>
      </w:r>
      <w:r w:rsidRPr="00035100">
        <w:rPr>
          <w:rFonts w:ascii="Tahoma" w:hAnsi="Tahoma" w:cs="Tahoma"/>
          <w:rPrChange w:id="2354" w:author="RutPW" w:date="2013-10-09T16:21:00Z">
            <w:rPr>
              <w:rFonts w:ascii="Leelawadee" w:hAnsi="Leelawadee" w:cs="Leelawadee"/>
            </w:rPr>
          </w:rPrChange>
        </w:rPr>
        <w:t>. Zoetermeer: EIM, 2005.</w:t>
      </w:r>
    </w:p>
    <w:p w:rsidR="00CC435B" w:rsidRPr="000B50EF" w:rsidDel="00035100" w:rsidRDefault="00CC435B" w:rsidP="00CC435B">
      <w:pPr>
        <w:pStyle w:val="Geenafstand"/>
        <w:ind w:left="284" w:hanging="284"/>
        <w:jc w:val="both"/>
        <w:rPr>
          <w:rFonts w:ascii="Tahoma" w:hAnsi="Tahoma" w:cs="Tahoma"/>
          <w:rPrChange w:id="2355" w:author="RutPW" w:date="2013-10-10T12:59:00Z">
            <w:rPr>
              <w:rFonts w:ascii="Leelawadee" w:hAnsi="Leelawadee" w:cs="Leelawadee"/>
              <w:lang w:val="en-US"/>
            </w:rPr>
          </w:rPrChange>
        </w:rPr>
      </w:pPr>
      <w:moveFromRangeStart w:id="2356" w:author="RutPW" w:date="2013-10-09T16:17:00Z" w:name="move369098777"/>
      <w:moveFrom w:id="2357" w:author="RutPW" w:date="2013-10-09T16:17:00Z">
        <w:r w:rsidRPr="00035100" w:rsidDel="00035100">
          <w:rPr>
            <w:rFonts w:ascii="Tahoma" w:hAnsi="Tahoma" w:cs="Tahoma"/>
            <w:rPrChange w:id="2358" w:author="RutPW" w:date="2013-10-09T16:21:00Z">
              <w:rPr>
                <w:rFonts w:ascii="Leelawadee" w:hAnsi="Leelawadee" w:cs="Leelawadee"/>
                <w:b/>
              </w:rPr>
            </w:rPrChange>
          </w:rPr>
          <w:t xml:space="preserve">Braams, Nicole &amp; Noortje Urlings, </w:t>
        </w:r>
        <w:r w:rsidRPr="00035100" w:rsidDel="00035100">
          <w:rPr>
            <w:rFonts w:ascii="Tahoma" w:hAnsi="Tahoma" w:cs="Tahoma"/>
            <w:i/>
            <w:rPrChange w:id="2359" w:author="RutPW" w:date="2013-10-09T16:21:00Z">
              <w:rPr>
                <w:rFonts w:ascii="Leelawadee" w:hAnsi="Leelawadee" w:cs="Leelawadee"/>
                <w:i/>
              </w:rPr>
            </w:rPrChange>
          </w:rPr>
          <w:t>Creatieve industrie in Nederland: Creatieve Bedrijven</w:t>
        </w:r>
        <w:r w:rsidRPr="00035100" w:rsidDel="00035100">
          <w:rPr>
            <w:rFonts w:ascii="Tahoma" w:hAnsi="Tahoma" w:cs="Tahoma"/>
            <w:rPrChange w:id="2360" w:author="RutPW" w:date="2013-10-09T16:21:00Z">
              <w:rPr>
                <w:rFonts w:ascii="Leelawadee" w:hAnsi="Leelawadee" w:cs="Leelawadee"/>
              </w:rPr>
            </w:rPrChange>
          </w:rPr>
          <w:t xml:space="preserve">. </w:t>
        </w:r>
        <w:r w:rsidRPr="000B50EF" w:rsidDel="00035100">
          <w:rPr>
            <w:rFonts w:ascii="Tahoma" w:hAnsi="Tahoma" w:cs="Tahoma"/>
            <w:rPrChange w:id="2361" w:author="RutPW" w:date="2013-10-10T12:59:00Z">
              <w:rPr>
                <w:rFonts w:ascii="Leelawadee" w:hAnsi="Leelawadee" w:cs="Leelawadee"/>
                <w:lang w:val="en-US"/>
              </w:rPr>
            </w:rPrChange>
          </w:rPr>
          <w:t xml:space="preserve">Heerlen: CBS, 2010. </w:t>
        </w:r>
      </w:moveFrom>
    </w:p>
    <w:p w:rsidR="00CC435B" w:rsidRPr="00035100" w:rsidDel="00035100" w:rsidRDefault="00CC435B" w:rsidP="00CC435B">
      <w:pPr>
        <w:pStyle w:val="Geenafstand"/>
        <w:ind w:left="284" w:hanging="284"/>
        <w:jc w:val="both"/>
        <w:rPr>
          <w:rFonts w:ascii="Tahoma" w:hAnsi="Tahoma" w:cs="Tahoma"/>
          <w:rPrChange w:id="2362" w:author="RutPW" w:date="2013-10-09T16:21:00Z">
            <w:rPr>
              <w:rFonts w:ascii="Leelawadee" w:hAnsi="Leelawadee" w:cs="Leelawadee"/>
            </w:rPr>
          </w:rPrChange>
        </w:rPr>
      </w:pPr>
      <w:moveFromRangeStart w:id="2363" w:author="RutPW" w:date="2013-10-09T16:18:00Z" w:name="move369098808"/>
      <w:moveFromRangeEnd w:id="2356"/>
      <w:moveFrom w:id="2364" w:author="RutPW" w:date="2013-10-09T16:18:00Z">
        <w:r w:rsidRPr="000B50EF" w:rsidDel="00035100">
          <w:rPr>
            <w:rFonts w:ascii="Tahoma" w:hAnsi="Tahoma" w:cs="Tahoma"/>
            <w:rPrChange w:id="2365" w:author="RutPW" w:date="2013-10-10T12:59:00Z">
              <w:rPr>
                <w:rFonts w:ascii="Leelawadee" w:hAnsi="Leelawadee" w:cs="Leelawadee"/>
                <w:b/>
                <w:lang w:val="en-US"/>
              </w:rPr>
            </w:rPrChange>
          </w:rPr>
          <w:t xml:space="preserve">Chapain, Caroline, Phil Cooke, Lisa De Propris, Stewart MacNeill &amp; Juan Mateos-Garcia, </w:t>
        </w:r>
        <w:r w:rsidRPr="000B50EF" w:rsidDel="00035100">
          <w:rPr>
            <w:rFonts w:ascii="Tahoma" w:hAnsi="Tahoma" w:cs="Tahoma"/>
            <w:i/>
            <w:rPrChange w:id="2366" w:author="RutPW" w:date="2013-10-10T12:59:00Z">
              <w:rPr>
                <w:rFonts w:ascii="Leelawadee" w:hAnsi="Leelawadee" w:cs="Leelawadee"/>
                <w:i/>
                <w:lang w:val="en-US"/>
              </w:rPr>
            </w:rPrChange>
          </w:rPr>
          <w:t xml:space="preserve">Creative clusters and innovation. </w:t>
        </w:r>
        <w:r w:rsidRPr="00035100" w:rsidDel="00035100">
          <w:rPr>
            <w:rFonts w:ascii="Tahoma" w:hAnsi="Tahoma" w:cs="Tahoma"/>
            <w:i/>
            <w:rPrChange w:id="2367" w:author="RutPW" w:date="2013-10-09T16:21:00Z">
              <w:rPr>
                <w:rFonts w:ascii="Leelawadee" w:hAnsi="Leelawadee" w:cs="Leelawadee"/>
                <w:i/>
              </w:rPr>
            </w:rPrChange>
          </w:rPr>
          <w:t>Putting Creativity on the Map</w:t>
        </w:r>
        <w:r w:rsidRPr="00035100" w:rsidDel="00035100">
          <w:rPr>
            <w:rFonts w:ascii="Tahoma" w:hAnsi="Tahoma" w:cs="Tahoma"/>
            <w:rPrChange w:id="2368" w:author="RutPW" w:date="2013-10-09T16:21:00Z">
              <w:rPr>
                <w:rFonts w:ascii="Leelawadee" w:hAnsi="Leelawadee" w:cs="Leelawadee"/>
              </w:rPr>
            </w:rPrChange>
          </w:rPr>
          <w:t>. London: Nesta, 2010.</w:t>
        </w:r>
      </w:moveFrom>
    </w:p>
    <w:moveFromRangeEnd w:id="2363"/>
    <w:p w:rsidR="00CC435B" w:rsidRPr="00035100" w:rsidRDefault="00CC435B" w:rsidP="00CC435B">
      <w:pPr>
        <w:pStyle w:val="Geenafstand"/>
        <w:ind w:left="284" w:hanging="284"/>
        <w:jc w:val="both"/>
        <w:rPr>
          <w:rFonts w:ascii="Tahoma" w:hAnsi="Tahoma" w:cs="Tahoma"/>
          <w:lang w:val="en-US"/>
          <w:rPrChange w:id="2369" w:author="RutPW" w:date="2013-10-09T16:21:00Z">
            <w:rPr>
              <w:rFonts w:ascii="Leelawadee" w:hAnsi="Leelawadee" w:cs="Leelawadee"/>
              <w:lang w:val="en-US"/>
            </w:rPr>
          </w:rPrChange>
        </w:rPr>
      </w:pPr>
      <w:r w:rsidRPr="00035100">
        <w:rPr>
          <w:rFonts w:ascii="Tahoma" w:hAnsi="Tahoma" w:cs="Tahoma"/>
          <w:rPrChange w:id="2370" w:author="RutPW" w:date="2013-10-09T16:21:00Z">
            <w:rPr>
              <w:rFonts w:ascii="Leelawadee" w:hAnsi="Leelawadee" w:cs="Leelawadee"/>
              <w:b/>
            </w:rPr>
          </w:rPrChange>
        </w:rPr>
        <w:t xml:space="preserve">ETIN Adviseurs, </w:t>
      </w:r>
      <w:r w:rsidRPr="00035100">
        <w:rPr>
          <w:rFonts w:ascii="Tahoma" w:hAnsi="Tahoma" w:cs="Tahoma"/>
          <w:i/>
          <w:iCs/>
          <w:rPrChange w:id="2371" w:author="RutPW" w:date="2013-10-09T16:21:00Z">
            <w:rPr>
              <w:rFonts w:ascii="Leelawadee" w:hAnsi="Leelawadee" w:cs="Leelawadee"/>
              <w:i/>
              <w:iCs/>
            </w:rPr>
          </w:rPrChange>
        </w:rPr>
        <w:t xml:space="preserve">Creatieve industrie regio Eindhoven: resultaten van een inventariserend onderzoek. </w:t>
      </w:r>
      <w:r w:rsidRPr="00035100">
        <w:rPr>
          <w:rFonts w:ascii="Tahoma" w:hAnsi="Tahoma" w:cs="Tahoma"/>
          <w:i/>
          <w:rPrChange w:id="2372" w:author="RutPW" w:date="2013-10-09T16:21:00Z">
            <w:rPr>
              <w:rFonts w:ascii="Leelawadee" w:hAnsi="Leelawadee" w:cs="Leelawadee"/>
              <w:i/>
            </w:rPr>
          </w:rPrChange>
        </w:rPr>
        <w:t xml:space="preserve">Het creatieve DNA van de regio Eindhoven. </w:t>
      </w:r>
      <w:r w:rsidRPr="000B50EF">
        <w:rPr>
          <w:rFonts w:ascii="Tahoma" w:hAnsi="Tahoma" w:cs="Tahoma"/>
          <w:i/>
          <w:rPrChange w:id="2373" w:author="RutPW" w:date="2013-10-10T12:59:00Z">
            <w:rPr>
              <w:rFonts w:ascii="Leelawadee" w:hAnsi="Leelawadee" w:cs="Leelawadee"/>
              <w:i/>
            </w:rPr>
          </w:rPrChange>
        </w:rPr>
        <w:t>Een inventarisatie</w:t>
      </w:r>
      <w:r w:rsidRPr="000B50EF">
        <w:rPr>
          <w:rFonts w:ascii="Tahoma" w:hAnsi="Tahoma" w:cs="Tahoma"/>
          <w:rPrChange w:id="2374" w:author="RutPW" w:date="2013-10-10T12:59:00Z">
            <w:rPr>
              <w:rFonts w:ascii="Leelawadee" w:hAnsi="Leelawadee" w:cs="Leelawadee"/>
            </w:rPr>
          </w:rPrChange>
        </w:rPr>
        <w:t xml:space="preserve">.[pp. 40-46]. </w:t>
      </w:r>
      <w:r w:rsidRPr="00035100">
        <w:rPr>
          <w:rFonts w:ascii="Tahoma" w:hAnsi="Tahoma" w:cs="Tahoma"/>
          <w:lang w:val="en-US"/>
          <w:rPrChange w:id="2375" w:author="RutPW" w:date="2013-10-09T16:21:00Z">
            <w:rPr>
              <w:rFonts w:ascii="Leelawadee" w:hAnsi="Leelawadee" w:cs="Leelawadee"/>
            </w:rPr>
          </w:rPrChange>
        </w:rPr>
        <w:t>Eindhoven: Stichting Alice, 2003.</w:t>
      </w:r>
    </w:p>
    <w:p w:rsidR="00CC435B" w:rsidRPr="000B50EF" w:rsidRDefault="00CC435B" w:rsidP="00CC435B">
      <w:pPr>
        <w:pStyle w:val="Geenafstand"/>
        <w:ind w:left="284" w:hanging="284"/>
        <w:jc w:val="both"/>
        <w:rPr>
          <w:rFonts w:ascii="Tahoma" w:hAnsi="Tahoma" w:cs="Tahoma"/>
          <w:lang w:val="en-US"/>
          <w:rPrChange w:id="2376" w:author="RutPW" w:date="2013-10-10T12:59:00Z">
            <w:rPr>
              <w:rFonts w:ascii="Leelawadee" w:hAnsi="Leelawadee" w:cs="Leelawadee"/>
              <w:lang w:val="en-US"/>
            </w:rPr>
          </w:rPrChange>
        </w:rPr>
      </w:pPr>
      <w:r w:rsidRPr="00035100">
        <w:rPr>
          <w:rFonts w:ascii="Tahoma" w:hAnsi="Tahoma" w:cs="Tahoma"/>
          <w:lang w:val="en-GB"/>
          <w:rPrChange w:id="2377" w:author="RutPW" w:date="2013-10-09T16:21:00Z">
            <w:rPr>
              <w:rFonts w:ascii="Leelawadee" w:hAnsi="Leelawadee" w:cs="Leelawadee"/>
              <w:b/>
              <w:lang w:val="en-GB"/>
            </w:rPr>
          </w:rPrChange>
        </w:rPr>
        <w:t xml:space="preserve">GLA Economics, </w:t>
      </w:r>
      <w:r w:rsidRPr="00035100">
        <w:rPr>
          <w:rFonts w:ascii="Tahoma" w:hAnsi="Tahoma" w:cs="Tahoma"/>
          <w:i/>
          <w:lang w:val="en-GB"/>
          <w:rPrChange w:id="2378" w:author="RutPW" w:date="2013-10-09T16:21:00Z">
            <w:rPr>
              <w:rFonts w:ascii="Leelawadee" w:hAnsi="Leelawadee" w:cs="Leelawadee"/>
              <w:i/>
              <w:lang w:val="en-GB"/>
            </w:rPr>
          </w:rPrChange>
        </w:rPr>
        <w:t>Creativity. London’s core business</w:t>
      </w:r>
      <w:r w:rsidRPr="00035100">
        <w:rPr>
          <w:rFonts w:ascii="Tahoma" w:hAnsi="Tahoma" w:cs="Tahoma"/>
          <w:lang w:val="en-GB"/>
          <w:rPrChange w:id="2379" w:author="RutPW" w:date="2013-10-09T16:21:00Z">
            <w:rPr>
              <w:rFonts w:ascii="Leelawadee" w:hAnsi="Leelawadee" w:cs="Leelawadee"/>
              <w:lang w:val="en-GB"/>
            </w:rPr>
          </w:rPrChange>
        </w:rPr>
        <w:t xml:space="preserve">. </w:t>
      </w:r>
      <w:r w:rsidRPr="000B50EF">
        <w:rPr>
          <w:rFonts w:ascii="Tahoma" w:hAnsi="Tahoma" w:cs="Tahoma"/>
          <w:lang w:val="en-US"/>
          <w:rPrChange w:id="2380" w:author="RutPW" w:date="2013-10-10T12:59:00Z">
            <w:rPr>
              <w:rFonts w:ascii="Leelawadee" w:hAnsi="Leelawadee" w:cs="Leelawadee"/>
              <w:lang w:val="en-US"/>
            </w:rPr>
          </w:rPrChange>
        </w:rPr>
        <w:t>London: Greater London Authority, 2002.</w:t>
      </w:r>
    </w:p>
    <w:p w:rsidR="00CC435B" w:rsidRPr="00035100" w:rsidRDefault="00CC435B" w:rsidP="00CC435B">
      <w:pPr>
        <w:pStyle w:val="Geenafstand"/>
        <w:ind w:left="284" w:hanging="284"/>
        <w:jc w:val="both"/>
        <w:rPr>
          <w:rFonts w:ascii="Tahoma" w:hAnsi="Tahoma" w:cs="Tahoma"/>
          <w:rPrChange w:id="2381" w:author="RutPW" w:date="2013-10-09T16:21:00Z">
            <w:rPr>
              <w:rFonts w:ascii="Leelawadee" w:hAnsi="Leelawadee" w:cs="Leelawadee"/>
            </w:rPr>
          </w:rPrChange>
        </w:rPr>
      </w:pPr>
      <w:r w:rsidRPr="00035100">
        <w:rPr>
          <w:rFonts w:ascii="Tahoma" w:hAnsi="Tahoma" w:cs="Tahoma"/>
          <w:rPrChange w:id="2382" w:author="RutPW" w:date="2013-10-09T16:21:00Z">
            <w:rPr>
              <w:rFonts w:ascii="Leelawadee" w:hAnsi="Leelawadee" w:cs="Leelawadee"/>
              <w:b/>
            </w:rPr>
          </w:rPrChange>
        </w:rPr>
        <w:t xml:space="preserve">Guiette, Alain, Sofie Jacobs, Annick Schramme &amp; Koen Vandenbemt, </w:t>
      </w:r>
      <w:r w:rsidRPr="00035100">
        <w:rPr>
          <w:rFonts w:ascii="Tahoma" w:hAnsi="Tahoma" w:cs="Tahoma"/>
          <w:i/>
          <w:rPrChange w:id="2383" w:author="RutPW" w:date="2013-10-09T16:21:00Z">
            <w:rPr>
              <w:rFonts w:ascii="Leelawadee" w:hAnsi="Leelawadee" w:cs="Leelawadee"/>
              <w:i/>
            </w:rPr>
          </w:rPrChange>
        </w:rPr>
        <w:t>Creatieve industrie in Vlaanderen: mapping en bedrijfseconomische analyse</w:t>
      </w:r>
      <w:r w:rsidRPr="00035100">
        <w:rPr>
          <w:rFonts w:ascii="Tahoma" w:hAnsi="Tahoma" w:cs="Tahoma"/>
          <w:rPrChange w:id="2384" w:author="RutPW" w:date="2013-10-09T16:21:00Z">
            <w:rPr>
              <w:rFonts w:ascii="Leelawadee" w:hAnsi="Leelawadee" w:cs="Leelawadee"/>
            </w:rPr>
          </w:rPrChange>
        </w:rPr>
        <w:t>.  Antwerpen: Antwerpen Management School/Flanders DC, 2011.</w:t>
      </w:r>
    </w:p>
    <w:p w:rsidR="00CC435B" w:rsidRPr="00035100" w:rsidRDefault="00CC435B" w:rsidP="00CC435B">
      <w:pPr>
        <w:pStyle w:val="Geenafstand"/>
        <w:ind w:left="284" w:hanging="284"/>
        <w:jc w:val="both"/>
        <w:rPr>
          <w:rFonts w:ascii="Tahoma" w:hAnsi="Tahoma" w:cs="Tahoma"/>
          <w:lang w:val="en-GB"/>
          <w:rPrChange w:id="2385" w:author="RutPW" w:date="2013-10-09T16:21:00Z">
            <w:rPr>
              <w:rFonts w:ascii="Leelawadee" w:hAnsi="Leelawadee" w:cs="Leelawadee"/>
              <w:lang w:val="en-GB"/>
            </w:rPr>
          </w:rPrChange>
        </w:rPr>
      </w:pPr>
      <w:r w:rsidRPr="00035100">
        <w:rPr>
          <w:rFonts w:ascii="Tahoma" w:hAnsi="Tahoma" w:cs="Tahoma"/>
          <w:rPrChange w:id="2386" w:author="RutPW" w:date="2013-10-09T16:21:00Z">
            <w:rPr>
              <w:rFonts w:ascii="Leelawadee" w:hAnsi="Leelawadee" w:cs="Leelawadee"/>
              <w:b/>
              <w:lang w:val="en-US"/>
            </w:rPr>
          </w:rPrChange>
        </w:rPr>
        <w:t xml:space="preserve">Hesmondhalgh, David , </w:t>
      </w:r>
      <w:r w:rsidRPr="00035100">
        <w:rPr>
          <w:rFonts w:ascii="Tahoma" w:hAnsi="Tahoma" w:cs="Tahoma"/>
          <w:i/>
          <w:rPrChange w:id="2387" w:author="RutPW" w:date="2013-10-09T16:21:00Z">
            <w:rPr>
              <w:rFonts w:ascii="Leelawadee" w:hAnsi="Leelawadee" w:cs="Leelawadee"/>
              <w:i/>
              <w:lang w:val="en-US"/>
            </w:rPr>
          </w:rPrChange>
        </w:rPr>
        <w:t>The cultural industries</w:t>
      </w:r>
      <w:r w:rsidRPr="00035100">
        <w:rPr>
          <w:rFonts w:ascii="Tahoma" w:hAnsi="Tahoma" w:cs="Tahoma"/>
          <w:rPrChange w:id="2388" w:author="RutPW" w:date="2013-10-09T16:21:00Z">
            <w:rPr>
              <w:rFonts w:ascii="Leelawadee" w:hAnsi="Leelawadee" w:cs="Leelawadee"/>
              <w:lang w:val="en-US"/>
            </w:rPr>
          </w:rPrChange>
        </w:rPr>
        <w:t xml:space="preserve">. </w:t>
      </w:r>
      <w:r w:rsidRPr="00035100">
        <w:rPr>
          <w:rFonts w:ascii="Tahoma" w:hAnsi="Tahoma" w:cs="Tahoma"/>
          <w:lang w:val="en-GB"/>
          <w:rPrChange w:id="2389" w:author="RutPW" w:date="2013-10-09T16:21:00Z">
            <w:rPr>
              <w:rFonts w:ascii="Leelawadee" w:hAnsi="Leelawadee" w:cs="Leelawadee"/>
              <w:lang w:val="en-GB"/>
            </w:rPr>
          </w:rPrChange>
        </w:rPr>
        <w:t>London, Thousand Oakes, New Dehli: Sage, 2002.</w:t>
      </w:r>
    </w:p>
    <w:p w:rsidR="00CC435B" w:rsidRPr="00035100" w:rsidRDefault="00CC435B" w:rsidP="00CC435B">
      <w:pPr>
        <w:pStyle w:val="Geenafstand"/>
        <w:ind w:left="284" w:hanging="284"/>
        <w:jc w:val="both"/>
        <w:rPr>
          <w:rFonts w:ascii="Tahoma" w:hAnsi="Tahoma" w:cs="Tahoma"/>
          <w:rPrChange w:id="2390" w:author="RutPW" w:date="2013-10-09T16:21:00Z">
            <w:rPr>
              <w:rFonts w:ascii="Leelawadee" w:hAnsi="Leelawadee" w:cs="Leelawadee"/>
            </w:rPr>
          </w:rPrChange>
        </w:rPr>
      </w:pPr>
      <w:r w:rsidRPr="00035100">
        <w:rPr>
          <w:rFonts w:ascii="Tahoma" w:hAnsi="Tahoma" w:cs="Tahoma"/>
          <w:rPrChange w:id="2391" w:author="RutPW" w:date="2013-10-09T16:21:00Z">
            <w:rPr>
              <w:rFonts w:ascii="Leelawadee" w:hAnsi="Leelawadee" w:cs="Leelawadee"/>
              <w:b/>
            </w:rPr>
          </w:rPrChange>
        </w:rPr>
        <w:t xml:space="preserve">Kloosterman, Robert,  </w:t>
      </w:r>
      <w:r w:rsidRPr="00035100">
        <w:rPr>
          <w:rFonts w:ascii="Tahoma" w:hAnsi="Tahoma" w:cs="Tahoma"/>
          <w:i/>
          <w:rPrChange w:id="2392" w:author="RutPW" w:date="2013-10-09T16:21:00Z">
            <w:rPr>
              <w:rFonts w:ascii="Leelawadee" w:hAnsi="Leelawadee" w:cs="Leelawadee"/>
              <w:i/>
            </w:rPr>
          </w:rPrChange>
        </w:rPr>
        <w:t>De stad, de cultuur en het geld; een eerste cijfermatige excercitie rond cultural industries in Nederland</w:t>
      </w:r>
      <w:r w:rsidRPr="00035100">
        <w:rPr>
          <w:rFonts w:ascii="Tahoma" w:hAnsi="Tahoma" w:cs="Tahoma"/>
          <w:rPrChange w:id="2393" w:author="RutPW" w:date="2013-10-09T16:21:00Z">
            <w:rPr>
              <w:rFonts w:ascii="Leelawadee" w:hAnsi="Leelawadee" w:cs="Leelawadee"/>
            </w:rPr>
          </w:rPrChange>
        </w:rPr>
        <w:t>. In: Stedenbouw en ruimtelijke ordening. Vol. 2, pp. 26-29, 2002.</w:t>
      </w:r>
    </w:p>
    <w:p w:rsidR="00CC435B" w:rsidRPr="00035100" w:rsidRDefault="00CC435B" w:rsidP="00CC435B">
      <w:pPr>
        <w:pStyle w:val="Geenafstand"/>
        <w:ind w:left="284" w:hanging="284"/>
        <w:jc w:val="both"/>
        <w:rPr>
          <w:rFonts w:ascii="Tahoma" w:hAnsi="Tahoma" w:cs="Tahoma"/>
          <w:rPrChange w:id="2394" w:author="RutPW" w:date="2013-10-09T16:21:00Z">
            <w:rPr>
              <w:rFonts w:ascii="Leelawadee" w:hAnsi="Leelawadee" w:cs="Leelawadee"/>
            </w:rPr>
          </w:rPrChange>
        </w:rPr>
      </w:pPr>
      <w:r w:rsidRPr="00035100">
        <w:rPr>
          <w:rFonts w:ascii="Tahoma" w:hAnsi="Tahoma" w:cs="Tahoma"/>
          <w:rPrChange w:id="2395" w:author="RutPW" w:date="2013-10-09T16:21:00Z">
            <w:rPr>
              <w:rFonts w:ascii="Leelawadee" w:hAnsi="Leelawadee" w:cs="Leelawadee"/>
              <w:b/>
            </w:rPr>
          </w:rPrChange>
        </w:rPr>
        <w:t xml:space="preserve">Kloosterman, Robert, </w:t>
      </w:r>
      <w:r w:rsidRPr="00035100">
        <w:rPr>
          <w:rFonts w:ascii="Tahoma" w:hAnsi="Tahoma" w:cs="Tahoma"/>
          <w:i/>
          <w:rPrChange w:id="2396" w:author="RutPW" w:date="2013-10-09T16:21:00Z">
            <w:rPr>
              <w:rFonts w:ascii="Leelawadee" w:hAnsi="Leelawadee" w:cs="Leelawadee"/>
              <w:i/>
            </w:rPr>
          </w:rPrChange>
        </w:rPr>
        <w:t>Recent employment trends in the cultural industries in Amsterdam, Rotterdam, The Hague and Utrecht, a first exploration</w:t>
      </w:r>
      <w:r w:rsidRPr="00035100">
        <w:rPr>
          <w:rFonts w:ascii="Tahoma" w:hAnsi="Tahoma" w:cs="Tahoma"/>
          <w:rPrChange w:id="2397" w:author="RutPW" w:date="2013-10-09T16:21:00Z">
            <w:rPr>
              <w:rFonts w:ascii="Leelawadee" w:hAnsi="Leelawadee" w:cs="Leelawadee"/>
            </w:rPr>
          </w:rPrChange>
        </w:rPr>
        <w:t xml:space="preserve">. Tijdschrift voor Economische en Sociale Geografie. Vol. 95, no.2, pp.245-252, 2004. </w:t>
      </w:r>
    </w:p>
    <w:p w:rsidR="00CC435B" w:rsidRPr="00035100" w:rsidRDefault="00CC435B" w:rsidP="00CC435B">
      <w:pPr>
        <w:pStyle w:val="Geenafstand"/>
        <w:ind w:left="284" w:hanging="284"/>
        <w:rPr>
          <w:rStyle w:val="contribution"/>
          <w:rFonts w:ascii="Tahoma" w:hAnsi="Tahoma" w:cs="Tahoma"/>
          <w:rPrChange w:id="2398" w:author="RutPW" w:date="2013-10-09T16:21:00Z">
            <w:rPr>
              <w:rStyle w:val="contribution"/>
              <w:rFonts w:ascii="Leelawadee" w:hAnsi="Leelawadee" w:cs="Leelawadee"/>
            </w:rPr>
          </w:rPrChange>
        </w:rPr>
      </w:pPr>
      <w:r w:rsidRPr="001C3779">
        <w:rPr>
          <w:rFonts w:ascii="Tahoma" w:hAnsi="Tahoma" w:cs="Tahoma"/>
          <w:rPrChange w:id="2399" w:author="RutPW" w:date="2013-10-11T15:31:00Z">
            <w:rPr>
              <w:rFonts w:ascii="Leelawadee" w:hAnsi="Leelawadee" w:cs="Leelawadee"/>
              <w:b/>
              <w:lang w:val="en-US"/>
            </w:rPr>
          </w:rPrChange>
        </w:rPr>
        <w:t xml:space="preserve">Kloosterman, Robert &amp; Eva Stegmeier,  </w:t>
      </w:r>
      <w:r w:rsidR="00712338" w:rsidRPr="00035100">
        <w:rPr>
          <w:rFonts w:ascii="Tahoma" w:hAnsi="Tahoma" w:cs="Tahoma"/>
          <w:rPrChange w:id="2400" w:author="RutPW" w:date="2013-10-09T16:21:00Z">
            <w:rPr>
              <w:rStyle w:val="Hyperlink"/>
              <w:rFonts w:ascii="Leelawadee" w:hAnsi="Leelawadee" w:cs="Leelawadee"/>
              <w:i/>
              <w:lang w:val="en-US"/>
            </w:rPr>
          </w:rPrChange>
        </w:rPr>
        <w:fldChar w:fldCharType="begin"/>
      </w:r>
      <w:r w:rsidRPr="001C3779">
        <w:rPr>
          <w:rFonts w:ascii="Tahoma" w:hAnsi="Tahoma" w:cs="Tahoma"/>
          <w:i/>
          <w:rPrChange w:id="2401" w:author="RutPW" w:date="2013-10-11T15:31:00Z">
            <w:rPr>
              <w:i/>
              <w:lang w:val="en-US"/>
            </w:rPr>
          </w:rPrChange>
        </w:rPr>
        <w:instrText xml:space="preserve"> HYPERLINK "http://www.springerlink.com/content/t334043208194t57/" \o "Link to Chapter" </w:instrText>
      </w:r>
      <w:r w:rsidR="00712338" w:rsidRPr="00035100">
        <w:rPr>
          <w:rFonts w:ascii="Tahoma" w:hAnsi="Tahoma" w:cs="Tahoma"/>
          <w:rPrChange w:id="2402" w:author="RutPW" w:date="2013-10-09T16:21:00Z">
            <w:rPr>
              <w:rStyle w:val="Hyperlink"/>
              <w:rFonts w:ascii="Leelawadee" w:hAnsi="Leelawadee" w:cs="Leelawadee"/>
              <w:i/>
              <w:lang w:val="en-US"/>
            </w:rPr>
          </w:rPrChange>
        </w:rPr>
        <w:fldChar w:fldCharType="separate"/>
      </w:r>
      <w:r w:rsidRPr="001C3779">
        <w:rPr>
          <w:rStyle w:val="Hyperlink"/>
          <w:rFonts w:ascii="Tahoma" w:hAnsi="Tahoma" w:cs="Tahoma"/>
          <w:i/>
          <w:rPrChange w:id="2403" w:author="RutPW" w:date="2013-10-11T15:31:00Z">
            <w:rPr>
              <w:rStyle w:val="Hyperlink"/>
              <w:rFonts w:ascii="Leelawadee" w:hAnsi="Leelawadee" w:cs="Leelawadee"/>
              <w:i/>
              <w:lang w:val="en-US"/>
            </w:rPr>
          </w:rPrChange>
        </w:rPr>
        <w:t>Delirious Rotterdam: The Formation of an Innovative Cluster of Architectural Firms</w:t>
      </w:r>
      <w:r w:rsidR="00712338" w:rsidRPr="00035100">
        <w:rPr>
          <w:rStyle w:val="Hyperlink"/>
          <w:rFonts w:ascii="Tahoma" w:hAnsi="Tahoma" w:cs="Tahoma"/>
          <w:i/>
          <w:lang w:val="en-US"/>
          <w:rPrChange w:id="2404" w:author="RutPW" w:date="2013-10-09T16:21:00Z">
            <w:rPr>
              <w:rStyle w:val="Hyperlink"/>
              <w:rFonts w:ascii="Leelawadee" w:hAnsi="Leelawadee" w:cs="Leelawadee"/>
              <w:i/>
              <w:lang w:val="en-US"/>
            </w:rPr>
          </w:rPrChange>
        </w:rPr>
        <w:fldChar w:fldCharType="end"/>
      </w:r>
      <w:r w:rsidRPr="001C3779">
        <w:rPr>
          <w:rFonts w:ascii="Tahoma" w:hAnsi="Tahoma" w:cs="Tahoma"/>
          <w:rPrChange w:id="2405" w:author="RutPW" w:date="2013-10-11T15:31:00Z">
            <w:rPr>
              <w:rFonts w:ascii="Leelawadee" w:hAnsi="Leelawadee" w:cs="Leelawadee"/>
              <w:lang w:val="en-US"/>
            </w:rPr>
          </w:rPrChange>
        </w:rPr>
        <w:t xml:space="preserve">. </w:t>
      </w:r>
      <w:r w:rsidRPr="00035100">
        <w:rPr>
          <w:rFonts w:ascii="Tahoma" w:hAnsi="Tahoma" w:cs="Tahoma"/>
          <w:rPrChange w:id="2406" w:author="RutPW" w:date="2013-10-09T16:21:00Z">
            <w:rPr>
              <w:rFonts w:ascii="Leelawadee" w:hAnsi="Leelawadee" w:cs="Leelawadee"/>
              <w:lang w:val="en-US"/>
            </w:rPr>
          </w:rPrChange>
        </w:rPr>
        <w:t xml:space="preserve">In </w:t>
      </w:r>
      <w:r w:rsidR="00E01038" w:rsidRPr="00035100">
        <w:rPr>
          <w:rFonts w:ascii="Tahoma" w:hAnsi="Tahoma" w:cs="Tahoma"/>
          <w:rPrChange w:id="2407" w:author="RutPW" w:date="2013-10-09T16:21:00Z">
            <w:rPr>
              <w:rStyle w:val="Hyperlink"/>
              <w:rFonts w:ascii="Leelawadee" w:hAnsi="Leelawadee" w:cs="Leelawadee"/>
            </w:rPr>
          </w:rPrChange>
        </w:rPr>
        <w:fldChar w:fldCharType="begin"/>
      </w:r>
      <w:r w:rsidR="00E01038" w:rsidRPr="00035100">
        <w:rPr>
          <w:rFonts w:ascii="Tahoma" w:hAnsi="Tahoma" w:cs="Tahoma"/>
          <w:rPrChange w:id="2408" w:author="RutPW" w:date="2013-10-09T16:21:00Z">
            <w:rPr/>
          </w:rPrChange>
        </w:rPr>
        <w:instrText xml:space="preserve"> HYPERLINK "http://www.springerlink.com/content/0924-5499/" \o "Link to the Book Series of this Chapter" </w:instrText>
      </w:r>
      <w:r w:rsidR="00E01038" w:rsidRPr="00035100">
        <w:rPr>
          <w:rFonts w:ascii="Tahoma" w:hAnsi="Tahoma" w:cs="Tahoma"/>
          <w:rPrChange w:id="2409" w:author="RutPW" w:date="2013-10-09T16:21:00Z">
            <w:rPr>
              <w:rStyle w:val="Hyperlink"/>
              <w:rFonts w:ascii="Leelawadee" w:hAnsi="Leelawadee" w:cs="Leelawadee"/>
            </w:rPr>
          </w:rPrChange>
        </w:rPr>
        <w:fldChar w:fldCharType="separate"/>
      </w:r>
      <w:r w:rsidRPr="00035100">
        <w:rPr>
          <w:rStyle w:val="Hyperlink"/>
          <w:rFonts w:ascii="Tahoma" w:hAnsi="Tahoma" w:cs="Tahoma"/>
          <w:rPrChange w:id="2410" w:author="RutPW" w:date="2013-10-09T16:21:00Z">
            <w:rPr>
              <w:rStyle w:val="Hyperlink"/>
              <w:rFonts w:ascii="Leelawadee" w:hAnsi="Leelawadee" w:cs="Leelawadee"/>
            </w:rPr>
          </w:rPrChange>
        </w:rPr>
        <w:t>GeoJournal Library</w:t>
      </w:r>
      <w:r w:rsidR="00E01038" w:rsidRPr="00035100">
        <w:rPr>
          <w:rStyle w:val="Hyperlink"/>
          <w:rFonts w:ascii="Tahoma" w:hAnsi="Tahoma" w:cs="Tahoma"/>
          <w:rPrChange w:id="2411" w:author="RutPW" w:date="2013-10-09T16:21:00Z">
            <w:rPr>
              <w:rStyle w:val="Hyperlink"/>
              <w:rFonts w:ascii="Leelawadee" w:hAnsi="Leelawadee" w:cs="Leelawadee"/>
            </w:rPr>
          </w:rPrChange>
        </w:rPr>
        <w:fldChar w:fldCharType="end"/>
      </w:r>
      <w:r w:rsidRPr="00035100">
        <w:rPr>
          <w:rStyle w:val="volume"/>
          <w:rFonts w:ascii="Tahoma" w:hAnsi="Tahoma" w:cs="Tahoma"/>
          <w:rPrChange w:id="2412" w:author="RutPW" w:date="2013-10-09T16:21:00Z">
            <w:rPr>
              <w:rStyle w:val="volume"/>
              <w:rFonts w:ascii="Leelawadee" w:hAnsi="Leelawadee" w:cs="Leelawadee"/>
            </w:rPr>
          </w:rPrChange>
        </w:rPr>
        <w:t>, 1, Volume 80</w:t>
      </w:r>
      <w:r w:rsidRPr="00035100">
        <w:rPr>
          <w:rStyle w:val="publication3"/>
          <w:rFonts w:ascii="Tahoma" w:hAnsi="Tahoma" w:cs="Tahoma"/>
          <w:rPrChange w:id="2413" w:author="RutPW" w:date="2013-10-09T16:21:00Z">
            <w:rPr>
              <w:rStyle w:val="publication3"/>
              <w:rFonts w:ascii="Leelawadee" w:hAnsi="Leelawadee" w:cs="Leelawadee"/>
            </w:rPr>
          </w:rPrChange>
        </w:rPr>
        <w:t xml:space="preserve">, </w:t>
      </w:r>
      <w:r w:rsidR="00E01038" w:rsidRPr="00035100">
        <w:rPr>
          <w:rFonts w:ascii="Tahoma" w:hAnsi="Tahoma" w:cs="Tahoma"/>
          <w:rPrChange w:id="2414" w:author="RutPW" w:date="2013-10-09T16:21:00Z">
            <w:rPr>
              <w:rStyle w:val="Hyperlink"/>
              <w:rFonts w:ascii="Leelawadee" w:hAnsi="Leelawadee" w:cs="Leelawadee"/>
            </w:rPr>
          </w:rPrChange>
        </w:rPr>
        <w:fldChar w:fldCharType="begin"/>
      </w:r>
      <w:r w:rsidR="00E01038" w:rsidRPr="00035100">
        <w:rPr>
          <w:rFonts w:ascii="Tahoma" w:hAnsi="Tahoma" w:cs="Tahoma"/>
          <w:rPrChange w:id="2415" w:author="RutPW" w:date="2013-10-09T16:21:00Z">
            <w:rPr/>
          </w:rPrChange>
        </w:rPr>
        <w:instrText xml:space="preserve"> HYPERLINK "http://www.springerlink.com/content/978-1-4020-3671-2/" \o "Link to the Book of this Chapter" </w:instrText>
      </w:r>
      <w:r w:rsidR="00E01038" w:rsidRPr="00035100">
        <w:rPr>
          <w:rFonts w:ascii="Tahoma" w:hAnsi="Tahoma" w:cs="Tahoma"/>
          <w:rPrChange w:id="2416" w:author="RutPW" w:date="2013-10-09T16:21:00Z">
            <w:rPr>
              <w:rStyle w:val="Hyperlink"/>
              <w:rFonts w:ascii="Leelawadee" w:hAnsi="Leelawadee" w:cs="Leelawadee"/>
            </w:rPr>
          </w:rPrChange>
        </w:rPr>
        <w:fldChar w:fldCharType="separate"/>
      </w:r>
      <w:r w:rsidRPr="00035100">
        <w:rPr>
          <w:rStyle w:val="Hyperlink"/>
          <w:rFonts w:ascii="Tahoma" w:hAnsi="Tahoma" w:cs="Tahoma"/>
          <w:rPrChange w:id="2417" w:author="RutPW" w:date="2013-10-09T16:21:00Z">
            <w:rPr>
              <w:rStyle w:val="Hyperlink"/>
              <w:rFonts w:ascii="Leelawadee" w:hAnsi="Leelawadee" w:cs="Leelawadee"/>
            </w:rPr>
          </w:rPrChange>
        </w:rPr>
        <w:t>Learning from Clusters</w:t>
      </w:r>
      <w:r w:rsidR="00E01038" w:rsidRPr="00035100">
        <w:rPr>
          <w:rStyle w:val="Hyperlink"/>
          <w:rFonts w:ascii="Tahoma" w:hAnsi="Tahoma" w:cs="Tahoma"/>
          <w:rPrChange w:id="2418" w:author="RutPW" w:date="2013-10-09T16:21:00Z">
            <w:rPr>
              <w:rStyle w:val="Hyperlink"/>
              <w:rFonts w:ascii="Leelawadee" w:hAnsi="Leelawadee" w:cs="Leelawadee"/>
            </w:rPr>
          </w:rPrChange>
        </w:rPr>
        <w:fldChar w:fldCharType="end"/>
      </w:r>
      <w:r w:rsidRPr="00035100">
        <w:rPr>
          <w:rStyle w:val="part"/>
          <w:rFonts w:ascii="Tahoma" w:hAnsi="Tahoma" w:cs="Tahoma"/>
          <w:rPrChange w:id="2419" w:author="RutPW" w:date="2013-10-09T16:21:00Z">
            <w:rPr>
              <w:rStyle w:val="part"/>
              <w:rFonts w:ascii="Leelawadee" w:hAnsi="Leelawadee" w:cs="Leelawadee"/>
            </w:rPr>
          </w:rPrChange>
        </w:rPr>
        <w:t>, I</w:t>
      </w:r>
      <w:r w:rsidRPr="00035100">
        <w:rPr>
          <w:rStyle w:val="contribution"/>
          <w:rFonts w:ascii="Tahoma" w:hAnsi="Tahoma" w:cs="Tahoma"/>
          <w:rPrChange w:id="2420" w:author="RutPW" w:date="2013-10-09T16:21:00Z">
            <w:rPr>
              <w:rStyle w:val="contribution"/>
              <w:rFonts w:ascii="Leelawadee" w:hAnsi="Leelawadee" w:cs="Leelawadee"/>
            </w:rPr>
          </w:rPrChange>
        </w:rPr>
        <w:t>, 203-224, 2005.</w:t>
      </w:r>
    </w:p>
    <w:p w:rsidR="00CC435B" w:rsidRPr="00035100" w:rsidRDefault="00CC435B" w:rsidP="00CC435B">
      <w:pPr>
        <w:pStyle w:val="Geenafstand"/>
        <w:ind w:left="284" w:hanging="284"/>
        <w:rPr>
          <w:rFonts w:ascii="Tahoma" w:hAnsi="Tahoma" w:cs="Tahoma"/>
          <w:rPrChange w:id="2421" w:author="RutPW" w:date="2013-10-09T16:21:00Z">
            <w:rPr>
              <w:rFonts w:ascii="Leelawadee" w:hAnsi="Leelawadee" w:cs="Leelawadee"/>
            </w:rPr>
          </w:rPrChange>
        </w:rPr>
      </w:pPr>
      <w:r w:rsidRPr="00035100">
        <w:rPr>
          <w:rFonts w:ascii="Tahoma" w:hAnsi="Tahoma" w:cs="Tahoma"/>
          <w:rPrChange w:id="2422" w:author="RutPW" w:date="2013-10-09T16:21:00Z">
            <w:rPr>
              <w:rFonts w:ascii="Leelawadee" w:hAnsi="Leelawadee" w:cs="Leelawadee"/>
              <w:b/>
            </w:rPr>
          </w:rPrChange>
        </w:rPr>
        <w:t xml:space="preserve">Neffke, Frank, Martijn Burger, Frank van Oort &amp; Ron Boschma, </w:t>
      </w:r>
      <w:r w:rsidRPr="00035100">
        <w:rPr>
          <w:rFonts w:ascii="Tahoma" w:hAnsi="Tahoma" w:cs="Tahoma"/>
          <w:i/>
          <w:rPrChange w:id="2423" w:author="RutPW" w:date="2013-10-09T16:21:00Z">
            <w:rPr>
              <w:rFonts w:ascii="Leelawadee" w:hAnsi="Leelawadee" w:cs="Leelawadee"/>
              <w:i/>
            </w:rPr>
          </w:rPrChange>
        </w:rPr>
        <w:t>De evolutie van skill-gerelateerde bedrijfstakken in de Noordvleugel van de Randstad. Kansen en bedreigingen</w:t>
      </w:r>
      <w:r w:rsidRPr="00035100">
        <w:rPr>
          <w:rFonts w:ascii="Tahoma" w:hAnsi="Tahoma" w:cs="Tahoma"/>
          <w:rPrChange w:id="2424" w:author="RutPW" w:date="2013-10-09T16:21:00Z">
            <w:rPr>
              <w:rFonts w:ascii="Leelawadee" w:hAnsi="Leelawadee" w:cs="Leelawadee"/>
            </w:rPr>
          </w:rPrChange>
        </w:rPr>
        <w:t xml:space="preserve"> . Rotterdam/Utrecht: Erasmus Universiteit/Universiteit Utrecht , 2010.</w:t>
      </w:r>
    </w:p>
    <w:p w:rsidR="00CC435B" w:rsidRPr="00035100" w:rsidRDefault="00CC435B" w:rsidP="00CC435B">
      <w:pPr>
        <w:autoSpaceDE w:val="0"/>
        <w:autoSpaceDN w:val="0"/>
        <w:adjustRightInd w:val="0"/>
        <w:spacing w:after="0" w:line="240" w:lineRule="auto"/>
        <w:ind w:left="284" w:hanging="284"/>
        <w:rPr>
          <w:rFonts w:ascii="Tahoma" w:hAnsi="Tahoma" w:cs="Tahoma"/>
          <w:lang w:val="en-US"/>
          <w:rPrChange w:id="2425" w:author="RutPW" w:date="2013-10-09T16:21:00Z">
            <w:rPr>
              <w:rFonts w:ascii="Leelawadee" w:hAnsi="Leelawadee" w:cs="Leelawadee"/>
              <w:lang w:val="en-US"/>
            </w:rPr>
          </w:rPrChange>
        </w:rPr>
      </w:pPr>
      <w:r w:rsidRPr="00035100">
        <w:rPr>
          <w:rFonts w:ascii="Tahoma" w:hAnsi="Tahoma" w:cs="Tahoma"/>
          <w:rPrChange w:id="2426" w:author="RutPW" w:date="2013-10-09T16:21:00Z">
            <w:rPr>
              <w:rFonts w:ascii="Leelawadee" w:hAnsi="Leelawadee" w:cs="Leelawadee"/>
              <w:b/>
            </w:rPr>
          </w:rPrChange>
        </w:rPr>
        <w:t xml:space="preserve">Seegers, Katia &amp; Ellen Huygh, </w:t>
      </w:r>
      <w:r w:rsidRPr="00035100">
        <w:rPr>
          <w:rFonts w:ascii="Tahoma" w:hAnsi="Tahoma" w:cs="Tahoma"/>
          <w:i/>
          <w:rPrChange w:id="2427" w:author="RutPW" w:date="2013-10-09T16:21:00Z">
            <w:rPr>
              <w:rFonts w:ascii="Leelawadee" w:hAnsi="Leelawadee" w:cs="Leelawadee"/>
              <w:i/>
            </w:rPr>
          </w:rPrChange>
        </w:rPr>
        <w:t>Clarifying the complexity and ambivalence of the cultural industries</w:t>
      </w:r>
      <w:r w:rsidRPr="00035100">
        <w:rPr>
          <w:rFonts w:ascii="Tahoma" w:hAnsi="Tahoma" w:cs="Tahoma"/>
          <w:rPrChange w:id="2428" w:author="RutPW" w:date="2013-10-09T16:21:00Z">
            <w:rPr>
              <w:rFonts w:ascii="Leelawadee" w:hAnsi="Leelawadee" w:cs="Leelawadee"/>
            </w:rPr>
          </w:rPrChange>
        </w:rPr>
        <w:t xml:space="preserve">. </w:t>
      </w:r>
      <w:r w:rsidRPr="00035100">
        <w:rPr>
          <w:rFonts w:ascii="Tahoma" w:hAnsi="Tahoma" w:cs="Tahoma"/>
          <w:lang w:val="en-US"/>
          <w:rPrChange w:id="2429" w:author="RutPW" w:date="2013-10-09T16:21:00Z">
            <w:rPr>
              <w:rFonts w:ascii="Leelawadee" w:hAnsi="Leelawadee" w:cs="Leelawadee"/>
              <w:lang w:val="en-US"/>
            </w:rPr>
          </w:rPrChange>
        </w:rPr>
        <w:t>Cemeso Working Paper 8. Brussel: Vrije Universiteit, 2007.</w:t>
      </w:r>
    </w:p>
    <w:p w:rsidR="00FC55B0" w:rsidRPr="00035100" w:rsidRDefault="00FC55B0">
      <w:pPr>
        <w:rPr>
          <w:rFonts w:ascii="Tahoma" w:hAnsi="Tahoma" w:cs="Tahoma"/>
          <w:sz w:val="20"/>
          <w:szCs w:val="20"/>
          <w:lang w:val="en-US"/>
          <w:rPrChange w:id="2430" w:author="RutPW" w:date="2013-10-09T16:21:00Z">
            <w:rPr>
              <w:sz w:val="20"/>
              <w:szCs w:val="20"/>
              <w:lang w:val="en-US"/>
            </w:rPr>
          </w:rPrChange>
        </w:rPr>
      </w:pPr>
    </w:p>
    <w:sectPr w:rsidR="00FC55B0" w:rsidRPr="00035100" w:rsidSect="008B1A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E1C" w:rsidRDefault="00A22E1C" w:rsidP="00973F93">
      <w:pPr>
        <w:spacing w:after="0" w:line="240" w:lineRule="auto"/>
      </w:pPr>
      <w:r>
        <w:separator/>
      </w:r>
    </w:p>
  </w:endnote>
  <w:endnote w:type="continuationSeparator" w:id="0">
    <w:p w:rsidR="00A22E1C" w:rsidRDefault="00A22E1C" w:rsidP="00973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Rijksmuseum Logotype">
    <w:altName w:val="Rijksmuseum Logotyp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Leelawadee">
    <w:altName w:val="Arial Unicode MS"/>
    <w:charset w:val="00"/>
    <w:family w:val="swiss"/>
    <w:pitch w:val="variable"/>
    <w:sig w:usb0="810000AF" w:usb1="4000204B"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431" w:author="RutPW" w:date="2013-10-10T13:17:00Z"/>
  <w:sdt>
    <w:sdtPr>
      <w:id w:val="-103816742"/>
      <w:docPartObj>
        <w:docPartGallery w:val="Page Numbers (Bottom of Page)"/>
        <w:docPartUnique/>
      </w:docPartObj>
    </w:sdtPr>
    <w:sdtEndPr>
      <w:rPr>
        <w:rFonts w:ascii="Tahoma" w:hAnsi="Tahoma" w:cs="Tahoma"/>
        <w:sz w:val="16"/>
        <w:szCs w:val="16"/>
      </w:rPr>
    </w:sdtEndPr>
    <w:sdtContent>
      <w:customXmlInsRangeEnd w:id="2431"/>
      <w:p w:rsidR="00A22E1C" w:rsidRPr="00096B74" w:rsidRDefault="00A22E1C">
        <w:pPr>
          <w:pStyle w:val="Voettekst"/>
          <w:jc w:val="right"/>
          <w:rPr>
            <w:ins w:id="2432" w:author="RutPW" w:date="2013-10-10T13:17:00Z"/>
            <w:rFonts w:ascii="Tahoma" w:hAnsi="Tahoma" w:cs="Tahoma"/>
            <w:sz w:val="16"/>
            <w:szCs w:val="16"/>
            <w:rPrChange w:id="2433" w:author="RutPW" w:date="2013-10-10T13:17:00Z">
              <w:rPr>
                <w:ins w:id="2434" w:author="RutPW" w:date="2013-10-10T13:17:00Z"/>
              </w:rPr>
            </w:rPrChange>
          </w:rPr>
        </w:pPr>
        <w:ins w:id="2435" w:author="RutPW" w:date="2013-10-10T13:17:00Z">
          <w:r w:rsidRPr="00096B74">
            <w:rPr>
              <w:rFonts w:ascii="Tahoma" w:hAnsi="Tahoma" w:cs="Tahoma"/>
              <w:sz w:val="16"/>
              <w:szCs w:val="16"/>
              <w:rPrChange w:id="2436" w:author="RutPW" w:date="2013-10-10T13:17:00Z">
                <w:rPr/>
              </w:rPrChange>
            </w:rPr>
            <w:fldChar w:fldCharType="begin"/>
          </w:r>
          <w:r w:rsidRPr="00096B74">
            <w:rPr>
              <w:rFonts w:ascii="Tahoma" w:hAnsi="Tahoma" w:cs="Tahoma"/>
              <w:sz w:val="16"/>
              <w:szCs w:val="16"/>
              <w:rPrChange w:id="2437" w:author="RutPW" w:date="2013-10-10T13:17:00Z">
                <w:rPr/>
              </w:rPrChange>
            </w:rPr>
            <w:instrText>PAGE   \* MERGEFORMAT</w:instrText>
          </w:r>
          <w:r w:rsidRPr="00096B74">
            <w:rPr>
              <w:rFonts w:ascii="Tahoma" w:hAnsi="Tahoma" w:cs="Tahoma"/>
              <w:sz w:val="16"/>
              <w:szCs w:val="16"/>
              <w:rPrChange w:id="2438" w:author="RutPW" w:date="2013-10-10T13:17:00Z">
                <w:rPr/>
              </w:rPrChange>
            </w:rPr>
            <w:fldChar w:fldCharType="separate"/>
          </w:r>
        </w:ins>
        <w:r w:rsidR="001C3779">
          <w:rPr>
            <w:rFonts w:ascii="Tahoma" w:hAnsi="Tahoma" w:cs="Tahoma"/>
            <w:noProof/>
            <w:sz w:val="16"/>
            <w:szCs w:val="16"/>
          </w:rPr>
          <w:t>1</w:t>
        </w:r>
        <w:ins w:id="2439" w:author="RutPW" w:date="2013-10-10T13:17:00Z">
          <w:r w:rsidRPr="00096B74">
            <w:rPr>
              <w:rFonts w:ascii="Tahoma" w:hAnsi="Tahoma" w:cs="Tahoma"/>
              <w:sz w:val="16"/>
              <w:szCs w:val="16"/>
              <w:rPrChange w:id="2440" w:author="RutPW" w:date="2013-10-10T13:17:00Z">
                <w:rPr/>
              </w:rPrChange>
            </w:rPr>
            <w:fldChar w:fldCharType="end"/>
          </w:r>
        </w:ins>
      </w:p>
      <w:customXmlInsRangeStart w:id="2441" w:author="RutPW" w:date="2013-10-10T13:17:00Z"/>
    </w:sdtContent>
  </w:sdt>
  <w:customXmlInsRangeEnd w:id="2441"/>
  <w:p w:rsidR="00A22E1C" w:rsidRDefault="00A22E1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E1C" w:rsidRDefault="00A22E1C" w:rsidP="00973F93">
      <w:pPr>
        <w:spacing w:after="0" w:line="240" w:lineRule="auto"/>
      </w:pPr>
      <w:r>
        <w:separator/>
      </w:r>
    </w:p>
  </w:footnote>
  <w:footnote w:type="continuationSeparator" w:id="0">
    <w:p w:rsidR="00A22E1C" w:rsidRDefault="00A22E1C" w:rsidP="00973F93">
      <w:pPr>
        <w:spacing w:after="0" w:line="240" w:lineRule="auto"/>
      </w:pPr>
      <w:r>
        <w:continuationSeparator/>
      </w:r>
    </w:p>
  </w:footnote>
  <w:footnote w:id="1">
    <w:p w:rsidR="00A22E1C" w:rsidRPr="00AA37C4" w:rsidDel="000B50EF" w:rsidRDefault="00A22E1C">
      <w:pPr>
        <w:pStyle w:val="Voetnoottekst"/>
        <w:rPr>
          <w:del w:id="51" w:author="RutPW" w:date="2013-10-10T13:04:00Z"/>
          <w:lang w:val="en-US"/>
        </w:rPr>
      </w:pPr>
      <w:del w:id="52" w:author="RutPW" w:date="2013-10-10T13:04:00Z">
        <w:r w:rsidDel="000B50EF">
          <w:rPr>
            <w:rStyle w:val="Voetnootmarkering"/>
            <w:rFonts w:ascii="Leelawadee" w:hAnsi="Leelawadee" w:cs="Leelawadee"/>
            <w:sz w:val="16"/>
            <w:szCs w:val="16"/>
            <w:lang w:val="en-GB"/>
          </w:rPr>
          <w:footnoteRef/>
        </w:r>
        <w:r w:rsidDel="000B50EF">
          <w:rPr>
            <w:rFonts w:ascii="Leelawadee" w:hAnsi="Leelawadee" w:cs="Leelawadee"/>
            <w:sz w:val="16"/>
            <w:szCs w:val="16"/>
            <w:lang w:val="en-GB"/>
          </w:rPr>
          <w:delText xml:space="preserve"> This also applies to museums, according to a committee of the Dutch Council for Culture (Raad voor de Cultuur) advising on future scenarios for </w:delText>
        </w:r>
        <w:r w:rsidDel="000B50EF">
          <w:rPr>
            <w:rFonts w:ascii="Leelawadee" w:hAnsi="Leelawadee" w:cs="Leelawadee"/>
            <w:sz w:val="16"/>
            <w:szCs w:val="16"/>
            <w:highlight w:val="yellow"/>
            <w:lang w:val="en-GB"/>
          </w:rPr>
          <w:delText>museums</w:delText>
        </w:r>
        <w:r w:rsidDel="000B50EF">
          <w:rPr>
            <w:rFonts w:ascii="Leelawadee" w:hAnsi="Leelawadee" w:cs="Leelawadee"/>
            <w:sz w:val="16"/>
            <w:szCs w:val="16"/>
            <w:lang w:val="en-GB"/>
          </w:rPr>
          <w:delText xml:space="preserve"> in the Netherlands. Similar conclusions also apply to Netherlands Public Broadcasting; budget cuts to this institution have led to little or no protest from society at large.</w:delText>
        </w:r>
      </w:del>
    </w:p>
  </w:footnote>
  <w:footnote w:id="2">
    <w:p w:rsidR="00A22E1C" w:rsidRPr="00AA37C4" w:rsidRDefault="00A22E1C">
      <w:pPr>
        <w:pStyle w:val="Voetnoottekst"/>
        <w:rPr>
          <w:lang w:val="en-US"/>
        </w:rPr>
      </w:pPr>
      <w:r>
        <w:rPr>
          <w:rStyle w:val="Voetnootmarkering"/>
          <w:rFonts w:ascii="Leelawadee" w:hAnsi="Leelawadee" w:cs="Leelawadee"/>
          <w:sz w:val="16"/>
          <w:szCs w:val="16"/>
          <w:lang w:val="en-GB"/>
        </w:rPr>
        <w:footnoteRef/>
      </w:r>
      <w:r>
        <w:rPr>
          <w:rFonts w:ascii="Leelawadee" w:hAnsi="Leelawadee" w:cs="Leelawadee"/>
          <w:sz w:val="16"/>
          <w:szCs w:val="16"/>
          <w:lang w:val="en-GB"/>
        </w:rPr>
        <w:t xml:space="preserve"> </w:t>
      </w:r>
      <w:r w:rsidRPr="007D5912">
        <w:rPr>
          <w:rFonts w:ascii="Tahoma" w:hAnsi="Tahoma" w:cs="Tahoma"/>
          <w:sz w:val="16"/>
          <w:szCs w:val="16"/>
          <w:lang w:val="en-GB"/>
          <w:rPrChange w:id="61" w:author="RutPW" w:date="2013-10-10T13:08:00Z">
            <w:rPr>
              <w:rFonts w:ascii="Leelawadee" w:hAnsi="Leelawadee" w:cs="Leelawadee"/>
              <w:sz w:val="16"/>
              <w:szCs w:val="16"/>
              <w:lang w:val="en-GB"/>
            </w:rPr>
          </w:rPrChange>
        </w:rPr>
        <w:t xml:space="preserve">See for example statements by Arjo Klamer, professor of Art Economics at the Erasmus University in Rotterdam, in the Cultural Supplement of the NRC Handelsblad newspaper, August 15/16, 2013 (see </w:t>
      </w:r>
      <w:r w:rsidRPr="007D5912">
        <w:rPr>
          <w:rFonts w:ascii="Tahoma" w:hAnsi="Tahoma" w:cs="Tahoma"/>
          <w:sz w:val="16"/>
          <w:szCs w:val="16"/>
          <w:highlight w:val="yellow"/>
          <w:lang w:val="en-GB"/>
          <w:rPrChange w:id="62" w:author="RutPW" w:date="2013-10-10T13:08:00Z">
            <w:rPr>
              <w:rFonts w:ascii="Leelawadee" w:hAnsi="Leelawadee" w:cs="Leelawadee"/>
              <w:sz w:val="16"/>
              <w:szCs w:val="16"/>
              <w:lang w:val="en-GB"/>
            </w:rPr>
          </w:rPrChange>
        </w:rPr>
        <w:t>Steenbergen 2013</w:t>
      </w:r>
      <w:r w:rsidRPr="007D5912">
        <w:rPr>
          <w:rFonts w:ascii="Tahoma" w:hAnsi="Tahoma" w:cs="Tahoma"/>
          <w:sz w:val="16"/>
          <w:szCs w:val="16"/>
          <w:lang w:val="en-GB"/>
          <w:rPrChange w:id="63" w:author="RutPW" w:date="2013-10-10T13:08:00Z">
            <w:rPr>
              <w:rFonts w:ascii="Leelawadee" w:hAnsi="Leelawadee" w:cs="Leelawadee"/>
              <w:sz w:val="16"/>
              <w:szCs w:val="16"/>
              <w:lang w:val="en-GB"/>
            </w:rPr>
          </w:rPrChange>
        </w:rPr>
        <w:t>).</w:t>
      </w:r>
    </w:p>
  </w:footnote>
  <w:footnote w:id="3">
    <w:p w:rsidR="00A22E1C" w:rsidRPr="007D5912" w:rsidRDefault="00A22E1C" w:rsidP="00ED7EDA">
      <w:pPr>
        <w:pStyle w:val="Voetnoottekst"/>
        <w:rPr>
          <w:rFonts w:ascii="Tahoma" w:hAnsi="Tahoma" w:cs="Tahoma"/>
          <w:lang w:val="en-US"/>
          <w:rPrChange w:id="525" w:author="RutPW" w:date="2013-10-10T13:08:00Z">
            <w:rPr>
              <w:lang w:val="en-US"/>
            </w:rPr>
          </w:rPrChange>
        </w:rPr>
      </w:pPr>
      <w:r w:rsidRPr="007D5912">
        <w:rPr>
          <w:rStyle w:val="Voetnootmarkering"/>
          <w:rFonts w:ascii="Tahoma" w:hAnsi="Tahoma" w:cs="Tahoma"/>
          <w:sz w:val="16"/>
          <w:szCs w:val="16"/>
          <w:lang w:val="en-GB"/>
          <w:rPrChange w:id="526" w:author="RutPW" w:date="2013-10-10T13:08:00Z">
            <w:rPr>
              <w:rStyle w:val="Voetnootmarkering"/>
              <w:rFonts w:ascii="Leelawadee" w:hAnsi="Leelawadee" w:cs="Leelawadee"/>
              <w:sz w:val="16"/>
              <w:szCs w:val="16"/>
              <w:lang w:val="en-GB"/>
            </w:rPr>
          </w:rPrChange>
        </w:rPr>
        <w:footnoteRef/>
      </w:r>
      <w:r w:rsidRPr="007D5912">
        <w:rPr>
          <w:rFonts w:ascii="Tahoma" w:hAnsi="Tahoma" w:cs="Tahoma"/>
          <w:sz w:val="16"/>
          <w:szCs w:val="16"/>
          <w:lang w:val="en-GB"/>
          <w:rPrChange w:id="527" w:author="RutPW" w:date="2013-10-10T13:08:00Z">
            <w:rPr>
              <w:rFonts w:ascii="Leelawadee" w:hAnsi="Leelawadee" w:cs="Leelawadee"/>
              <w:sz w:val="16"/>
              <w:szCs w:val="16"/>
              <w:lang w:val="en-GB"/>
            </w:rPr>
          </w:rPrChange>
        </w:rPr>
        <w:t xml:space="preserve"> For an interesting perspective from within the world of the arts, see: </w:t>
      </w:r>
      <w:r w:rsidRPr="007D5912">
        <w:rPr>
          <w:rFonts w:ascii="Tahoma" w:hAnsi="Tahoma" w:cs="Tahoma"/>
          <w:sz w:val="16"/>
          <w:szCs w:val="16"/>
          <w:highlight w:val="yellow"/>
          <w:lang w:val="en-GB"/>
          <w:rPrChange w:id="528" w:author="RutPW" w:date="2013-10-10T13:08:00Z">
            <w:rPr>
              <w:rFonts w:ascii="Leelawadee" w:hAnsi="Leelawadee" w:cs="Leelawadee"/>
              <w:sz w:val="16"/>
              <w:szCs w:val="16"/>
              <w:lang w:val="en-GB"/>
            </w:rPr>
          </w:rPrChange>
        </w:rPr>
        <w:t>Sarah Thornton (2008).</w:t>
      </w:r>
    </w:p>
  </w:footnote>
  <w:footnote w:id="4">
    <w:p w:rsidR="00A22E1C" w:rsidRPr="00AA37C4" w:rsidRDefault="00A22E1C" w:rsidP="00F94321">
      <w:pPr>
        <w:pStyle w:val="Voetnoottekst"/>
        <w:rPr>
          <w:lang w:val="en-US"/>
        </w:rPr>
      </w:pPr>
      <w:r w:rsidRPr="007D5912">
        <w:rPr>
          <w:rStyle w:val="Voetnootmarkering"/>
          <w:rFonts w:ascii="Tahoma" w:hAnsi="Tahoma" w:cs="Tahoma"/>
          <w:sz w:val="16"/>
          <w:szCs w:val="16"/>
          <w:lang w:val="en-GB"/>
          <w:rPrChange w:id="541" w:author="RutPW" w:date="2013-10-10T13:08:00Z">
            <w:rPr>
              <w:rStyle w:val="Voetnootmarkering"/>
              <w:rFonts w:ascii="Leelawadee" w:hAnsi="Leelawadee" w:cs="Leelawadee"/>
              <w:sz w:val="16"/>
              <w:szCs w:val="16"/>
              <w:lang w:val="en-GB"/>
            </w:rPr>
          </w:rPrChange>
        </w:rPr>
        <w:footnoteRef/>
      </w:r>
      <w:ins w:id="542" w:author="RutPW" w:date="2013-10-10T13:08:00Z">
        <w:r>
          <w:rPr>
            <w:rFonts w:ascii="Tahoma" w:hAnsi="Tahoma" w:cs="Tahoma"/>
            <w:sz w:val="16"/>
            <w:szCs w:val="16"/>
            <w:lang w:val="en-GB"/>
          </w:rPr>
          <w:t xml:space="preserve"> </w:t>
        </w:r>
      </w:ins>
      <w:r w:rsidRPr="007D5912">
        <w:rPr>
          <w:rFonts w:ascii="Tahoma" w:hAnsi="Tahoma" w:cs="Tahoma"/>
          <w:sz w:val="16"/>
          <w:szCs w:val="16"/>
          <w:lang w:val="en-GB"/>
          <w:rPrChange w:id="543" w:author="RutPW" w:date="2013-10-10T13:08:00Z">
            <w:rPr>
              <w:rFonts w:ascii="Leelawadee" w:hAnsi="Leelawadee" w:cs="Leelawadee"/>
              <w:sz w:val="16"/>
              <w:szCs w:val="16"/>
              <w:lang w:val="en-GB"/>
            </w:rPr>
          </w:rPrChange>
        </w:rPr>
        <w:t>Peter Troxler’s essay in this publication shows how recent developments in technology and technological applications can give shape to these new values and ideas.</w:t>
      </w:r>
    </w:p>
  </w:footnote>
  <w:footnote w:id="5">
    <w:p w:rsidR="00A22E1C" w:rsidRPr="007D5912" w:rsidRDefault="00A22E1C">
      <w:pPr>
        <w:pStyle w:val="Voetnoottekst"/>
        <w:rPr>
          <w:lang w:val="en-US"/>
          <w:rPrChange w:id="569" w:author="RutPW" w:date="2013-10-10T13:08:00Z">
            <w:rPr/>
          </w:rPrChange>
        </w:rPr>
      </w:pPr>
      <w:ins w:id="570" w:author="RutPW" w:date="2013-10-10T13:07:00Z">
        <w:r>
          <w:rPr>
            <w:rStyle w:val="Voetnootmarkering"/>
          </w:rPr>
          <w:footnoteRef/>
        </w:r>
        <w:r w:rsidRPr="007D5912">
          <w:rPr>
            <w:lang w:val="en-US"/>
            <w:rPrChange w:id="571" w:author="RutPW" w:date="2013-10-10T13:08:00Z">
              <w:rPr/>
            </w:rPrChange>
          </w:rPr>
          <w:t xml:space="preserve"> </w:t>
        </w:r>
      </w:ins>
      <w:ins w:id="572" w:author="RutPW" w:date="2013-10-10T13:08:00Z">
        <w:r w:rsidRPr="007D5912">
          <w:rPr>
            <w:rFonts w:ascii="Tahoma" w:hAnsi="Tahoma" w:cs="Tahoma"/>
            <w:sz w:val="16"/>
            <w:szCs w:val="16"/>
            <w:lang w:val="en-GB"/>
            <w:rPrChange w:id="573" w:author="RutPW" w:date="2013-10-10T13:08:00Z">
              <w:rPr>
                <w:rFonts w:ascii="Tahoma" w:hAnsi="Tahoma" w:cs="Tahoma"/>
                <w:lang w:val="en-GB"/>
              </w:rPr>
            </w:rPrChange>
          </w:rPr>
          <w:t>Interestingly, there has been relatively little research demonstrating the direct benefits to citizens of the consumption of art and culture by these same citizens. What is the value of a culturally developed population, whose citizens have acquired a sensibility to artistic expression, compared to a population whose citizens have not acquired these competences? The main reason why there is little well-founded insight into this issue, has much to do with the methodical complexity such research would entail, in combination with the research tools usually applied by economists for instance. Scientists from disciplines other than economics on the other hand are usually less concerned with quantifying the social and economic return value of art and culture.</w:t>
        </w:r>
      </w:ins>
    </w:p>
  </w:footnote>
  <w:footnote w:id="6">
    <w:p w:rsidR="00A22E1C" w:rsidRPr="007D5912" w:rsidDel="00067D2D" w:rsidRDefault="00A22E1C" w:rsidP="00216475">
      <w:pPr>
        <w:pStyle w:val="Voetnoottekst"/>
        <w:rPr>
          <w:del w:id="593" w:author="RutPW" w:date="2013-10-09T14:56:00Z"/>
          <w:rFonts w:ascii="Tahoma" w:hAnsi="Tahoma" w:cs="Tahoma"/>
          <w:sz w:val="16"/>
          <w:szCs w:val="16"/>
          <w:lang w:val="en-US"/>
          <w:rPrChange w:id="594" w:author="RutPW" w:date="2013-10-10T13:09:00Z">
            <w:rPr>
              <w:del w:id="595" w:author="RutPW" w:date="2013-10-09T14:56:00Z"/>
              <w:lang w:val="en-US"/>
            </w:rPr>
          </w:rPrChange>
        </w:rPr>
      </w:pPr>
      <w:del w:id="596" w:author="RutPW" w:date="2013-10-09T14:56:00Z">
        <w:r w:rsidRPr="007D5912" w:rsidDel="00067D2D">
          <w:rPr>
            <w:rStyle w:val="Voetnootmarkering"/>
            <w:rFonts w:ascii="Tahoma" w:hAnsi="Tahoma" w:cs="Tahoma"/>
            <w:sz w:val="16"/>
            <w:szCs w:val="16"/>
            <w:lang w:val="en-GB"/>
            <w:rPrChange w:id="597" w:author="RutPW" w:date="2013-10-10T13:09:00Z">
              <w:rPr>
                <w:rStyle w:val="Voetnootmarkering"/>
                <w:rFonts w:ascii="Leelawadee"/>
                <w:lang w:val="en-GB"/>
              </w:rPr>
            </w:rPrChange>
          </w:rPr>
          <w:footnoteRef/>
        </w:r>
        <w:r w:rsidRPr="007D5912" w:rsidDel="00067D2D">
          <w:rPr>
            <w:rFonts w:ascii="Tahoma" w:hAnsi="Tahoma" w:cs="Tahoma"/>
            <w:sz w:val="16"/>
            <w:szCs w:val="16"/>
            <w:lang w:val="en-GB"/>
            <w:rPrChange w:id="598" w:author="RutPW" w:date="2013-10-10T13:09:00Z">
              <w:rPr>
                <w:rFonts w:ascii="Leelawadee"/>
                <w:sz w:val="16"/>
                <w:szCs w:val="16"/>
                <w:lang w:val="en-GB"/>
              </w:rPr>
            </w:rPrChange>
          </w:rPr>
          <w:delText xml:space="preserve"> The most traditional research in this context consists of what is known as impact studies (cf. </w:delText>
        </w:r>
        <w:r w:rsidRPr="007D5912" w:rsidDel="00067D2D">
          <w:rPr>
            <w:rFonts w:ascii="Tahoma" w:hAnsi="Tahoma" w:cs="Tahoma"/>
            <w:sz w:val="16"/>
            <w:szCs w:val="16"/>
            <w:highlight w:val="yellow"/>
            <w:lang w:val="en-GB"/>
            <w:rPrChange w:id="599" w:author="RutPW" w:date="2013-10-10T13:09:00Z">
              <w:rPr>
                <w:rFonts w:ascii="Leelawadee"/>
                <w:sz w:val="16"/>
                <w:szCs w:val="16"/>
                <w:lang w:val="en-GB"/>
              </w:rPr>
            </w:rPrChange>
          </w:rPr>
          <w:delText>Hietbrink et al. 1985</w:delText>
        </w:r>
        <w:r w:rsidRPr="007D5912" w:rsidDel="00067D2D">
          <w:rPr>
            <w:rFonts w:ascii="Tahoma" w:hAnsi="Tahoma" w:cs="Tahoma"/>
            <w:sz w:val="16"/>
            <w:szCs w:val="16"/>
            <w:lang w:val="en-GB"/>
            <w:rPrChange w:id="600" w:author="RutPW" w:date="2013-10-10T13:09:00Z">
              <w:rPr>
                <w:rFonts w:ascii="Leelawadee"/>
                <w:sz w:val="16"/>
                <w:szCs w:val="16"/>
                <w:lang w:val="en-GB"/>
              </w:rPr>
            </w:rPrChange>
          </w:rPr>
          <w:delText xml:space="preserve">), which calculate the added economic value generated by secondary consumer spending in the margins of music or theatre performances, or the amounts of products and services purchased from suppliers by art and culture institutions. A recent example is the research into the economic impact of the Rijksmuseum (Dutch National Museum) on the city of Amsterdam (Booz and Company 2012). The results of such studies will not be further discussed in this essay. </w:delText>
        </w:r>
      </w:del>
    </w:p>
  </w:footnote>
  <w:footnote w:id="7">
    <w:p w:rsidR="00A22E1C" w:rsidRPr="00AA37C4" w:rsidRDefault="00A22E1C">
      <w:pPr>
        <w:pStyle w:val="Voetnoottekst"/>
        <w:rPr>
          <w:lang w:val="en-US"/>
        </w:rPr>
      </w:pPr>
      <w:r w:rsidRPr="007D5912">
        <w:rPr>
          <w:rStyle w:val="Voetnootmarkering"/>
          <w:rFonts w:ascii="Tahoma" w:hAnsi="Tahoma" w:cs="Tahoma"/>
          <w:sz w:val="16"/>
          <w:szCs w:val="16"/>
          <w:lang w:val="en-GB"/>
          <w:rPrChange w:id="688" w:author="RutPW" w:date="2013-10-10T13:09:00Z">
            <w:rPr>
              <w:rStyle w:val="Voetnootmarkering"/>
              <w:rFonts w:ascii="Leelawadee" w:hAnsi="Leelawadee" w:cs="Leelawadee"/>
              <w:sz w:val="16"/>
              <w:szCs w:val="16"/>
              <w:lang w:val="en-GB"/>
            </w:rPr>
          </w:rPrChange>
        </w:rPr>
        <w:footnoteRef/>
      </w:r>
      <w:r w:rsidRPr="007D5912">
        <w:rPr>
          <w:rFonts w:ascii="Tahoma" w:hAnsi="Tahoma" w:cs="Tahoma"/>
          <w:sz w:val="16"/>
          <w:szCs w:val="16"/>
          <w:lang w:val="en-GB"/>
          <w:rPrChange w:id="689" w:author="RutPW" w:date="2013-10-10T13:09:00Z">
            <w:rPr>
              <w:rFonts w:ascii="Leelawadee" w:hAnsi="Leelawadee" w:cs="Leelawadee"/>
              <w:sz w:val="16"/>
              <w:szCs w:val="16"/>
              <w:lang w:val="en-GB"/>
            </w:rPr>
          </w:rPrChange>
        </w:rPr>
        <w:t xml:space="preserve"> Several years earlier, Giep Hagoort had already explicitly introduced the concept in the context of research and education of cultural management (</w:t>
      </w:r>
      <w:r w:rsidRPr="007D5912">
        <w:rPr>
          <w:rFonts w:ascii="Tahoma" w:hAnsi="Tahoma" w:cs="Tahoma"/>
          <w:sz w:val="16"/>
          <w:szCs w:val="16"/>
          <w:highlight w:val="yellow"/>
          <w:lang w:val="en-GB"/>
          <w:rPrChange w:id="690" w:author="RutPW" w:date="2013-10-10T13:09:00Z">
            <w:rPr>
              <w:rFonts w:ascii="Leelawadee" w:hAnsi="Leelawadee" w:cs="Leelawadee"/>
              <w:sz w:val="16"/>
              <w:szCs w:val="16"/>
              <w:lang w:val="en-GB"/>
            </w:rPr>
          </w:rPrChange>
        </w:rPr>
        <w:t>Hagoort 1992</w:t>
      </w:r>
      <w:r w:rsidRPr="007D5912">
        <w:rPr>
          <w:rFonts w:ascii="Tahoma" w:hAnsi="Tahoma" w:cs="Tahoma"/>
          <w:sz w:val="16"/>
          <w:szCs w:val="16"/>
          <w:lang w:val="en-GB"/>
          <w:rPrChange w:id="691" w:author="RutPW" w:date="2013-10-10T13:09:00Z">
            <w:rPr>
              <w:rFonts w:ascii="Leelawadee" w:hAnsi="Leelawadee" w:cs="Leelawadee"/>
              <w:sz w:val="16"/>
              <w:szCs w:val="16"/>
              <w:lang w:val="en-GB"/>
            </w:rPr>
          </w:rPrChange>
        </w:rPr>
        <w:t>).</w:t>
      </w:r>
      <w:r>
        <w:rPr>
          <w:rFonts w:ascii="Leelawadee" w:hAnsi="Leelawadee" w:cs="Leelawadee"/>
          <w:sz w:val="16"/>
          <w:szCs w:val="16"/>
          <w:lang w:val="en-GB"/>
        </w:rPr>
        <w:t xml:space="preserve"> </w:t>
      </w:r>
    </w:p>
  </w:footnote>
  <w:footnote w:id="8">
    <w:p w:rsidR="00A22E1C" w:rsidRPr="00DB1684" w:rsidRDefault="00A22E1C">
      <w:pPr>
        <w:pStyle w:val="Voetnoottekst"/>
        <w:rPr>
          <w:rFonts w:ascii="Tahoma" w:hAnsi="Tahoma" w:cs="Tahoma"/>
          <w:lang w:val="en-US"/>
          <w:rPrChange w:id="787" w:author="RutPW" w:date="2013-10-10T13:16:00Z">
            <w:rPr>
              <w:lang w:val="en-US"/>
            </w:rPr>
          </w:rPrChange>
        </w:rPr>
      </w:pPr>
      <w:r w:rsidRPr="00DB1684">
        <w:rPr>
          <w:rStyle w:val="Voetnootmarkering"/>
          <w:rFonts w:ascii="Tahoma" w:hAnsi="Tahoma" w:cs="Tahoma"/>
          <w:sz w:val="16"/>
          <w:szCs w:val="16"/>
          <w:lang w:val="en-GB"/>
          <w:rPrChange w:id="788" w:author="RutPW" w:date="2013-10-10T13:16:00Z">
            <w:rPr>
              <w:rStyle w:val="Voetnootmarkering"/>
              <w:rFonts w:ascii="Leelawadee" w:hAnsi="Leelawadee" w:cs="Leelawadee"/>
              <w:sz w:val="16"/>
              <w:szCs w:val="16"/>
              <w:lang w:val="en-GB"/>
            </w:rPr>
          </w:rPrChange>
        </w:rPr>
        <w:footnoteRef/>
      </w:r>
      <w:r w:rsidRPr="00DB1684">
        <w:rPr>
          <w:rFonts w:ascii="Tahoma" w:hAnsi="Tahoma" w:cs="Tahoma"/>
          <w:sz w:val="16"/>
          <w:szCs w:val="16"/>
          <w:lang w:val="en-GB"/>
          <w:rPrChange w:id="789" w:author="RutPW" w:date="2013-10-10T13:16:00Z">
            <w:rPr>
              <w:rFonts w:ascii="Leelawadee" w:hAnsi="Leelawadee" w:cs="Leelawadee"/>
              <w:sz w:val="16"/>
              <w:szCs w:val="16"/>
              <w:lang w:val="en-GB"/>
            </w:rPr>
          </w:rPrChange>
        </w:rPr>
        <w:t xml:space="preserve"> This definition was proposed in the context of a study of creative industries in the Amsterdam area (see Rutten et al. 2004), inspired by earlier research by </w:t>
      </w:r>
      <w:r w:rsidRPr="00DB1684">
        <w:rPr>
          <w:rFonts w:ascii="Tahoma" w:hAnsi="Tahoma" w:cs="Tahoma"/>
          <w:sz w:val="16"/>
          <w:szCs w:val="16"/>
          <w:highlight w:val="yellow"/>
          <w:lang w:val="en-GB"/>
          <w:rPrChange w:id="790" w:author="RutPW" w:date="2013-10-10T13:16:00Z">
            <w:rPr>
              <w:rFonts w:ascii="Leelawadee" w:hAnsi="Leelawadee" w:cs="Leelawadee"/>
              <w:sz w:val="16"/>
              <w:szCs w:val="16"/>
              <w:lang w:val="en-GB"/>
            </w:rPr>
          </w:rPrChange>
        </w:rPr>
        <w:t>Caves (2000</w:t>
      </w:r>
      <w:r w:rsidRPr="00DB1684">
        <w:rPr>
          <w:rFonts w:ascii="Tahoma" w:hAnsi="Tahoma" w:cs="Tahoma"/>
          <w:sz w:val="16"/>
          <w:szCs w:val="16"/>
          <w:lang w:val="en-GB"/>
          <w:rPrChange w:id="791" w:author="RutPW" w:date="2013-10-10T13:16:00Z">
            <w:rPr>
              <w:rFonts w:ascii="Leelawadee" w:hAnsi="Leelawadee" w:cs="Leelawadee"/>
              <w:sz w:val="16"/>
              <w:szCs w:val="16"/>
              <w:lang w:val="en-GB"/>
            </w:rPr>
          </w:rPrChange>
        </w:rPr>
        <w:t xml:space="preserve">) and </w:t>
      </w:r>
      <w:r w:rsidRPr="00DB1684">
        <w:rPr>
          <w:rFonts w:ascii="Tahoma" w:hAnsi="Tahoma" w:cs="Tahoma"/>
          <w:sz w:val="16"/>
          <w:szCs w:val="16"/>
          <w:highlight w:val="yellow"/>
          <w:lang w:val="en-GB"/>
          <w:rPrChange w:id="792" w:author="RutPW" w:date="2013-10-10T13:16:00Z">
            <w:rPr>
              <w:rFonts w:ascii="Leelawadee" w:hAnsi="Leelawadee" w:cs="Leelawadee"/>
              <w:sz w:val="16"/>
              <w:szCs w:val="16"/>
              <w:lang w:val="en-GB"/>
            </w:rPr>
          </w:rPrChange>
        </w:rPr>
        <w:t>Scott (2000</w:t>
      </w:r>
      <w:r w:rsidRPr="00DB1684">
        <w:rPr>
          <w:rFonts w:ascii="Tahoma" w:hAnsi="Tahoma" w:cs="Tahoma"/>
          <w:sz w:val="16"/>
          <w:szCs w:val="16"/>
          <w:lang w:val="en-GB"/>
          <w:rPrChange w:id="793" w:author="RutPW" w:date="2013-10-10T13:16:00Z">
            <w:rPr>
              <w:rFonts w:ascii="Leelawadee" w:hAnsi="Leelawadee" w:cs="Leelawadee"/>
              <w:sz w:val="16"/>
              <w:szCs w:val="16"/>
              <w:lang w:val="en-GB"/>
            </w:rPr>
          </w:rPrChange>
        </w:rPr>
        <w:t>) as well as the British Directorate for Culture, Media and Sports (</w:t>
      </w:r>
      <w:r w:rsidRPr="00DB1684">
        <w:rPr>
          <w:rFonts w:ascii="Tahoma" w:hAnsi="Tahoma" w:cs="Tahoma"/>
          <w:sz w:val="16"/>
          <w:szCs w:val="16"/>
          <w:highlight w:val="yellow"/>
          <w:lang w:val="en-GB"/>
          <w:rPrChange w:id="794" w:author="RutPW" w:date="2013-10-10T13:16:00Z">
            <w:rPr>
              <w:rFonts w:ascii="Leelawadee" w:hAnsi="Leelawadee" w:cs="Leelawadee"/>
              <w:sz w:val="16"/>
              <w:szCs w:val="16"/>
              <w:lang w:val="en-GB"/>
            </w:rPr>
          </w:rPrChange>
        </w:rPr>
        <w:t>1998</w:t>
      </w:r>
      <w:r w:rsidRPr="00DB1684">
        <w:rPr>
          <w:rFonts w:ascii="Tahoma" w:hAnsi="Tahoma" w:cs="Tahoma"/>
          <w:sz w:val="16"/>
          <w:szCs w:val="16"/>
          <w:lang w:val="en-GB"/>
          <w:rPrChange w:id="795" w:author="RutPW" w:date="2013-10-10T13:16:00Z">
            <w:rPr>
              <w:rFonts w:ascii="Leelawadee" w:hAnsi="Leelawadee" w:cs="Leelawadee"/>
              <w:sz w:val="16"/>
              <w:szCs w:val="16"/>
              <w:lang w:val="en-GB"/>
            </w:rPr>
          </w:rPrChange>
        </w:rPr>
        <w:t xml:space="preserve">). Based on this study, three subsectors were identified in 2004, which in turn encompass various industries. </w:t>
      </w:r>
      <w:del w:id="796" w:author="RutPW" w:date="2013-10-10T13:16:00Z">
        <w:r w:rsidRPr="00DB1684" w:rsidDel="00DB1684">
          <w:rPr>
            <w:rFonts w:ascii="Tahoma" w:hAnsi="Tahoma" w:cs="Tahoma"/>
            <w:sz w:val="16"/>
            <w:szCs w:val="16"/>
            <w:lang w:val="en-GB"/>
            <w:rPrChange w:id="797" w:author="RutPW" w:date="2013-10-10T13:16:00Z">
              <w:rPr>
                <w:rFonts w:ascii="Leelawadee" w:hAnsi="Leelawadee" w:cs="Leelawadee"/>
                <w:sz w:val="16"/>
                <w:szCs w:val="16"/>
                <w:lang w:val="en-GB"/>
              </w:rPr>
            </w:rPrChange>
          </w:rPr>
          <w:delText xml:space="preserve">The three subsectors are: arts and cultural heritage, media and entertainment, and creative business services. in 2010, </w:delText>
        </w:r>
      </w:del>
      <w:ins w:id="798" w:author="RutPW" w:date="2013-10-10T13:16:00Z">
        <w:r>
          <w:rPr>
            <w:rFonts w:ascii="Tahoma" w:hAnsi="Tahoma" w:cs="Tahoma"/>
            <w:sz w:val="16"/>
            <w:szCs w:val="16"/>
            <w:lang w:val="en-GB"/>
          </w:rPr>
          <w:t>Th</w:t>
        </w:r>
      </w:ins>
      <w:del w:id="799" w:author="RutPW" w:date="2013-10-10T13:16:00Z">
        <w:r w:rsidRPr="00DB1684" w:rsidDel="00DB1684">
          <w:rPr>
            <w:rFonts w:ascii="Tahoma" w:hAnsi="Tahoma" w:cs="Tahoma"/>
            <w:sz w:val="16"/>
            <w:szCs w:val="16"/>
            <w:lang w:val="en-GB"/>
            <w:rPrChange w:id="800" w:author="RutPW" w:date="2013-10-10T13:16:00Z">
              <w:rPr>
                <w:rFonts w:ascii="Leelawadee" w:hAnsi="Leelawadee" w:cs="Leelawadee"/>
                <w:sz w:val="16"/>
                <w:szCs w:val="16"/>
                <w:lang w:val="en-GB"/>
              </w:rPr>
            </w:rPrChange>
          </w:rPr>
          <w:delText>the</w:delText>
        </w:r>
      </w:del>
      <w:ins w:id="801" w:author="RutPW" w:date="2013-10-10T13:16:00Z">
        <w:r>
          <w:rPr>
            <w:rFonts w:ascii="Tahoma" w:hAnsi="Tahoma" w:cs="Tahoma"/>
            <w:sz w:val="16"/>
            <w:szCs w:val="16"/>
            <w:lang w:val="en-GB"/>
          </w:rPr>
          <w:t>e</w:t>
        </w:r>
      </w:ins>
      <w:r w:rsidRPr="00DB1684">
        <w:rPr>
          <w:rFonts w:ascii="Tahoma" w:hAnsi="Tahoma" w:cs="Tahoma"/>
          <w:sz w:val="16"/>
          <w:szCs w:val="16"/>
          <w:lang w:val="en-GB"/>
          <w:rPrChange w:id="802" w:author="RutPW" w:date="2013-10-10T13:16:00Z">
            <w:rPr>
              <w:rFonts w:ascii="Leelawadee" w:hAnsi="Leelawadee" w:cs="Leelawadee"/>
              <w:sz w:val="16"/>
              <w:szCs w:val="16"/>
              <w:lang w:val="en-GB"/>
            </w:rPr>
          </w:rPrChange>
        </w:rPr>
        <w:t xml:space="preserve"> </w:t>
      </w:r>
      <w:del w:id="803" w:author="RutPW" w:date="2013-10-10T13:16:00Z">
        <w:r w:rsidRPr="00DB1684" w:rsidDel="00DB1684">
          <w:rPr>
            <w:rFonts w:ascii="Tahoma" w:hAnsi="Tahoma" w:cs="Tahoma"/>
            <w:sz w:val="16"/>
            <w:szCs w:val="16"/>
            <w:lang w:val="en-GB"/>
            <w:rPrChange w:id="804" w:author="RutPW" w:date="2013-10-10T13:16:00Z">
              <w:rPr>
                <w:rFonts w:ascii="Leelawadee" w:hAnsi="Leelawadee" w:cs="Leelawadee"/>
                <w:sz w:val="16"/>
                <w:szCs w:val="16"/>
                <w:lang w:val="en-GB"/>
              </w:rPr>
            </w:rPrChange>
          </w:rPr>
          <w:delText>exact</w:delText>
        </w:r>
      </w:del>
      <w:r w:rsidRPr="00DB1684">
        <w:rPr>
          <w:rFonts w:ascii="Tahoma" w:hAnsi="Tahoma" w:cs="Tahoma"/>
          <w:sz w:val="16"/>
          <w:szCs w:val="16"/>
          <w:lang w:val="en-GB"/>
          <w:rPrChange w:id="805" w:author="RutPW" w:date="2013-10-10T13:16:00Z">
            <w:rPr>
              <w:rFonts w:ascii="Leelawadee" w:hAnsi="Leelawadee" w:cs="Leelawadee"/>
              <w:sz w:val="16"/>
              <w:szCs w:val="16"/>
              <w:lang w:val="en-GB"/>
            </w:rPr>
          </w:rPrChange>
        </w:rPr>
        <w:t xml:space="preserve"> definition was updated according to the international redefinition of the standard classification of economic activities</w:t>
      </w:r>
      <w:ins w:id="806" w:author="RutPW" w:date="2013-10-10T13:16:00Z">
        <w:r>
          <w:rPr>
            <w:rFonts w:ascii="Tahoma" w:hAnsi="Tahoma" w:cs="Tahoma"/>
            <w:sz w:val="16"/>
            <w:szCs w:val="16"/>
            <w:lang w:val="en-GB"/>
          </w:rPr>
          <w:t xml:space="preserve"> from 2008</w:t>
        </w:r>
      </w:ins>
      <w:r w:rsidRPr="00DB1684">
        <w:rPr>
          <w:rFonts w:ascii="Tahoma" w:hAnsi="Tahoma" w:cs="Tahoma"/>
          <w:sz w:val="16"/>
          <w:szCs w:val="16"/>
          <w:lang w:val="en-GB"/>
          <w:rPrChange w:id="807" w:author="RutPW" w:date="2013-10-10T13:16:00Z">
            <w:rPr>
              <w:rFonts w:ascii="Leelawadee" w:hAnsi="Leelawadee" w:cs="Leelawadee"/>
              <w:sz w:val="16"/>
              <w:szCs w:val="16"/>
              <w:lang w:val="en-GB"/>
            </w:rPr>
          </w:rPrChange>
        </w:rPr>
        <w:t xml:space="preserve"> (Rutten et al. 2010).</w:t>
      </w:r>
      <w:del w:id="808" w:author="RutPW" w:date="2013-10-10T13:16:00Z">
        <w:r w:rsidRPr="00DB1684" w:rsidDel="00DB1684">
          <w:rPr>
            <w:rFonts w:ascii="Tahoma" w:hAnsi="Tahoma" w:cs="Tahoma"/>
            <w:sz w:val="16"/>
            <w:szCs w:val="16"/>
            <w:lang w:val="en-GB"/>
            <w:rPrChange w:id="809" w:author="RutPW" w:date="2013-10-10T13:16:00Z">
              <w:rPr>
                <w:rFonts w:ascii="Leelawadee" w:hAnsi="Leelawadee" w:cs="Leelawadee"/>
                <w:sz w:val="16"/>
                <w:szCs w:val="16"/>
                <w:lang w:val="en-GB"/>
              </w:rPr>
            </w:rPrChange>
          </w:rPr>
          <w:delText xml:space="preserve"> The basic division into three subsectors has n</w:delText>
        </w:r>
      </w:del>
      <w:del w:id="810" w:author="RutPW" w:date="2013-10-09T15:25:00Z">
        <w:r w:rsidRPr="00DB1684" w:rsidDel="00E01038">
          <w:rPr>
            <w:rFonts w:ascii="Tahoma" w:hAnsi="Tahoma" w:cs="Tahoma"/>
            <w:sz w:val="16"/>
            <w:szCs w:val="16"/>
            <w:lang w:val="en-GB"/>
            <w:rPrChange w:id="811" w:author="RutPW" w:date="2013-10-10T13:16:00Z">
              <w:rPr>
                <w:rFonts w:ascii="Leelawadee" w:hAnsi="Leelawadee" w:cs="Leelawadee"/>
                <w:sz w:val="16"/>
                <w:szCs w:val="16"/>
                <w:lang w:val="en-GB"/>
              </w:rPr>
            </w:rPrChange>
          </w:rPr>
          <w:delText>e</w:delText>
        </w:r>
      </w:del>
      <w:del w:id="812" w:author="RutPW" w:date="2013-10-10T13:16:00Z">
        <w:r w:rsidRPr="00DB1684" w:rsidDel="00DB1684">
          <w:rPr>
            <w:rFonts w:ascii="Tahoma" w:hAnsi="Tahoma" w:cs="Tahoma"/>
            <w:sz w:val="16"/>
            <w:szCs w:val="16"/>
            <w:lang w:val="en-GB"/>
            <w:rPrChange w:id="813" w:author="RutPW" w:date="2013-10-10T13:16:00Z">
              <w:rPr>
                <w:rFonts w:ascii="Leelawadee" w:hAnsi="Leelawadee" w:cs="Leelawadee"/>
                <w:sz w:val="16"/>
                <w:szCs w:val="16"/>
                <w:lang w:val="en-GB"/>
              </w:rPr>
            </w:rPrChange>
          </w:rPr>
          <w:delText>t been affected by this update</w:delText>
        </w:r>
      </w:del>
      <w:r w:rsidRPr="00DB1684">
        <w:rPr>
          <w:rFonts w:ascii="Tahoma" w:hAnsi="Tahoma" w:cs="Tahoma"/>
          <w:sz w:val="16"/>
          <w:szCs w:val="16"/>
          <w:lang w:val="en-GB"/>
          <w:rPrChange w:id="814" w:author="RutPW" w:date="2013-10-10T13:16:00Z">
            <w:rPr>
              <w:rFonts w:ascii="Leelawadee" w:hAnsi="Leelawadee" w:cs="Leelawadee"/>
              <w:sz w:val="16"/>
              <w:szCs w:val="16"/>
              <w:lang w:val="en-GB"/>
            </w:rPr>
          </w:rPrChange>
        </w:rPr>
        <w:t>.</w:t>
      </w:r>
    </w:p>
  </w:footnote>
  <w:footnote w:id="9">
    <w:p w:rsidR="00A22E1C" w:rsidRPr="00096B74" w:rsidRDefault="00A22E1C">
      <w:pPr>
        <w:pStyle w:val="Voetnoottekst"/>
        <w:rPr>
          <w:rFonts w:ascii="Tahoma" w:hAnsi="Tahoma" w:cs="Tahoma"/>
          <w:lang w:val="en-US"/>
          <w:rPrChange w:id="822" w:author="RutPW" w:date="2013-10-10T13:19:00Z">
            <w:rPr>
              <w:lang w:val="en-US"/>
            </w:rPr>
          </w:rPrChange>
        </w:rPr>
      </w:pPr>
      <w:r w:rsidRPr="00096B74">
        <w:rPr>
          <w:rStyle w:val="Voetnootmarkering"/>
          <w:rFonts w:ascii="Tahoma" w:hAnsi="Tahoma" w:cs="Tahoma"/>
          <w:sz w:val="16"/>
          <w:lang w:val="en-GB"/>
          <w:rPrChange w:id="823" w:author="RutPW" w:date="2013-10-10T13:19:00Z">
            <w:rPr>
              <w:rStyle w:val="Voetnootmarkering"/>
              <w:rFonts w:ascii="Leelawadee" w:hAnsi="Leelawadee" w:cs="Leelawadee"/>
              <w:sz w:val="16"/>
              <w:lang w:val="en-GB"/>
            </w:rPr>
          </w:rPrChange>
        </w:rPr>
        <w:footnoteRef/>
      </w:r>
      <w:r w:rsidRPr="00096B74">
        <w:rPr>
          <w:rFonts w:ascii="Tahoma" w:hAnsi="Tahoma" w:cs="Tahoma"/>
          <w:sz w:val="16"/>
          <w:lang w:val="en-GB"/>
          <w:rPrChange w:id="824" w:author="RutPW" w:date="2013-10-10T13:19:00Z">
            <w:rPr>
              <w:rFonts w:ascii="Leelawadee" w:hAnsi="Leelawadee" w:cs="Leelawadee"/>
              <w:sz w:val="16"/>
              <w:lang w:val="en-GB"/>
            </w:rPr>
          </w:rPrChange>
        </w:rPr>
        <w:t xml:space="preserve"> The specific business models within the creative industries are an important field of new research: see for example van </w:t>
      </w:r>
      <w:r w:rsidRPr="00096B74">
        <w:rPr>
          <w:rFonts w:ascii="Tahoma" w:hAnsi="Tahoma" w:cs="Tahoma"/>
          <w:sz w:val="16"/>
          <w:highlight w:val="yellow"/>
          <w:lang w:val="en-GB"/>
          <w:rPrChange w:id="825" w:author="RutPW" w:date="2013-10-10T13:19:00Z">
            <w:rPr>
              <w:rFonts w:ascii="Leelawadee" w:hAnsi="Leelawadee" w:cs="Leelawadee"/>
              <w:sz w:val="16"/>
              <w:lang w:val="en-GB"/>
            </w:rPr>
          </w:rPrChange>
        </w:rPr>
        <w:t>Andel &amp; van der Beemt (2012</w:t>
      </w:r>
      <w:r w:rsidRPr="00096B74">
        <w:rPr>
          <w:rFonts w:ascii="Tahoma" w:hAnsi="Tahoma" w:cs="Tahoma"/>
          <w:sz w:val="16"/>
          <w:lang w:val="en-GB"/>
          <w:rPrChange w:id="826" w:author="RutPW" w:date="2013-10-10T13:19:00Z">
            <w:rPr>
              <w:rFonts w:ascii="Leelawadee" w:hAnsi="Leelawadee" w:cs="Leelawadee"/>
              <w:sz w:val="16"/>
              <w:lang w:val="en-GB"/>
            </w:rPr>
          </w:rPrChange>
        </w:rPr>
        <w:t xml:space="preserve">). </w:t>
      </w:r>
    </w:p>
  </w:footnote>
  <w:footnote w:id="10">
    <w:p w:rsidR="00A22E1C" w:rsidRPr="00AA37C4" w:rsidRDefault="00A22E1C">
      <w:pPr>
        <w:pStyle w:val="Voetnoottekst"/>
        <w:rPr>
          <w:lang w:val="en-US"/>
        </w:rPr>
      </w:pPr>
      <w:r>
        <w:rPr>
          <w:rStyle w:val="Voetnootmarkering"/>
          <w:rFonts w:ascii="Leelawadee" w:hAnsi="Leelawadee" w:cs="Leelawadee"/>
          <w:sz w:val="16"/>
          <w:lang w:val="en-GB"/>
        </w:rPr>
        <w:footnoteRef/>
      </w:r>
      <w:r>
        <w:rPr>
          <w:rFonts w:ascii="Leelawadee" w:hAnsi="Leelawadee" w:cs="Leelawadee"/>
          <w:sz w:val="16"/>
          <w:lang w:val="en-GB"/>
        </w:rPr>
        <w:t xml:space="preserve"> For a further specification of the industries categorised under these subsectors, see for example Table 1.</w:t>
      </w:r>
    </w:p>
  </w:footnote>
  <w:footnote w:id="11">
    <w:p w:rsidR="00A22E1C" w:rsidRPr="007E407C" w:rsidDel="007E407C" w:rsidRDefault="00A22E1C">
      <w:pPr>
        <w:pStyle w:val="Voetnoottekst"/>
        <w:rPr>
          <w:del w:id="974" w:author="RutPW" w:date="2013-10-10T13:31:00Z"/>
          <w:rFonts w:ascii="Tahoma" w:hAnsi="Tahoma" w:cs="Tahoma"/>
          <w:lang w:val="en-US"/>
          <w:rPrChange w:id="975" w:author="RutPW" w:date="2013-10-10T13:32:00Z">
            <w:rPr>
              <w:del w:id="976" w:author="RutPW" w:date="2013-10-10T13:31:00Z"/>
              <w:lang w:val="en-US"/>
            </w:rPr>
          </w:rPrChange>
        </w:rPr>
      </w:pPr>
      <w:del w:id="977" w:author="RutPW" w:date="2013-10-10T13:31:00Z">
        <w:r w:rsidRPr="007E407C" w:rsidDel="007E407C">
          <w:rPr>
            <w:rStyle w:val="Voetnootmarkering"/>
            <w:rFonts w:ascii="Tahoma" w:hAnsi="Tahoma" w:cs="Tahoma"/>
            <w:sz w:val="16"/>
            <w:szCs w:val="16"/>
            <w:lang w:val="en-GB"/>
            <w:rPrChange w:id="978" w:author="RutPW" w:date="2013-10-10T13:32:00Z">
              <w:rPr>
                <w:rStyle w:val="Voetnootmarkering"/>
                <w:rFonts w:hAnsi="Leelawadee"/>
                <w:sz w:val="16"/>
                <w:szCs w:val="16"/>
                <w:lang w:val="en-GB"/>
              </w:rPr>
            </w:rPrChange>
          </w:rPr>
          <w:footnoteRef/>
        </w:r>
        <w:r w:rsidRPr="007E407C" w:rsidDel="007E407C">
          <w:rPr>
            <w:rFonts w:ascii="Tahoma" w:hAnsi="Tahoma" w:cs="Tahoma"/>
            <w:sz w:val="16"/>
            <w:szCs w:val="16"/>
            <w:lang w:val="en-GB"/>
            <w:rPrChange w:id="979" w:author="RutPW" w:date="2013-10-10T13:32:00Z">
              <w:rPr>
                <w:rFonts w:ascii="Leelawadee" w:hAnsi="Leelawadee"/>
                <w:sz w:val="16"/>
                <w:szCs w:val="16"/>
                <w:lang w:val="en-GB"/>
              </w:rPr>
            </w:rPrChange>
          </w:rPr>
          <w:delText xml:space="preserve"> The high growth rate in arts and heritage is inflated (4.8% in 2000-2011, 5.7% in 2009-2011). Since 2008, freelancers are legally required to register with the Chamber of Commerce. Many independent artists have complied with this requirement, making them visible for the first time on the statistical radar. Therefore the registered growth is not indicative of the actual situation, particularly in performing arts and visual arts. in 2011 however, the statistics for the activities in both artistic sectors are more realistic and valid. On the other hand, this makes it hard to compare with the period before 2009.</w:delText>
        </w:r>
      </w:del>
    </w:p>
  </w:footnote>
  <w:footnote w:id="12">
    <w:p w:rsidR="00A22E1C" w:rsidRPr="007E407C" w:rsidRDefault="00A22E1C" w:rsidP="00DC6440">
      <w:pPr>
        <w:pStyle w:val="Geenafstand"/>
        <w:rPr>
          <w:rFonts w:ascii="Tahoma" w:hAnsi="Tahoma" w:cs="Tahoma"/>
          <w:sz w:val="16"/>
          <w:szCs w:val="16"/>
          <w:u w:color="000000"/>
          <w:lang w:val="en-US"/>
          <w:rPrChange w:id="1191" w:author="RutPW" w:date="2013-10-10T13:32:00Z">
            <w:rPr>
              <w:rFonts w:ascii="Leelawadee" w:hAnsi="Leelawadee" w:cs="Leelawadee"/>
              <w:sz w:val="16"/>
              <w:szCs w:val="16"/>
              <w:u w:color="000000"/>
              <w:lang w:val="en-US"/>
            </w:rPr>
          </w:rPrChange>
        </w:rPr>
      </w:pPr>
      <w:r w:rsidRPr="007E407C">
        <w:rPr>
          <w:rStyle w:val="Voetnootmarkering"/>
          <w:rFonts w:ascii="Tahoma" w:hAnsi="Tahoma" w:cs="Tahoma"/>
          <w:sz w:val="16"/>
          <w:szCs w:val="16"/>
          <w:u w:color="000000"/>
          <w:lang w:val="en-GB"/>
          <w:rPrChange w:id="1192" w:author="RutPW" w:date="2013-10-10T13:32:00Z">
            <w:rPr>
              <w:rStyle w:val="Voetnootmarkering"/>
              <w:rFonts w:ascii="Leelawadee" w:hAnsi="Leelawadee" w:cs="Leelawadee"/>
              <w:sz w:val="16"/>
              <w:szCs w:val="16"/>
              <w:u w:color="000000"/>
              <w:lang w:val="en-GB"/>
            </w:rPr>
          </w:rPrChange>
        </w:rPr>
        <w:footnoteRef/>
      </w:r>
      <w:r w:rsidRPr="007E407C">
        <w:rPr>
          <w:rFonts w:ascii="Tahoma" w:hAnsi="Tahoma" w:cs="Tahoma"/>
          <w:sz w:val="16"/>
          <w:szCs w:val="16"/>
          <w:u w:color="000000"/>
          <w:lang w:val="en-GB"/>
          <w:rPrChange w:id="1193" w:author="RutPW" w:date="2013-10-10T13:32:00Z">
            <w:rPr>
              <w:rFonts w:ascii="Leelawadee" w:hAnsi="Leelawadee" w:cs="Leelawadee"/>
              <w:sz w:val="16"/>
              <w:szCs w:val="16"/>
              <w:u w:color="000000"/>
              <w:lang w:val="en-GB"/>
            </w:rPr>
          </w:rPrChange>
        </w:rPr>
        <w:t xml:space="preserve"> The experience in recent years has shown that employment statistics are not keeping up adequately with actual developments in the industry sectors. Within the creative industries, the gaming sector is showing strong growth. Statistics Netherlands and the Chamber of Commerce have recently added a category for gamers. The registration of businesses and jobs in this category is still under development and therefore incomplete. Still, we have included for the sake of completeness the statistics for gaming and other publications in table 1. There is, incidentally, no indication that a similar situation might also apply for other categories. </w:t>
      </w:r>
    </w:p>
    <w:p w:rsidR="00A22E1C" w:rsidRPr="00AA37C4" w:rsidRDefault="00A22E1C" w:rsidP="00DC6440">
      <w:pPr>
        <w:pStyle w:val="Geenafstand"/>
        <w:rPr>
          <w:lang w:val="en-US"/>
        </w:rPr>
      </w:pPr>
    </w:p>
  </w:footnote>
  <w:footnote w:id="13">
    <w:p w:rsidR="00A22E1C" w:rsidRPr="00AA37C4" w:rsidRDefault="00A22E1C" w:rsidP="0060725A">
      <w:pPr>
        <w:pStyle w:val="Voetnoottekst"/>
        <w:rPr>
          <w:lang w:val="en-US"/>
        </w:rPr>
      </w:pPr>
      <w:r>
        <w:rPr>
          <w:rStyle w:val="Voetnootmarkering"/>
          <w:sz w:val="16"/>
          <w:szCs w:val="16"/>
          <w:lang w:val="en-GB"/>
        </w:rPr>
        <w:footnoteRef/>
      </w:r>
      <w:r>
        <w:rPr>
          <w:sz w:val="16"/>
          <w:szCs w:val="16"/>
          <w:lang w:val="en-GB"/>
        </w:rPr>
        <w:t xml:space="preserve"> Research conducted recently at the Erasmus University and the Technical University of Delft showed that the financial performance of a new product improves by almost 20% when the development phase focuses heavily on design (</w:t>
      </w:r>
      <w:r>
        <w:rPr>
          <w:sz w:val="16"/>
          <w:szCs w:val="16"/>
          <w:highlight w:val="yellow"/>
          <w:lang w:val="en-GB"/>
        </w:rPr>
        <w:t>Candi, Gemser and van den Ende, 2010</w:t>
      </w:r>
      <w:r>
        <w:rPr>
          <w:sz w:val="16"/>
          <w:szCs w:val="16"/>
          <w:lang w:val="en-GB"/>
        </w:rPr>
        <w:t>)</w:t>
      </w:r>
    </w:p>
  </w:footnote>
  <w:footnote w:id="14">
    <w:p w:rsidR="00A22E1C" w:rsidRPr="00454FFA" w:rsidRDefault="00A22E1C">
      <w:pPr>
        <w:pStyle w:val="Voetnoottekst"/>
        <w:rPr>
          <w:lang w:val="en-US"/>
          <w:rPrChange w:id="1549" w:author="RutPW" w:date="2013-10-09T15:52:00Z">
            <w:rPr/>
          </w:rPrChange>
        </w:rPr>
      </w:pPr>
      <w:ins w:id="1550" w:author="RutPW" w:date="2013-10-09T15:52:00Z">
        <w:r>
          <w:rPr>
            <w:rStyle w:val="Voetnootmarkering"/>
          </w:rPr>
          <w:footnoteRef/>
        </w:r>
        <w:r w:rsidRPr="00454FFA">
          <w:rPr>
            <w:lang w:val="en-US"/>
            <w:rPrChange w:id="1551" w:author="RutPW" w:date="2013-10-09T15:52:00Z">
              <w:rPr/>
            </w:rPrChange>
          </w:rPr>
          <w:t xml:space="preserve"> </w:t>
        </w:r>
        <w:r>
          <w:rPr>
            <w:lang w:val="en-US"/>
          </w:rPr>
          <w:t xml:space="preserve">A challenging new development in this context is 3D printing, discussed by Peter Troxler in this volume. </w:t>
        </w:r>
      </w:ins>
      <w:ins w:id="1552" w:author="RutPW" w:date="2013-10-09T15:53:00Z">
        <w:r>
          <w:rPr>
            <w:lang w:val="en-US"/>
          </w:rPr>
          <w:t xml:space="preserve">3D printing is a kind of full circle technology enabling to reduce the material world to information and use information infrastructures for distribution enabling the material reproduction </w:t>
        </w:r>
      </w:ins>
      <w:ins w:id="1553" w:author="RutPW" w:date="2013-10-09T15:54:00Z">
        <w:r>
          <w:rPr>
            <w:lang w:val="en-US"/>
          </w:rPr>
          <w:t>through</w:t>
        </w:r>
      </w:ins>
      <w:ins w:id="1554" w:author="RutPW" w:date="2013-10-09T15:53:00Z">
        <w:r>
          <w:rPr>
            <w:lang w:val="en-US"/>
          </w:rPr>
          <w:t xml:space="preserve"> 3D printing </w:t>
        </w:r>
      </w:ins>
      <w:ins w:id="1555" w:author="RutPW" w:date="2013-10-09T15:54:00Z">
        <w:r>
          <w:rPr>
            <w:lang w:val="en-US"/>
          </w:rPr>
          <w:t xml:space="preserve">on different locales across the globe. </w:t>
        </w:r>
      </w:ins>
    </w:p>
  </w:footnote>
  <w:footnote w:id="15">
    <w:p w:rsidR="00A22E1C" w:rsidRPr="00AA37C4" w:rsidDel="00D23626" w:rsidRDefault="00A22E1C" w:rsidP="003A453D">
      <w:pPr>
        <w:pStyle w:val="Voetnoottekst"/>
        <w:rPr>
          <w:del w:id="1608" w:author="RutPW" w:date="2013-10-10T13:53:00Z"/>
          <w:lang w:val="en-US"/>
        </w:rPr>
      </w:pPr>
      <w:del w:id="1609" w:author="RutPW" w:date="2013-10-10T13:53:00Z">
        <w:r w:rsidDel="00D23626">
          <w:rPr>
            <w:rStyle w:val="Voetnootmarkering"/>
            <w:rFonts w:ascii="Leelawadee" w:hAnsi="Leelawadee" w:cs="Leelawadee"/>
            <w:lang w:val="en-GB"/>
          </w:rPr>
          <w:footnoteRef/>
        </w:r>
        <w:r w:rsidDel="00D23626">
          <w:rPr>
            <w:lang w:val="en-GB"/>
          </w:rPr>
          <w:delText xml:space="preserve"> </w:delText>
        </w:r>
        <w:r w:rsidDel="00D23626">
          <w:rPr>
            <w:rFonts w:ascii="Leelawadee" w:hAnsi="Leelawadee" w:cs="Leelawadee"/>
            <w:sz w:val="16"/>
            <w:szCs w:val="16"/>
            <w:lang w:val="en-GB"/>
          </w:rPr>
          <w:delText xml:space="preserve">Here we can observe a parallel with the role of new information and communication technologies in the knowledge economy: technologies which have led to an increase in productivity in a number of domains and sectors, even though such a causal relationship has proven extremely difficult to demonstrate, leading the economist Robert Solow to remark: "You can see the </w:delText>
        </w:r>
        <w:r w:rsidDel="00D23626">
          <w:fldChar w:fldCharType="begin"/>
        </w:r>
        <w:r w:rsidRPr="00BD278E" w:rsidDel="00D23626">
          <w:rPr>
            <w:lang w:val="en-US"/>
            <w:rPrChange w:id="1610" w:author="Windows-gebruiker" w:date="2013-10-09T09:33:00Z">
              <w:rPr/>
            </w:rPrChange>
          </w:rPr>
          <w:delInstrText>HYPERLINK "http://en.wikipedia.org/wiki/Computer_age" \o "Computer age"</w:delInstrText>
        </w:r>
        <w:r w:rsidDel="00D23626">
          <w:fldChar w:fldCharType="separate"/>
        </w:r>
        <w:r w:rsidDel="00D23626">
          <w:rPr>
            <w:rStyle w:val="Hyperlink"/>
            <w:rFonts w:ascii="Leelawadee" w:hAnsi="Leelawadee" w:cs="Leelawadee"/>
            <w:color w:val="auto"/>
            <w:sz w:val="16"/>
            <w:szCs w:val="16"/>
            <w:u w:val="none"/>
            <w:lang w:val="en-GB"/>
          </w:rPr>
          <w:delText>computer age</w:delText>
        </w:r>
        <w:r w:rsidDel="00D23626">
          <w:fldChar w:fldCharType="end"/>
        </w:r>
        <w:r w:rsidDel="00D23626">
          <w:rPr>
            <w:rFonts w:ascii="Leelawadee" w:hAnsi="Leelawadee" w:cs="Leelawadee"/>
            <w:sz w:val="16"/>
            <w:szCs w:val="16"/>
            <w:lang w:val="en-GB"/>
          </w:rPr>
          <w:delText xml:space="preserve"> everywhere but in the productivity statistics." To which his colleague Erik Brynjolfsson replied: “a shortfall of evidence is not evidence of a shortfall.”</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8B2"/>
    <w:multiLevelType w:val="hybridMultilevel"/>
    <w:tmpl w:val="318AD4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8B653B"/>
    <w:multiLevelType w:val="hybridMultilevel"/>
    <w:tmpl w:val="B2620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4631EB5"/>
    <w:multiLevelType w:val="hybridMultilevel"/>
    <w:tmpl w:val="DED2C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864" w:hanging="360"/>
      </w:pPr>
      <w:rPr>
        <w:rFonts w:ascii="Courier New" w:hAnsi="Courier New" w:hint="default"/>
      </w:rPr>
    </w:lvl>
    <w:lvl w:ilvl="2" w:tplc="04130005" w:tentative="1">
      <w:start w:val="1"/>
      <w:numFmt w:val="bullet"/>
      <w:lvlText w:val=""/>
      <w:lvlJc w:val="left"/>
      <w:pPr>
        <w:ind w:left="2584" w:hanging="360"/>
      </w:pPr>
      <w:rPr>
        <w:rFonts w:ascii="Wingdings" w:hAnsi="Wingdings" w:hint="default"/>
      </w:rPr>
    </w:lvl>
    <w:lvl w:ilvl="3" w:tplc="04130001" w:tentative="1">
      <w:start w:val="1"/>
      <w:numFmt w:val="bullet"/>
      <w:lvlText w:val=""/>
      <w:lvlJc w:val="left"/>
      <w:pPr>
        <w:ind w:left="3304" w:hanging="360"/>
      </w:pPr>
      <w:rPr>
        <w:rFonts w:ascii="Symbol" w:hAnsi="Symbol" w:hint="default"/>
      </w:rPr>
    </w:lvl>
    <w:lvl w:ilvl="4" w:tplc="04130003" w:tentative="1">
      <w:start w:val="1"/>
      <w:numFmt w:val="bullet"/>
      <w:lvlText w:val="o"/>
      <w:lvlJc w:val="left"/>
      <w:pPr>
        <w:ind w:left="4024" w:hanging="360"/>
      </w:pPr>
      <w:rPr>
        <w:rFonts w:ascii="Courier New" w:hAnsi="Courier New" w:hint="default"/>
      </w:rPr>
    </w:lvl>
    <w:lvl w:ilvl="5" w:tplc="04130005" w:tentative="1">
      <w:start w:val="1"/>
      <w:numFmt w:val="bullet"/>
      <w:lvlText w:val=""/>
      <w:lvlJc w:val="left"/>
      <w:pPr>
        <w:ind w:left="4744" w:hanging="360"/>
      </w:pPr>
      <w:rPr>
        <w:rFonts w:ascii="Wingdings" w:hAnsi="Wingdings" w:hint="default"/>
      </w:rPr>
    </w:lvl>
    <w:lvl w:ilvl="6" w:tplc="04130001" w:tentative="1">
      <w:start w:val="1"/>
      <w:numFmt w:val="bullet"/>
      <w:lvlText w:val=""/>
      <w:lvlJc w:val="left"/>
      <w:pPr>
        <w:ind w:left="5464" w:hanging="360"/>
      </w:pPr>
      <w:rPr>
        <w:rFonts w:ascii="Symbol" w:hAnsi="Symbol" w:hint="default"/>
      </w:rPr>
    </w:lvl>
    <w:lvl w:ilvl="7" w:tplc="04130003" w:tentative="1">
      <w:start w:val="1"/>
      <w:numFmt w:val="bullet"/>
      <w:lvlText w:val="o"/>
      <w:lvlJc w:val="left"/>
      <w:pPr>
        <w:ind w:left="6184" w:hanging="360"/>
      </w:pPr>
      <w:rPr>
        <w:rFonts w:ascii="Courier New" w:hAnsi="Courier New" w:hint="default"/>
      </w:rPr>
    </w:lvl>
    <w:lvl w:ilvl="8" w:tplc="04130005" w:tentative="1">
      <w:start w:val="1"/>
      <w:numFmt w:val="bullet"/>
      <w:lvlText w:val=""/>
      <w:lvlJc w:val="left"/>
      <w:pPr>
        <w:ind w:left="69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45010"/>
    <w:rsid w:val="00013663"/>
    <w:rsid w:val="00013F43"/>
    <w:rsid w:val="0001566B"/>
    <w:rsid w:val="000166F8"/>
    <w:rsid w:val="00035100"/>
    <w:rsid w:val="00035DF2"/>
    <w:rsid w:val="000450D2"/>
    <w:rsid w:val="000458DE"/>
    <w:rsid w:val="0005310E"/>
    <w:rsid w:val="00056886"/>
    <w:rsid w:val="00067D2D"/>
    <w:rsid w:val="000730DC"/>
    <w:rsid w:val="00073C71"/>
    <w:rsid w:val="00086856"/>
    <w:rsid w:val="00096B53"/>
    <w:rsid w:val="00096B74"/>
    <w:rsid w:val="000A5C1E"/>
    <w:rsid w:val="000A7B8D"/>
    <w:rsid w:val="000B2419"/>
    <w:rsid w:val="000B50EF"/>
    <w:rsid w:val="000C7D84"/>
    <w:rsid w:val="000C7DB8"/>
    <w:rsid w:val="000D4D67"/>
    <w:rsid w:val="000E2D99"/>
    <w:rsid w:val="000E3540"/>
    <w:rsid w:val="000E4155"/>
    <w:rsid w:val="000F4518"/>
    <w:rsid w:val="0011072A"/>
    <w:rsid w:val="00112BD3"/>
    <w:rsid w:val="00114B84"/>
    <w:rsid w:val="00123ED3"/>
    <w:rsid w:val="00143E57"/>
    <w:rsid w:val="00150F99"/>
    <w:rsid w:val="001622FA"/>
    <w:rsid w:val="001656C2"/>
    <w:rsid w:val="001661BC"/>
    <w:rsid w:val="001824EF"/>
    <w:rsid w:val="00194C4C"/>
    <w:rsid w:val="001A2287"/>
    <w:rsid w:val="001C1445"/>
    <w:rsid w:val="001C3779"/>
    <w:rsid w:val="001D42A6"/>
    <w:rsid w:val="001D494E"/>
    <w:rsid w:val="001D4ED1"/>
    <w:rsid w:val="001F0BE0"/>
    <w:rsid w:val="001F244B"/>
    <w:rsid w:val="001F4317"/>
    <w:rsid w:val="001F64D8"/>
    <w:rsid w:val="001F65DC"/>
    <w:rsid w:val="00202089"/>
    <w:rsid w:val="002048F3"/>
    <w:rsid w:val="002050CE"/>
    <w:rsid w:val="002055E0"/>
    <w:rsid w:val="00212900"/>
    <w:rsid w:val="0021419D"/>
    <w:rsid w:val="00216475"/>
    <w:rsid w:val="00226344"/>
    <w:rsid w:val="00230BB3"/>
    <w:rsid w:val="002315F0"/>
    <w:rsid w:val="002346A0"/>
    <w:rsid w:val="00234BD8"/>
    <w:rsid w:val="00244C7D"/>
    <w:rsid w:val="0025322B"/>
    <w:rsid w:val="00270180"/>
    <w:rsid w:val="002810A2"/>
    <w:rsid w:val="0028721E"/>
    <w:rsid w:val="002906B3"/>
    <w:rsid w:val="002933DF"/>
    <w:rsid w:val="002A09B9"/>
    <w:rsid w:val="002A6F55"/>
    <w:rsid w:val="002D3B7C"/>
    <w:rsid w:val="002D75F7"/>
    <w:rsid w:val="002F36AF"/>
    <w:rsid w:val="002F399C"/>
    <w:rsid w:val="002F3FCD"/>
    <w:rsid w:val="003326FB"/>
    <w:rsid w:val="00341121"/>
    <w:rsid w:val="00351DF7"/>
    <w:rsid w:val="00353598"/>
    <w:rsid w:val="00365C85"/>
    <w:rsid w:val="00366651"/>
    <w:rsid w:val="00370BA8"/>
    <w:rsid w:val="00370DA9"/>
    <w:rsid w:val="00377B71"/>
    <w:rsid w:val="00397601"/>
    <w:rsid w:val="003A453D"/>
    <w:rsid w:val="003B0748"/>
    <w:rsid w:val="003B2FB6"/>
    <w:rsid w:val="003B393F"/>
    <w:rsid w:val="003B4A94"/>
    <w:rsid w:val="003B6785"/>
    <w:rsid w:val="003C43CC"/>
    <w:rsid w:val="003E1D7E"/>
    <w:rsid w:val="0040390A"/>
    <w:rsid w:val="00416DA5"/>
    <w:rsid w:val="00421BF5"/>
    <w:rsid w:val="00433710"/>
    <w:rsid w:val="00451FBC"/>
    <w:rsid w:val="00454FFA"/>
    <w:rsid w:val="00467584"/>
    <w:rsid w:val="00470E36"/>
    <w:rsid w:val="00476751"/>
    <w:rsid w:val="0049026F"/>
    <w:rsid w:val="004A0E35"/>
    <w:rsid w:val="004A4882"/>
    <w:rsid w:val="004A58A2"/>
    <w:rsid w:val="004B1E58"/>
    <w:rsid w:val="004B4F5E"/>
    <w:rsid w:val="004B7186"/>
    <w:rsid w:val="004D1624"/>
    <w:rsid w:val="004D19E2"/>
    <w:rsid w:val="004D2A18"/>
    <w:rsid w:val="00514DC3"/>
    <w:rsid w:val="00514F0C"/>
    <w:rsid w:val="00532ED8"/>
    <w:rsid w:val="00553847"/>
    <w:rsid w:val="0057088F"/>
    <w:rsid w:val="00572576"/>
    <w:rsid w:val="00596166"/>
    <w:rsid w:val="005B44AE"/>
    <w:rsid w:val="005E37C4"/>
    <w:rsid w:val="005F7835"/>
    <w:rsid w:val="0060725A"/>
    <w:rsid w:val="0062093B"/>
    <w:rsid w:val="00621EEF"/>
    <w:rsid w:val="006249EA"/>
    <w:rsid w:val="0064490A"/>
    <w:rsid w:val="00646392"/>
    <w:rsid w:val="0064691A"/>
    <w:rsid w:val="006476C0"/>
    <w:rsid w:val="00657403"/>
    <w:rsid w:val="006574B8"/>
    <w:rsid w:val="00662F19"/>
    <w:rsid w:val="006757C9"/>
    <w:rsid w:val="00676D7A"/>
    <w:rsid w:val="0067775A"/>
    <w:rsid w:val="00685D5A"/>
    <w:rsid w:val="00696420"/>
    <w:rsid w:val="006A535D"/>
    <w:rsid w:val="006B3EF6"/>
    <w:rsid w:val="006B4E64"/>
    <w:rsid w:val="006C028F"/>
    <w:rsid w:val="006C0FF1"/>
    <w:rsid w:val="006C4C52"/>
    <w:rsid w:val="006D6161"/>
    <w:rsid w:val="006D7359"/>
    <w:rsid w:val="006E5648"/>
    <w:rsid w:val="006E685B"/>
    <w:rsid w:val="006F01F0"/>
    <w:rsid w:val="006F46B3"/>
    <w:rsid w:val="006F5E26"/>
    <w:rsid w:val="00712338"/>
    <w:rsid w:val="00724B60"/>
    <w:rsid w:val="007344D8"/>
    <w:rsid w:val="00737A8B"/>
    <w:rsid w:val="0074462A"/>
    <w:rsid w:val="0074665A"/>
    <w:rsid w:val="00751716"/>
    <w:rsid w:val="00763013"/>
    <w:rsid w:val="00764884"/>
    <w:rsid w:val="00764C1F"/>
    <w:rsid w:val="00772A2C"/>
    <w:rsid w:val="00775ADB"/>
    <w:rsid w:val="00782796"/>
    <w:rsid w:val="00782FCC"/>
    <w:rsid w:val="00786360"/>
    <w:rsid w:val="00791627"/>
    <w:rsid w:val="0079223C"/>
    <w:rsid w:val="007927CF"/>
    <w:rsid w:val="007A5FBF"/>
    <w:rsid w:val="007A6A7B"/>
    <w:rsid w:val="007B6CE1"/>
    <w:rsid w:val="007D1CCC"/>
    <w:rsid w:val="007D5912"/>
    <w:rsid w:val="007E407C"/>
    <w:rsid w:val="007E462E"/>
    <w:rsid w:val="008004C6"/>
    <w:rsid w:val="00800F13"/>
    <w:rsid w:val="008012A0"/>
    <w:rsid w:val="00804A67"/>
    <w:rsid w:val="00822264"/>
    <w:rsid w:val="00831999"/>
    <w:rsid w:val="00832738"/>
    <w:rsid w:val="00832B87"/>
    <w:rsid w:val="00834B0C"/>
    <w:rsid w:val="00847B87"/>
    <w:rsid w:val="00856699"/>
    <w:rsid w:val="00863CD6"/>
    <w:rsid w:val="0087197E"/>
    <w:rsid w:val="0089553D"/>
    <w:rsid w:val="008A58CC"/>
    <w:rsid w:val="008A59D7"/>
    <w:rsid w:val="008B1AD8"/>
    <w:rsid w:val="008C517E"/>
    <w:rsid w:val="008D265A"/>
    <w:rsid w:val="008E104A"/>
    <w:rsid w:val="008E1251"/>
    <w:rsid w:val="008E484B"/>
    <w:rsid w:val="00917933"/>
    <w:rsid w:val="00921D50"/>
    <w:rsid w:val="00922045"/>
    <w:rsid w:val="00924B11"/>
    <w:rsid w:val="00925839"/>
    <w:rsid w:val="00931C94"/>
    <w:rsid w:val="00945010"/>
    <w:rsid w:val="00952A10"/>
    <w:rsid w:val="00973F93"/>
    <w:rsid w:val="00981FFC"/>
    <w:rsid w:val="009919D4"/>
    <w:rsid w:val="00993B6D"/>
    <w:rsid w:val="0099470E"/>
    <w:rsid w:val="009950A5"/>
    <w:rsid w:val="00995FF2"/>
    <w:rsid w:val="009972CA"/>
    <w:rsid w:val="009A2C70"/>
    <w:rsid w:val="009A46BB"/>
    <w:rsid w:val="009A6887"/>
    <w:rsid w:val="009C2C6D"/>
    <w:rsid w:val="009D3F9F"/>
    <w:rsid w:val="009D635F"/>
    <w:rsid w:val="009E4B24"/>
    <w:rsid w:val="009E4F7B"/>
    <w:rsid w:val="009F0B85"/>
    <w:rsid w:val="009F7419"/>
    <w:rsid w:val="00A0009D"/>
    <w:rsid w:val="00A0245E"/>
    <w:rsid w:val="00A15788"/>
    <w:rsid w:val="00A16FD8"/>
    <w:rsid w:val="00A207F3"/>
    <w:rsid w:val="00A22E1C"/>
    <w:rsid w:val="00A22FFB"/>
    <w:rsid w:val="00A2619B"/>
    <w:rsid w:val="00A64F9D"/>
    <w:rsid w:val="00A6677C"/>
    <w:rsid w:val="00A674FE"/>
    <w:rsid w:val="00A769B3"/>
    <w:rsid w:val="00A80EC2"/>
    <w:rsid w:val="00A91FB5"/>
    <w:rsid w:val="00A954C1"/>
    <w:rsid w:val="00AA37C4"/>
    <w:rsid w:val="00AA7D00"/>
    <w:rsid w:val="00AB02EE"/>
    <w:rsid w:val="00AB73BB"/>
    <w:rsid w:val="00AE3513"/>
    <w:rsid w:val="00AF4CF5"/>
    <w:rsid w:val="00B07B05"/>
    <w:rsid w:val="00B13B01"/>
    <w:rsid w:val="00B16477"/>
    <w:rsid w:val="00B30129"/>
    <w:rsid w:val="00B30C55"/>
    <w:rsid w:val="00B4242F"/>
    <w:rsid w:val="00B50FE7"/>
    <w:rsid w:val="00B60E8D"/>
    <w:rsid w:val="00B62304"/>
    <w:rsid w:val="00B64DF3"/>
    <w:rsid w:val="00B75F49"/>
    <w:rsid w:val="00B91613"/>
    <w:rsid w:val="00B91C96"/>
    <w:rsid w:val="00B96F57"/>
    <w:rsid w:val="00BA356B"/>
    <w:rsid w:val="00BA4E77"/>
    <w:rsid w:val="00BA7B1C"/>
    <w:rsid w:val="00BD278E"/>
    <w:rsid w:val="00BD2CFD"/>
    <w:rsid w:val="00BD7CB3"/>
    <w:rsid w:val="00BF23FF"/>
    <w:rsid w:val="00C044E5"/>
    <w:rsid w:val="00C10D36"/>
    <w:rsid w:val="00C16975"/>
    <w:rsid w:val="00C16BB3"/>
    <w:rsid w:val="00C359C0"/>
    <w:rsid w:val="00C424BB"/>
    <w:rsid w:val="00C44E96"/>
    <w:rsid w:val="00C46384"/>
    <w:rsid w:val="00C46D44"/>
    <w:rsid w:val="00C4799A"/>
    <w:rsid w:val="00C5171C"/>
    <w:rsid w:val="00C56BAB"/>
    <w:rsid w:val="00C64E44"/>
    <w:rsid w:val="00C77C25"/>
    <w:rsid w:val="00C852BD"/>
    <w:rsid w:val="00C86236"/>
    <w:rsid w:val="00C87A61"/>
    <w:rsid w:val="00CA421D"/>
    <w:rsid w:val="00CC1BDE"/>
    <w:rsid w:val="00CC435B"/>
    <w:rsid w:val="00CC5E5C"/>
    <w:rsid w:val="00CD4CE9"/>
    <w:rsid w:val="00CE4EA1"/>
    <w:rsid w:val="00CF5B6E"/>
    <w:rsid w:val="00D01319"/>
    <w:rsid w:val="00D1253F"/>
    <w:rsid w:val="00D13438"/>
    <w:rsid w:val="00D14448"/>
    <w:rsid w:val="00D23626"/>
    <w:rsid w:val="00D303FD"/>
    <w:rsid w:val="00D33F9F"/>
    <w:rsid w:val="00D524E4"/>
    <w:rsid w:val="00D52843"/>
    <w:rsid w:val="00D5511A"/>
    <w:rsid w:val="00D71C7E"/>
    <w:rsid w:val="00D81D91"/>
    <w:rsid w:val="00D822A9"/>
    <w:rsid w:val="00D822F0"/>
    <w:rsid w:val="00D82D6D"/>
    <w:rsid w:val="00D84351"/>
    <w:rsid w:val="00DA31DB"/>
    <w:rsid w:val="00DA34B5"/>
    <w:rsid w:val="00DA3C7B"/>
    <w:rsid w:val="00DA5C69"/>
    <w:rsid w:val="00DB1684"/>
    <w:rsid w:val="00DB6E2E"/>
    <w:rsid w:val="00DC2594"/>
    <w:rsid w:val="00DC6440"/>
    <w:rsid w:val="00DC6FC6"/>
    <w:rsid w:val="00DD7056"/>
    <w:rsid w:val="00DE3EF4"/>
    <w:rsid w:val="00DE5ACC"/>
    <w:rsid w:val="00E01038"/>
    <w:rsid w:val="00E032A7"/>
    <w:rsid w:val="00E04DDD"/>
    <w:rsid w:val="00E1082B"/>
    <w:rsid w:val="00E136D1"/>
    <w:rsid w:val="00E141A5"/>
    <w:rsid w:val="00E24E2F"/>
    <w:rsid w:val="00E26947"/>
    <w:rsid w:val="00E40142"/>
    <w:rsid w:val="00E40A60"/>
    <w:rsid w:val="00E41DE7"/>
    <w:rsid w:val="00E5257B"/>
    <w:rsid w:val="00E53D34"/>
    <w:rsid w:val="00E644A8"/>
    <w:rsid w:val="00E81DE9"/>
    <w:rsid w:val="00E93A27"/>
    <w:rsid w:val="00ED7EDA"/>
    <w:rsid w:val="00EF23E3"/>
    <w:rsid w:val="00F0449C"/>
    <w:rsid w:val="00F05B95"/>
    <w:rsid w:val="00F10BB7"/>
    <w:rsid w:val="00F172DD"/>
    <w:rsid w:val="00F17621"/>
    <w:rsid w:val="00F251F2"/>
    <w:rsid w:val="00F308C1"/>
    <w:rsid w:val="00F335FD"/>
    <w:rsid w:val="00F473D4"/>
    <w:rsid w:val="00F51630"/>
    <w:rsid w:val="00F5485F"/>
    <w:rsid w:val="00F75B1A"/>
    <w:rsid w:val="00F82925"/>
    <w:rsid w:val="00F8307A"/>
    <w:rsid w:val="00F85752"/>
    <w:rsid w:val="00F90817"/>
    <w:rsid w:val="00F94321"/>
    <w:rsid w:val="00FA18E9"/>
    <w:rsid w:val="00FC2DC6"/>
    <w:rsid w:val="00FC55B0"/>
    <w:rsid w:val="00FD393D"/>
    <w:rsid w:val="00FD5C88"/>
    <w:rsid w:val="00FD71FF"/>
    <w:rsid w:val="00FE0F21"/>
    <w:rsid w:val="00FE419E"/>
    <w:rsid w:val="00FF14C7"/>
    <w:rsid w:val="00FF4C53"/>
    <w:rsid w:val="00FF5AA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B1AD8"/>
    <w:pPr>
      <w:spacing w:after="200" w:line="276" w:lineRule="auto"/>
    </w:pPr>
    <w:rPr>
      <w:lang w:val="nl-NL" w:eastAsia="zh-CN"/>
    </w:rPr>
  </w:style>
  <w:style w:type="paragraph" w:styleId="Kop2">
    <w:name w:val="heading 2"/>
    <w:basedOn w:val="Standaard"/>
    <w:next w:val="Standaard"/>
    <w:link w:val="Kop2Char"/>
    <w:uiPriority w:val="99"/>
    <w:qFormat/>
    <w:rsid w:val="00A22FFB"/>
    <w:pPr>
      <w:keepNext/>
      <w:keepLines/>
      <w:spacing w:before="200" w:after="0"/>
      <w:outlineLvl w:val="1"/>
    </w:pPr>
    <w:rPr>
      <w:rFonts w:ascii="Cambria" w:hAnsi="Cambria"/>
      <w:b/>
      <w:bCs/>
      <w:color w:val="4F81BD"/>
      <w:sz w:val="26"/>
      <w:szCs w:val="26"/>
      <w:lang w:eastAsia="en-US"/>
    </w:rPr>
  </w:style>
  <w:style w:type="paragraph" w:styleId="Kop3">
    <w:name w:val="heading 3"/>
    <w:basedOn w:val="Standaard"/>
    <w:next w:val="Standaard"/>
    <w:link w:val="Kop3Char"/>
    <w:uiPriority w:val="99"/>
    <w:qFormat/>
    <w:rsid w:val="006A535D"/>
    <w:pPr>
      <w:keepNext/>
      <w:keepLines/>
      <w:spacing w:before="200" w:after="0"/>
      <w:outlineLvl w:val="2"/>
    </w:pPr>
    <w:rPr>
      <w:rFonts w:ascii="Cambria"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9"/>
    <w:locked/>
    <w:rsid w:val="00A22FFB"/>
    <w:rPr>
      <w:rFonts w:ascii="Cambria" w:hAnsi="Cambria" w:cs="Times New Roman"/>
      <w:b/>
      <w:bCs/>
      <w:color w:val="4F81BD"/>
      <w:sz w:val="26"/>
      <w:szCs w:val="26"/>
      <w:lang w:eastAsia="en-US"/>
    </w:rPr>
  </w:style>
  <w:style w:type="character" w:customStyle="1" w:styleId="Kop3Char">
    <w:name w:val="Kop 3 Char"/>
    <w:basedOn w:val="Standaardalinea-lettertype"/>
    <w:link w:val="Kop3"/>
    <w:uiPriority w:val="99"/>
    <w:locked/>
    <w:rsid w:val="006A535D"/>
    <w:rPr>
      <w:rFonts w:ascii="Cambria" w:hAnsi="Cambria" w:cs="Times New Roman"/>
      <w:b/>
      <w:bCs/>
      <w:color w:val="4F81BD"/>
    </w:rPr>
  </w:style>
  <w:style w:type="paragraph" w:styleId="Lijstalinea">
    <w:name w:val="List Paragraph"/>
    <w:basedOn w:val="Standaard"/>
    <w:uiPriority w:val="99"/>
    <w:qFormat/>
    <w:rsid w:val="00DA5C69"/>
    <w:pPr>
      <w:ind w:left="720"/>
      <w:contextualSpacing/>
    </w:pPr>
  </w:style>
  <w:style w:type="paragraph" w:styleId="Voetnoottekst">
    <w:name w:val="footnote text"/>
    <w:basedOn w:val="Standaard"/>
    <w:link w:val="VoetnoottekstChar"/>
    <w:uiPriority w:val="99"/>
    <w:semiHidden/>
    <w:rsid w:val="00973F93"/>
    <w:pPr>
      <w:spacing w:after="0" w:line="240" w:lineRule="auto"/>
    </w:pPr>
    <w:rPr>
      <w:sz w:val="20"/>
      <w:szCs w:val="20"/>
    </w:rPr>
  </w:style>
  <w:style w:type="character" w:customStyle="1" w:styleId="VoetnoottekstChar">
    <w:name w:val="Voetnoottekst Char"/>
    <w:basedOn w:val="Standaardalinea-lettertype"/>
    <w:link w:val="Voetnoottekst"/>
    <w:uiPriority w:val="99"/>
    <w:locked/>
    <w:rsid w:val="00973F93"/>
    <w:rPr>
      <w:rFonts w:cs="Times New Roman"/>
      <w:sz w:val="20"/>
      <w:szCs w:val="20"/>
    </w:rPr>
  </w:style>
  <w:style w:type="character" w:styleId="Voetnootmarkering">
    <w:name w:val="footnote reference"/>
    <w:basedOn w:val="Standaardalinea-lettertype"/>
    <w:uiPriority w:val="99"/>
    <w:semiHidden/>
    <w:rsid w:val="00973F93"/>
    <w:rPr>
      <w:rFonts w:cs="Times New Roman"/>
      <w:vertAlign w:val="superscript"/>
    </w:rPr>
  </w:style>
  <w:style w:type="paragraph" w:styleId="Geenafstand">
    <w:name w:val="No Spacing"/>
    <w:link w:val="GeenafstandChar"/>
    <w:uiPriority w:val="99"/>
    <w:qFormat/>
    <w:rsid w:val="00A22FFB"/>
    <w:rPr>
      <w:lang w:val="nl-NL"/>
    </w:rPr>
  </w:style>
  <w:style w:type="table" w:styleId="Tabelraster">
    <w:name w:val="Table Grid"/>
    <w:basedOn w:val="Standaardtabel"/>
    <w:uiPriority w:val="99"/>
    <w:rsid w:val="00A22FF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99"/>
    <w:qFormat/>
    <w:rsid w:val="00A22FFB"/>
    <w:pPr>
      <w:spacing w:line="240" w:lineRule="auto"/>
    </w:pPr>
    <w:rPr>
      <w:b/>
      <w:bCs/>
      <w:color w:val="4F81BD"/>
      <w:sz w:val="18"/>
      <w:szCs w:val="18"/>
      <w:lang w:eastAsia="en-US"/>
    </w:rPr>
  </w:style>
  <w:style w:type="paragraph" w:customStyle="1" w:styleId="Body">
    <w:name w:val="Body"/>
    <w:basedOn w:val="Standaard"/>
    <w:link w:val="BodyChar"/>
    <w:uiPriority w:val="99"/>
    <w:rsid w:val="00A22FFB"/>
    <w:pPr>
      <w:suppressAutoHyphens/>
      <w:spacing w:after="0" w:line="260" w:lineRule="atLeast"/>
      <w:jc w:val="both"/>
    </w:pPr>
    <w:rPr>
      <w:rFonts w:ascii="Times New Roman" w:hAnsi="Times New Roman"/>
      <w:sz w:val="21"/>
      <w:szCs w:val="20"/>
      <w:lang w:eastAsia="en-US"/>
    </w:rPr>
  </w:style>
  <w:style w:type="paragraph" w:styleId="Plattetekst">
    <w:name w:val="Body Text"/>
    <w:basedOn w:val="Standaard"/>
    <w:link w:val="PlattetekstChar"/>
    <w:uiPriority w:val="99"/>
    <w:rsid w:val="00A22FFB"/>
    <w:rPr>
      <w:rFonts w:ascii="Verdana" w:hAnsi="Verdana"/>
      <w:szCs w:val="24"/>
      <w:lang w:eastAsia="nl-NL"/>
    </w:rPr>
  </w:style>
  <w:style w:type="character" w:customStyle="1" w:styleId="PlattetekstChar">
    <w:name w:val="Platte tekst Char"/>
    <w:basedOn w:val="Standaardalinea-lettertype"/>
    <w:link w:val="Plattetekst"/>
    <w:uiPriority w:val="99"/>
    <w:locked/>
    <w:rsid w:val="00A22FFB"/>
    <w:rPr>
      <w:rFonts w:ascii="Verdana" w:hAnsi="Verdana" w:cs="Times New Roman"/>
      <w:sz w:val="24"/>
      <w:szCs w:val="24"/>
      <w:lang w:eastAsia="nl-NL"/>
    </w:rPr>
  </w:style>
  <w:style w:type="character" w:customStyle="1" w:styleId="BodyChar">
    <w:name w:val="Body Char"/>
    <w:basedOn w:val="Standaardalinea-lettertype"/>
    <w:link w:val="Body"/>
    <w:uiPriority w:val="99"/>
    <w:locked/>
    <w:rsid w:val="00A22FFB"/>
    <w:rPr>
      <w:rFonts w:ascii="Times New Roman" w:hAnsi="Times New Roman" w:cs="Times New Roman"/>
      <w:sz w:val="20"/>
      <w:szCs w:val="20"/>
      <w:lang w:eastAsia="en-US"/>
    </w:rPr>
  </w:style>
  <w:style w:type="character" w:styleId="Verwijzingopmerking">
    <w:name w:val="annotation reference"/>
    <w:basedOn w:val="Standaardalinea-lettertype"/>
    <w:uiPriority w:val="99"/>
    <w:semiHidden/>
    <w:rsid w:val="00A22FFB"/>
    <w:rPr>
      <w:rFonts w:cs="Times New Roman"/>
      <w:sz w:val="16"/>
      <w:szCs w:val="16"/>
    </w:rPr>
  </w:style>
  <w:style w:type="paragraph" w:styleId="Tekstopmerking">
    <w:name w:val="annotation text"/>
    <w:basedOn w:val="Standaard"/>
    <w:link w:val="TekstopmerkingChar"/>
    <w:uiPriority w:val="99"/>
    <w:semiHidden/>
    <w:rsid w:val="00A22FFB"/>
    <w:pPr>
      <w:spacing w:line="240" w:lineRule="auto"/>
    </w:pPr>
    <w:rPr>
      <w:sz w:val="20"/>
      <w:szCs w:val="20"/>
      <w:lang w:eastAsia="nl-NL"/>
    </w:rPr>
  </w:style>
  <w:style w:type="character" w:customStyle="1" w:styleId="TekstopmerkingChar">
    <w:name w:val="Tekst opmerking Char"/>
    <w:basedOn w:val="Standaardalinea-lettertype"/>
    <w:link w:val="Tekstopmerking"/>
    <w:uiPriority w:val="99"/>
    <w:semiHidden/>
    <w:locked/>
    <w:rsid w:val="00A22FFB"/>
    <w:rPr>
      <w:rFonts w:cs="Times New Roman"/>
      <w:sz w:val="20"/>
      <w:szCs w:val="20"/>
      <w:lang w:eastAsia="nl-NL"/>
    </w:rPr>
  </w:style>
  <w:style w:type="paragraph" w:styleId="Eindnoottekst">
    <w:name w:val="endnote text"/>
    <w:basedOn w:val="Standaard"/>
    <w:link w:val="EindnoottekstChar"/>
    <w:uiPriority w:val="99"/>
    <w:semiHidden/>
    <w:rsid w:val="00A22FFB"/>
    <w:pPr>
      <w:spacing w:after="0" w:line="240" w:lineRule="auto"/>
    </w:pPr>
    <w:rPr>
      <w:sz w:val="20"/>
      <w:szCs w:val="20"/>
      <w:lang w:eastAsia="en-US"/>
    </w:rPr>
  </w:style>
  <w:style w:type="character" w:customStyle="1" w:styleId="EindnoottekstChar">
    <w:name w:val="Eindnoottekst Char"/>
    <w:basedOn w:val="Standaardalinea-lettertype"/>
    <w:link w:val="Eindnoottekst"/>
    <w:uiPriority w:val="99"/>
    <w:semiHidden/>
    <w:locked/>
    <w:rsid w:val="00A22FFB"/>
    <w:rPr>
      <w:rFonts w:eastAsia="Times New Roman" w:cs="Times New Roman"/>
      <w:sz w:val="20"/>
      <w:szCs w:val="20"/>
      <w:lang w:eastAsia="en-US"/>
    </w:rPr>
  </w:style>
  <w:style w:type="character" w:styleId="Eindnootmarkering">
    <w:name w:val="endnote reference"/>
    <w:basedOn w:val="Standaardalinea-lettertype"/>
    <w:uiPriority w:val="99"/>
    <w:semiHidden/>
    <w:rsid w:val="00A22FFB"/>
    <w:rPr>
      <w:rFonts w:cs="Times New Roman"/>
      <w:vertAlign w:val="superscript"/>
    </w:rPr>
  </w:style>
  <w:style w:type="paragraph" w:styleId="Ballontekst">
    <w:name w:val="Balloon Text"/>
    <w:basedOn w:val="Standaard"/>
    <w:link w:val="BallontekstChar"/>
    <w:uiPriority w:val="99"/>
    <w:semiHidden/>
    <w:rsid w:val="00A22FF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A22FFB"/>
    <w:rPr>
      <w:rFonts w:ascii="Tahoma" w:hAnsi="Tahoma" w:cs="Tahoma"/>
      <w:sz w:val="16"/>
      <w:szCs w:val="16"/>
    </w:rPr>
  </w:style>
  <w:style w:type="paragraph" w:customStyle="1" w:styleId="BodyCharChar2Char">
    <w:name w:val="Body Char Char2 Char"/>
    <w:basedOn w:val="Standaard"/>
    <w:uiPriority w:val="99"/>
    <w:rsid w:val="00BA7B1C"/>
    <w:pPr>
      <w:suppressAutoHyphens/>
      <w:spacing w:after="0" w:line="260" w:lineRule="atLeast"/>
      <w:jc w:val="both"/>
    </w:pPr>
    <w:rPr>
      <w:rFonts w:ascii="Times New Roman" w:hAnsi="Times New Roman"/>
      <w:sz w:val="21"/>
      <w:szCs w:val="20"/>
      <w:lang w:eastAsia="en-US"/>
    </w:rPr>
  </w:style>
  <w:style w:type="paragraph" w:customStyle="1" w:styleId="Char">
    <w:name w:val="Char"/>
    <w:basedOn w:val="Standaard"/>
    <w:uiPriority w:val="99"/>
    <w:rsid w:val="00BA7B1C"/>
    <w:pPr>
      <w:spacing w:after="160" w:line="240" w:lineRule="exact"/>
    </w:pPr>
    <w:rPr>
      <w:rFonts w:ascii="Tahoma" w:hAnsi="Tahoma"/>
      <w:sz w:val="20"/>
      <w:szCs w:val="20"/>
      <w:lang w:val="en-US" w:eastAsia="en-US"/>
    </w:rPr>
  </w:style>
  <w:style w:type="character" w:customStyle="1" w:styleId="GeenafstandChar">
    <w:name w:val="Geen afstand Char"/>
    <w:basedOn w:val="Standaardalinea-lettertype"/>
    <w:link w:val="Geenafstand"/>
    <w:uiPriority w:val="99"/>
    <w:locked/>
    <w:rsid w:val="002F399C"/>
    <w:rPr>
      <w:rFonts w:ascii="Calibri" w:eastAsia="Times New Roman" w:hAnsi="Calibri" w:cs="Times New Roman"/>
      <w:sz w:val="22"/>
      <w:szCs w:val="22"/>
      <w:lang w:val="nl-NL" w:eastAsia="en-US" w:bidi="ar-SA"/>
    </w:rPr>
  </w:style>
  <w:style w:type="character" w:styleId="Hyperlink">
    <w:name w:val="Hyperlink"/>
    <w:basedOn w:val="Standaardalinea-lettertype"/>
    <w:uiPriority w:val="99"/>
    <w:semiHidden/>
    <w:rsid w:val="009A2C70"/>
    <w:rPr>
      <w:rFonts w:cs="Times New Roman"/>
      <w:color w:val="0000FF"/>
      <w:u w:val="single"/>
    </w:rPr>
  </w:style>
  <w:style w:type="paragraph" w:styleId="Normaalweb">
    <w:name w:val="Normal (Web)"/>
    <w:basedOn w:val="Standaard"/>
    <w:uiPriority w:val="99"/>
    <w:semiHidden/>
    <w:rsid w:val="009A2C70"/>
    <w:pPr>
      <w:spacing w:before="100" w:beforeAutospacing="1" w:after="100" w:afterAutospacing="1" w:line="240" w:lineRule="auto"/>
    </w:pPr>
    <w:rPr>
      <w:rFonts w:ascii="Times New Roman" w:hAnsi="Times New Roman"/>
      <w:sz w:val="24"/>
      <w:szCs w:val="24"/>
      <w:lang w:eastAsia="nl-NL"/>
    </w:rPr>
  </w:style>
  <w:style w:type="paragraph" w:customStyle="1" w:styleId="Body1">
    <w:name w:val="Body 1"/>
    <w:uiPriority w:val="99"/>
    <w:rsid w:val="00931C94"/>
    <w:pPr>
      <w:outlineLvl w:val="0"/>
    </w:pPr>
    <w:rPr>
      <w:rFonts w:ascii="Times New Roman" w:eastAsia="Arial Unicode MS" w:hAnsi="Times New Roman"/>
      <w:color w:val="000000"/>
      <w:sz w:val="24"/>
      <w:szCs w:val="20"/>
      <w:u w:color="000000"/>
      <w:lang w:val="nl-NL" w:eastAsia="nl-NL"/>
    </w:rPr>
  </w:style>
  <w:style w:type="character" w:customStyle="1" w:styleId="contribution">
    <w:name w:val="contribution"/>
    <w:basedOn w:val="Standaardalinea-lettertype"/>
    <w:rsid w:val="00CC435B"/>
  </w:style>
  <w:style w:type="character" w:customStyle="1" w:styleId="volume">
    <w:name w:val="volume"/>
    <w:basedOn w:val="Standaardalinea-lettertype"/>
    <w:rsid w:val="00CC435B"/>
  </w:style>
  <w:style w:type="character" w:customStyle="1" w:styleId="publication3">
    <w:name w:val="publication3"/>
    <w:basedOn w:val="Standaardalinea-lettertype"/>
    <w:rsid w:val="00CC435B"/>
  </w:style>
  <w:style w:type="character" w:customStyle="1" w:styleId="part">
    <w:name w:val="part"/>
    <w:basedOn w:val="Standaardalinea-lettertype"/>
    <w:rsid w:val="00CC435B"/>
  </w:style>
  <w:style w:type="paragraph" w:customStyle="1" w:styleId="Default">
    <w:name w:val="Default"/>
    <w:rsid w:val="00CC435B"/>
    <w:pPr>
      <w:autoSpaceDE w:val="0"/>
      <w:autoSpaceDN w:val="0"/>
      <w:adjustRightInd w:val="0"/>
    </w:pPr>
    <w:rPr>
      <w:rFonts w:ascii="Rijksmuseum Logotype" w:eastAsiaTheme="minorHAnsi" w:hAnsi="Rijksmuseum Logotype" w:cs="Rijksmuseum Logotype"/>
      <w:color w:val="000000"/>
      <w:sz w:val="24"/>
      <w:szCs w:val="24"/>
      <w:lang w:val="nl-NL"/>
    </w:rPr>
  </w:style>
  <w:style w:type="character" w:customStyle="1" w:styleId="A1">
    <w:name w:val="A1"/>
    <w:uiPriority w:val="99"/>
    <w:rsid w:val="00CC435B"/>
    <w:rPr>
      <w:rFonts w:cs="Rijksmuseum Logotype"/>
      <w:color w:val="000000"/>
      <w:sz w:val="80"/>
      <w:szCs w:val="80"/>
    </w:rPr>
  </w:style>
  <w:style w:type="paragraph" w:styleId="Koptekst">
    <w:name w:val="header"/>
    <w:basedOn w:val="Standaard"/>
    <w:link w:val="KoptekstChar"/>
    <w:uiPriority w:val="99"/>
    <w:unhideWhenUsed/>
    <w:rsid w:val="00096B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96B74"/>
    <w:rPr>
      <w:lang w:val="nl-NL" w:eastAsia="zh-CN"/>
    </w:rPr>
  </w:style>
  <w:style w:type="paragraph" w:styleId="Voettekst">
    <w:name w:val="footer"/>
    <w:basedOn w:val="Standaard"/>
    <w:link w:val="VoettekstChar"/>
    <w:uiPriority w:val="99"/>
    <w:unhideWhenUsed/>
    <w:rsid w:val="00096B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96B74"/>
    <w:rPr>
      <w:lang w:val="nl-NL"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92348">
      <w:marLeft w:val="0"/>
      <w:marRight w:val="0"/>
      <w:marTop w:val="0"/>
      <w:marBottom w:val="0"/>
      <w:divBdr>
        <w:top w:val="none" w:sz="0" w:space="0" w:color="auto"/>
        <w:left w:val="none" w:sz="0" w:space="0" w:color="auto"/>
        <w:bottom w:val="none" w:sz="0" w:space="0" w:color="auto"/>
        <w:right w:val="none" w:sz="0" w:space="0" w:color="auto"/>
      </w:divBdr>
      <w:divsChild>
        <w:div w:id="576092346">
          <w:marLeft w:val="0"/>
          <w:marRight w:val="0"/>
          <w:marTop w:val="0"/>
          <w:marBottom w:val="0"/>
          <w:divBdr>
            <w:top w:val="none" w:sz="0" w:space="0" w:color="auto"/>
            <w:left w:val="none" w:sz="0" w:space="0" w:color="auto"/>
            <w:bottom w:val="none" w:sz="0" w:space="0" w:color="auto"/>
            <w:right w:val="none" w:sz="0" w:space="0" w:color="auto"/>
          </w:divBdr>
          <w:divsChild>
            <w:div w:id="576092345">
              <w:marLeft w:val="0"/>
              <w:marRight w:val="0"/>
              <w:marTop w:val="0"/>
              <w:marBottom w:val="0"/>
              <w:divBdr>
                <w:top w:val="none" w:sz="0" w:space="0" w:color="auto"/>
                <w:left w:val="none" w:sz="0" w:space="0" w:color="auto"/>
                <w:bottom w:val="none" w:sz="0" w:space="0" w:color="auto"/>
                <w:right w:val="none" w:sz="0" w:space="0" w:color="auto"/>
              </w:divBdr>
              <w:divsChild>
                <w:div w:id="5760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CA80B4-FC8F-443A-9E6C-7B10D61F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BAB5CDEC.dotm</Template>
  <TotalTime>0</TotalTime>
  <Pages>22</Pages>
  <Words>12580</Words>
  <Characters>69193</Characters>
  <Application>Microsoft Office Word</Application>
  <DocSecurity>0</DocSecurity>
  <Lines>576</Lines>
  <Paragraphs>163</Paragraphs>
  <ScaleCrop>false</ScaleCrop>
  <HeadingPairs>
    <vt:vector size="2" baseType="variant">
      <vt:variant>
        <vt:lpstr>Titel</vt:lpstr>
      </vt:variant>
      <vt:variant>
        <vt:i4>1</vt:i4>
      </vt:variant>
    </vt:vector>
  </HeadingPairs>
  <TitlesOfParts>
    <vt:vector size="1" baseType="lpstr">
      <vt:lpstr/>
    </vt:vector>
  </TitlesOfParts>
  <Company>Hogeschool Rotterdam</Company>
  <LinksUpToDate>false</LinksUpToDate>
  <CharactersWithSpaces>81610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RutPW</dc:creator>
  <cp:lastModifiedBy>RutPW</cp:lastModifiedBy>
  <cp:revision>9</cp:revision>
  <cp:lastPrinted>2013-10-11T13:13:00Z</cp:lastPrinted>
  <dcterms:created xsi:type="dcterms:W3CDTF">2013-10-10T12:19:00Z</dcterms:created>
  <dcterms:modified xsi:type="dcterms:W3CDTF">2013-10-11T13:31:00Z</dcterms:modified>
</cp:coreProperties>
</file>